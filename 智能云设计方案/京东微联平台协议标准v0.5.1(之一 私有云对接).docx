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Bell MT" w:eastAsiaTheme="majorEastAsia" w:hAnsi="Bell MT" w:cstheme="majorBidi"/>
          <w:caps/>
          <w:kern w:val="2"/>
          <w:sz w:val="21"/>
        </w:rPr>
        <w:id w:val="1603759135"/>
        <w:docPartObj>
          <w:docPartGallery w:val="Cover Pages"/>
          <w:docPartUnique/>
        </w:docPartObj>
      </w:sdtPr>
      <w:sdtEndPr>
        <w:rPr>
          <w:rFonts w:eastAsiaTheme="minorEastAsia" w:cstheme="minorBidi"/>
          <w:caps w:val="0"/>
        </w:rPr>
      </w:sdtEndPr>
      <w:sdtContent>
        <w:tbl>
          <w:tblPr>
            <w:tblW w:w="5000" w:type="pct"/>
            <w:jc w:val="center"/>
            <w:tblLook w:val="04A0" w:firstRow="1" w:lastRow="0" w:firstColumn="1" w:lastColumn="0" w:noHBand="0" w:noVBand="1"/>
          </w:tblPr>
          <w:tblGrid>
            <w:gridCol w:w="8522"/>
          </w:tblGrid>
          <w:tr w:rsidR="00956A40" w:rsidRPr="00FC61D7">
            <w:trPr>
              <w:trHeight w:val="2880"/>
              <w:jc w:val="center"/>
            </w:trPr>
            <w:sdt>
              <w:sdtPr>
                <w:rPr>
                  <w:rFonts w:ascii="Bell MT" w:eastAsiaTheme="majorEastAsia" w:hAnsi="Bell MT" w:cstheme="majorBidi"/>
                  <w:caps/>
                  <w:kern w:val="2"/>
                  <w:sz w:val="21"/>
                </w:rPr>
                <w:alias w:val="公司"/>
                <w:id w:val="15524243"/>
                <w:dataBinding w:prefixMappings="xmlns:ns0='http://schemas.openxmlformats.org/officeDocument/2006/extended-properties'" w:xpath="/ns0:Properties[1]/ns0:Company[1]" w:storeItemID="{6668398D-A668-4E3E-A5EB-62B293D839F1}"/>
                <w:text/>
              </w:sdtPr>
              <w:sdtEndPr>
                <w:rPr>
                  <w:kern w:val="0"/>
                  <w:sz w:val="22"/>
                </w:rPr>
              </w:sdtEndPr>
              <w:sdtContent>
                <w:tc>
                  <w:tcPr>
                    <w:tcW w:w="5000" w:type="pct"/>
                  </w:tcPr>
                  <w:p w:rsidR="00956A40" w:rsidRPr="00FC61D7" w:rsidRDefault="00956A40" w:rsidP="00956A40">
                    <w:pPr>
                      <w:pStyle w:val="a3"/>
                      <w:jc w:val="center"/>
                      <w:rPr>
                        <w:rFonts w:ascii="Bell MT" w:eastAsiaTheme="majorEastAsia" w:hAnsi="Bell MT" w:cstheme="majorBidi"/>
                        <w:caps/>
                      </w:rPr>
                    </w:pPr>
                    <w:r w:rsidRPr="00FC61D7">
                      <w:rPr>
                        <w:rFonts w:ascii="Bell MT" w:eastAsiaTheme="majorEastAsia" w:hAnsi="Bell MT" w:cstheme="majorBidi" w:hint="eastAsia"/>
                        <w:caps/>
                      </w:rPr>
                      <w:t>JD.COM</w:t>
                    </w:r>
                  </w:p>
                </w:tc>
              </w:sdtContent>
            </w:sdt>
          </w:tr>
          <w:tr w:rsidR="00956A40" w:rsidRPr="00FC61D7">
            <w:trPr>
              <w:trHeight w:val="1440"/>
              <w:jc w:val="center"/>
            </w:trPr>
            <w:sdt>
              <w:sdtPr>
                <w:rPr>
                  <w:rFonts w:ascii="Bell MT" w:eastAsiaTheme="majorEastAsia" w:hAnsi="Bell MT" w:cstheme="majorBidi"/>
                  <w:sz w:val="80"/>
                  <w:szCs w:val="80"/>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56A40" w:rsidRPr="00FC61D7" w:rsidRDefault="003520E9" w:rsidP="00956A40">
                    <w:pPr>
                      <w:pStyle w:val="a3"/>
                      <w:jc w:val="center"/>
                      <w:rPr>
                        <w:rFonts w:ascii="Bell MT" w:eastAsiaTheme="majorEastAsia" w:hAnsi="Bell MT" w:cstheme="majorBidi"/>
                        <w:sz w:val="80"/>
                        <w:szCs w:val="80"/>
                      </w:rPr>
                    </w:pPr>
                    <w:r w:rsidRPr="003520E9">
                      <w:rPr>
                        <w:rFonts w:ascii="Bell MT" w:eastAsiaTheme="majorEastAsia" w:hAnsi="Bell MT" w:cstheme="majorBidi" w:hint="eastAsia"/>
                        <w:sz w:val="80"/>
                        <w:szCs w:val="80"/>
                      </w:rPr>
                      <w:t>京东微联平台接入标准</w:t>
                    </w:r>
                  </w:p>
                </w:tc>
              </w:sdtContent>
            </w:sdt>
          </w:tr>
          <w:tr w:rsidR="00956A40" w:rsidRPr="00FC61D7">
            <w:trPr>
              <w:trHeight w:val="720"/>
              <w:jc w:val="center"/>
            </w:trPr>
            <w:sdt>
              <w:sdtPr>
                <w:rPr>
                  <w:rFonts w:ascii="Bell MT" w:eastAsiaTheme="majorEastAsia" w:hAnsi="Bell MT" w:cstheme="majorBidi"/>
                  <w:sz w:val="44"/>
                  <w:szCs w:val="44"/>
                </w:rPr>
                <w:alias w:val="副标题"/>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56A40" w:rsidRPr="00FC61D7" w:rsidRDefault="0074388E" w:rsidP="003520E9">
                    <w:pPr>
                      <w:pStyle w:val="a3"/>
                      <w:jc w:val="center"/>
                      <w:rPr>
                        <w:rFonts w:ascii="Bell MT" w:eastAsiaTheme="majorEastAsia" w:hAnsi="Bell MT" w:cstheme="majorBidi"/>
                        <w:sz w:val="44"/>
                        <w:szCs w:val="44"/>
                      </w:rPr>
                    </w:pPr>
                    <w:r w:rsidRPr="00FC61D7">
                      <w:rPr>
                        <w:rFonts w:ascii="Bell MT" w:eastAsiaTheme="majorEastAsia" w:hAnsi="Bell MT" w:cstheme="majorBidi" w:hint="eastAsia"/>
                        <w:sz w:val="44"/>
                        <w:szCs w:val="44"/>
                      </w:rPr>
                      <w:t>V</w:t>
                    </w:r>
                    <w:r>
                      <w:rPr>
                        <w:rFonts w:ascii="Bell MT" w:eastAsiaTheme="majorEastAsia" w:hAnsi="Bell MT" w:cstheme="majorBidi" w:hint="eastAsia"/>
                        <w:sz w:val="44"/>
                        <w:szCs w:val="44"/>
                      </w:rPr>
                      <w:t>0.5</w:t>
                    </w:r>
                  </w:p>
                </w:tc>
              </w:sdtContent>
            </w:sdt>
          </w:tr>
          <w:tr w:rsidR="00956A40" w:rsidRPr="00FC61D7">
            <w:trPr>
              <w:trHeight w:val="360"/>
              <w:jc w:val="center"/>
            </w:trPr>
            <w:tc>
              <w:tcPr>
                <w:tcW w:w="5000" w:type="pct"/>
                <w:vAlign w:val="center"/>
              </w:tcPr>
              <w:p w:rsidR="00956A40" w:rsidRPr="00FC61D7" w:rsidRDefault="00956A40">
                <w:pPr>
                  <w:pStyle w:val="a3"/>
                  <w:jc w:val="center"/>
                  <w:rPr>
                    <w:rFonts w:ascii="Bell MT" w:hAnsi="Bell MT"/>
                  </w:rPr>
                </w:pPr>
              </w:p>
            </w:tc>
          </w:tr>
          <w:tr w:rsidR="00956A40" w:rsidRPr="00FC61D7">
            <w:trPr>
              <w:trHeight w:val="360"/>
              <w:jc w:val="center"/>
            </w:trPr>
            <w:sdt>
              <w:sdtPr>
                <w:rPr>
                  <w:rFonts w:ascii="Bell MT" w:hAnsi="Bell MT"/>
                  <w:b/>
                  <w:bCs/>
                </w:rPr>
                <w:alias w:val="作者"/>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56A40" w:rsidRPr="00FC61D7" w:rsidRDefault="003520E9" w:rsidP="003520E9">
                    <w:pPr>
                      <w:pStyle w:val="a3"/>
                      <w:jc w:val="center"/>
                      <w:rPr>
                        <w:rFonts w:ascii="Bell MT" w:hAnsi="Bell MT"/>
                        <w:b/>
                        <w:bCs/>
                      </w:rPr>
                    </w:pPr>
                    <w:r>
                      <w:rPr>
                        <w:rFonts w:ascii="Bell MT" w:hAnsi="Bell MT" w:hint="eastAsia"/>
                        <w:b/>
                        <w:bCs/>
                      </w:rPr>
                      <w:t>京东微联团队</w:t>
                    </w:r>
                  </w:p>
                </w:tc>
              </w:sdtContent>
            </w:sdt>
          </w:tr>
          <w:tr w:rsidR="00956A40" w:rsidRPr="00FC61D7">
            <w:trPr>
              <w:trHeight w:val="360"/>
              <w:jc w:val="center"/>
            </w:trPr>
            <w:sdt>
              <w:sdtPr>
                <w:rPr>
                  <w:rFonts w:ascii="Bell MT" w:hAnsi="Bell MT"/>
                  <w:b/>
                  <w:bCs/>
                </w:rPr>
                <w:alias w:val="日期"/>
                <w:id w:val="516659546"/>
                <w:dataBinding w:prefixMappings="xmlns:ns0='http://schemas.microsoft.com/office/2006/coverPageProps'" w:xpath="/ns0:CoverPageProperties[1]/ns0:PublishDate[1]" w:storeItemID="{55AF091B-3C7A-41E3-B477-F2FDAA23CFDA}"/>
                <w:date w:fullDate="2015-03-17T00:00:00Z">
                  <w:dateFormat w:val="yyyy/M/d"/>
                  <w:lid w:val="zh-CN"/>
                  <w:storeMappedDataAs w:val="dateTime"/>
                  <w:calendar w:val="gregorian"/>
                </w:date>
              </w:sdtPr>
              <w:sdtContent>
                <w:tc>
                  <w:tcPr>
                    <w:tcW w:w="5000" w:type="pct"/>
                    <w:vAlign w:val="center"/>
                  </w:tcPr>
                  <w:p w:rsidR="00956A40" w:rsidRPr="00FC61D7" w:rsidRDefault="00956A40" w:rsidP="003520E9">
                    <w:pPr>
                      <w:pStyle w:val="a3"/>
                      <w:jc w:val="center"/>
                      <w:rPr>
                        <w:rFonts w:ascii="Bell MT" w:hAnsi="Bell MT"/>
                        <w:b/>
                        <w:bCs/>
                      </w:rPr>
                    </w:pPr>
                    <w:r w:rsidRPr="00FC61D7">
                      <w:rPr>
                        <w:rFonts w:ascii="Bell MT" w:hAnsi="Bell MT" w:hint="eastAsia"/>
                        <w:b/>
                        <w:bCs/>
                      </w:rPr>
                      <w:t>201</w:t>
                    </w:r>
                    <w:r w:rsidR="003520E9">
                      <w:rPr>
                        <w:rFonts w:ascii="Bell MT" w:hAnsi="Bell MT" w:hint="eastAsia"/>
                        <w:b/>
                        <w:bCs/>
                      </w:rPr>
                      <w:t>5</w:t>
                    </w:r>
                    <w:r w:rsidRPr="00FC61D7">
                      <w:rPr>
                        <w:rFonts w:ascii="Bell MT" w:hAnsi="Bell MT" w:hint="eastAsia"/>
                        <w:b/>
                        <w:bCs/>
                      </w:rPr>
                      <w:t>/</w:t>
                    </w:r>
                    <w:r w:rsidR="003520E9">
                      <w:rPr>
                        <w:rFonts w:ascii="Bell MT" w:hAnsi="Bell MT" w:hint="eastAsia"/>
                        <w:b/>
                        <w:bCs/>
                      </w:rPr>
                      <w:t>3</w:t>
                    </w:r>
                    <w:r w:rsidRPr="00FC61D7">
                      <w:rPr>
                        <w:rFonts w:ascii="Bell MT" w:hAnsi="Bell MT" w:hint="eastAsia"/>
                        <w:b/>
                        <w:bCs/>
                      </w:rPr>
                      <w:t>/</w:t>
                    </w:r>
                    <w:r w:rsidR="00226860">
                      <w:rPr>
                        <w:rFonts w:ascii="Bell MT" w:hAnsi="Bell MT" w:hint="eastAsia"/>
                        <w:b/>
                        <w:bCs/>
                      </w:rPr>
                      <w:t>17</w:t>
                    </w:r>
                  </w:p>
                </w:tc>
              </w:sdtContent>
            </w:sdt>
          </w:tr>
        </w:tbl>
        <w:p w:rsidR="00956A40" w:rsidRPr="00FC61D7" w:rsidRDefault="00956A40">
          <w:pPr>
            <w:rPr>
              <w:rFonts w:ascii="Bell MT" w:hAnsi="Bell MT"/>
            </w:rPr>
          </w:pPr>
        </w:p>
        <w:p w:rsidR="00956A40" w:rsidRPr="00FC61D7" w:rsidRDefault="00956A40">
          <w:pPr>
            <w:rPr>
              <w:rFonts w:ascii="Bell MT" w:hAnsi="Bell MT"/>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956A40" w:rsidRPr="00FC61D7">
            <w:tc>
              <w:tcPr>
                <w:tcW w:w="5000" w:type="pct"/>
              </w:tcPr>
              <w:p w:rsidR="00956A40" w:rsidRPr="00FC61D7" w:rsidRDefault="00956A40" w:rsidP="0067659D">
                <w:pPr>
                  <w:pStyle w:val="a3"/>
                  <w:rPr>
                    <w:rFonts w:ascii="Bell MT" w:hAnsi="Bell MT"/>
                  </w:rPr>
                </w:pPr>
              </w:p>
            </w:tc>
          </w:tr>
        </w:tbl>
        <w:p w:rsidR="00956A40" w:rsidRPr="00FC61D7" w:rsidRDefault="00956A40">
          <w:pPr>
            <w:rPr>
              <w:rFonts w:ascii="Bell MT" w:hAnsi="Bell MT"/>
            </w:rPr>
          </w:pPr>
        </w:p>
        <w:p w:rsidR="00956A40" w:rsidRPr="00FC61D7" w:rsidRDefault="00956A40">
          <w:pPr>
            <w:widowControl/>
            <w:jc w:val="left"/>
            <w:rPr>
              <w:rFonts w:ascii="Bell MT" w:hAnsi="Bell MT"/>
            </w:rPr>
          </w:pPr>
          <w:r w:rsidRPr="00FC61D7">
            <w:rPr>
              <w:rFonts w:ascii="Bell MT" w:hAnsi="Bell MT"/>
            </w:rPr>
            <w:br w:type="page"/>
          </w:r>
        </w:p>
      </w:sdtContent>
    </w:sdt>
    <w:p w:rsidR="0067659D" w:rsidRPr="00FC61D7" w:rsidRDefault="0067659D">
      <w:pPr>
        <w:rPr>
          <w:rFonts w:ascii="Bell MT" w:hAnsi="Bell MT"/>
        </w:rPr>
        <w:sectPr w:rsidR="0067659D" w:rsidRPr="00FC61D7" w:rsidSect="008D1C16">
          <w:footerReference w:type="default" r:id="rId10"/>
          <w:headerReference w:type="first" r:id="rId11"/>
          <w:footerReference w:type="first" r:id="rId12"/>
          <w:pgSz w:w="11906" w:h="16838"/>
          <w:pgMar w:top="1440" w:right="1800" w:bottom="1440" w:left="1800" w:header="851" w:footer="992" w:gutter="0"/>
          <w:pgNumType w:start="0"/>
          <w:cols w:space="425"/>
          <w:titlePg/>
          <w:docGrid w:type="lines" w:linePitch="312"/>
        </w:sectPr>
      </w:pPr>
    </w:p>
    <w:p w:rsidR="008773ED" w:rsidRPr="00FC61D7" w:rsidRDefault="0067659D" w:rsidP="002E1386">
      <w:pPr>
        <w:pStyle w:val="1"/>
        <w:ind w:left="420"/>
        <w:jc w:val="center"/>
        <w:rPr>
          <w:rFonts w:ascii="Bell MT" w:hAnsi="Bell MT"/>
        </w:rPr>
      </w:pPr>
      <w:bookmarkStart w:id="0" w:name="_Toc407105023"/>
      <w:bookmarkStart w:id="1" w:name="_Toc408588847"/>
      <w:bookmarkStart w:id="2" w:name="_Toc408845449"/>
      <w:bookmarkStart w:id="3" w:name="_Toc414370376"/>
      <w:r w:rsidRPr="00FC61D7">
        <w:rPr>
          <w:rFonts w:ascii="Bell MT" w:hAnsi="Bell MT" w:hint="eastAsia"/>
        </w:rPr>
        <w:lastRenderedPageBreak/>
        <w:t>目录</w:t>
      </w:r>
      <w:bookmarkEnd w:id="0"/>
      <w:bookmarkEnd w:id="1"/>
      <w:bookmarkEnd w:id="2"/>
      <w:bookmarkEnd w:id="3"/>
    </w:p>
    <w:sdt>
      <w:sdtPr>
        <w:rPr>
          <w:kern w:val="2"/>
          <w:sz w:val="21"/>
          <w:lang w:val="zh-CN"/>
        </w:rPr>
        <w:id w:val="-1555851775"/>
        <w:docPartObj>
          <w:docPartGallery w:val="Table of Contents"/>
          <w:docPartUnique/>
        </w:docPartObj>
      </w:sdtPr>
      <w:sdtEndPr>
        <w:rPr>
          <w:b/>
          <w:bCs/>
        </w:rPr>
      </w:sdtEndPr>
      <w:sdtContent>
        <w:p w:rsidR="004C6599" w:rsidRDefault="00246038">
          <w:pPr>
            <w:pStyle w:val="10"/>
            <w:tabs>
              <w:tab w:val="right" w:leader="dot" w:pos="8296"/>
            </w:tabs>
            <w:rPr>
              <w:noProof/>
              <w:kern w:val="2"/>
              <w:sz w:val="21"/>
            </w:rPr>
          </w:pPr>
          <w:r>
            <w:fldChar w:fldCharType="begin"/>
          </w:r>
          <w:r>
            <w:instrText xml:space="preserve"> TOC \o "1-3" \h \z \u </w:instrText>
          </w:r>
          <w:r>
            <w:fldChar w:fldCharType="separate"/>
          </w:r>
          <w:hyperlink w:anchor="_Toc414370376" w:history="1">
            <w:r w:rsidR="004C6599" w:rsidRPr="00233E41">
              <w:rPr>
                <w:rStyle w:val="a6"/>
                <w:rFonts w:ascii="Bell MT" w:hAnsi="Bell MT" w:hint="eastAsia"/>
                <w:noProof/>
              </w:rPr>
              <w:t>目录</w:t>
            </w:r>
            <w:r w:rsidR="004C6599">
              <w:rPr>
                <w:noProof/>
                <w:webHidden/>
              </w:rPr>
              <w:tab/>
            </w:r>
            <w:r w:rsidR="004C6599">
              <w:rPr>
                <w:noProof/>
                <w:webHidden/>
              </w:rPr>
              <w:fldChar w:fldCharType="begin"/>
            </w:r>
            <w:r w:rsidR="004C6599">
              <w:rPr>
                <w:noProof/>
                <w:webHidden/>
              </w:rPr>
              <w:instrText xml:space="preserve"> PAGEREF _Toc414370376 \h </w:instrText>
            </w:r>
            <w:r w:rsidR="004C6599">
              <w:rPr>
                <w:noProof/>
                <w:webHidden/>
              </w:rPr>
            </w:r>
            <w:r w:rsidR="004C6599">
              <w:rPr>
                <w:noProof/>
                <w:webHidden/>
              </w:rPr>
              <w:fldChar w:fldCharType="separate"/>
            </w:r>
            <w:r w:rsidR="004C6599">
              <w:rPr>
                <w:noProof/>
                <w:webHidden/>
              </w:rPr>
              <w:t>I</w:t>
            </w:r>
            <w:r w:rsidR="004C6599">
              <w:rPr>
                <w:noProof/>
                <w:webHidden/>
              </w:rPr>
              <w:fldChar w:fldCharType="end"/>
            </w:r>
          </w:hyperlink>
        </w:p>
        <w:p w:rsidR="004C6599" w:rsidRDefault="0062738F">
          <w:pPr>
            <w:pStyle w:val="10"/>
            <w:tabs>
              <w:tab w:val="left" w:pos="440"/>
              <w:tab w:val="right" w:leader="dot" w:pos="8296"/>
            </w:tabs>
            <w:rPr>
              <w:noProof/>
              <w:kern w:val="2"/>
              <w:sz w:val="21"/>
            </w:rPr>
          </w:pPr>
          <w:hyperlink w:anchor="_Toc414370377" w:history="1">
            <w:r w:rsidR="004C6599" w:rsidRPr="00233E41">
              <w:rPr>
                <w:rStyle w:val="a6"/>
                <w:rFonts w:ascii="Bell MT" w:hAnsi="Bell MT"/>
                <w:noProof/>
              </w:rPr>
              <w:t>1</w:t>
            </w:r>
            <w:r w:rsidR="004C6599">
              <w:rPr>
                <w:noProof/>
                <w:kern w:val="2"/>
                <w:sz w:val="21"/>
              </w:rPr>
              <w:tab/>
            </w:r>
            <w:r w:rsidR="004C6599" w:rsidRPr="00233E41">
              <w:rPr>
                <w:rStyle w:val="a6"/>
                <w:rFonts w:ascii="Bell MT" w:hAnsi="Bell MT" w:hint="eastAsia"/>
                <w:noProof/>
              </w:rPr>
              <w:t>京东微联平台私有云对接协议</w:t>
            </w:r>
            <w:r w:rsidR="004C6599">
              <w:rPr>
                <w:noProof/>
                <w:webHidden/>
              </w:rPr>
              <w:tab/>
            </w:r>
            <w:r w:rsidR="004C6599">
              <w:rPr>
                <w:noProof/>
                <w:webHidden/>
              </w:rPr>
              <w:fldChar w:fldCharType="begin"/>
            </w:r>
            <w:r w:rsidR="004C6599">
              <w:rPr>
                <w:noProof/>
                <w:webHidden/>
              </w:rPr>
              <w:instrText xml:space="preserve"> PAGEREF _Toc414370377 \h </w:instrText>
            </w:r>
            <w:r w:rsidR="004C6599">
              <w:rPr>
                <w:noProof/>
                <w:webHidden/>
              </w:rPr>
            </w:r>
            <w:r w:rsidR="004C6599">
              <w:rPr>
                <w:noProof/>
                <w:webHidden/>
              </w:rPr>
              <w:fldChar w:fldCharType="separate"/>
            </w:r>
            <w:r w:rsidR="004C6599">
              <w:rPr>
                <w:noProof/>
                <w:webHidden/>
              </w:rPr>
              <w:t>1</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78" w:history="1">
            <w:r w:rsidR="004C6599" w:rsidRPr="00233E41">
              <w:rPr>
                <w:rStyle w:val="a6"/>
                <w:rFonts w:ascii="Bell MT" w:hAnsi="Bell MT"/>
                <w:noProof/>
              </w:rPr>
              <w:t>1.1</w:t>
            </w:r>
            <w:r w:rsidR="004C6599">
              <w:rPr>
                <w:noProof/>
                <w:kern w:val="2"/>
                <w:sz w:val="21"/>
              </w:rPr>
              <w:tab/>
            </w:r>
            <w:r w:rsidR="004C6599" w:rsidRPr="00233E41">
              <w:rPr>
                <w:rStyle w:val="a6"/>
                <w:rFonts w:ascii="Bell MT" w:hAnsi="Bell MT" w:hint="eastAsia"/>
                <w:noProof/>
              </w:rPr>
              <w:t>私有云向京东微联平台发送请求</w:t>
            </w:r>
            <w:r w:rsidR="004C6599">
              <w:rPr>
                <w:noProof/>
                <w:webHidden/>
              </w:rPr>
              <w:tab/>
            </w:r>
            <w:r w:rsidR="004C6599">
              <w:rPr>
                <w:noProof/>
                <w:webHidden/>
              </w:rPr>
              <w:fldChar w:fldCharType="begin"/>
            </w:r>
            <w:r w:rsidR="004C6599">
              <w:rPr>
                <w:noProof/>
                <w:webHidden/>
              </w:rPr>
              <w:instrText xml:space="preserve"> PAGEREF _Toc414370378 \h </w:instrText>
            </w:r>
            <w:r w:rsidR="004C6599">
              <w:rPr>
                <w:noProof/>
                <w:webHidden/>
              </w:rPr>
            </w:r>
            <w:r w:rsidR="004C6599">
              <w:rPr>
                <w:noProof/>
                <w:webHidden/>
              </w:rPr>
              <w:fldChar w:fldCharType="separate"/>
            </w:r>
            <w:r w:rsidR="004C6599">
              <w:rPr>
                <w:noProof/>
                <w:webHidden/>
              </w:rPr>
              <w:t>1</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79" w:history="1">
            <w:r w:rsidR="004C6599" w:rsidRPr="00233E41">
              <w:rPr>
                <w:rStyle w:val="a6"/>
                <w:rFonts w:ascii="Bell MT" w:hAnsi="Bell MT"/>
                <w:noProof/>
              </w:rPr>
              <w:t>1.1.1</w:t>
            </w:r>
            <w:r w:rsidR="004C6599">
              <w:rPr>
                <w:noProof/>
                <w:kern w:val="2"/>
                <w:sz w:val="21"/>
              </w:rPr>
              <w:tab/>
            </w:r>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_Toc414370379 \h </w:instrText>
            </w:r>
            <w:r w:rsidR="004C6599">
              <w:rPr>
                <w:noProof/>
                <w:webHidden/>
              </w:rPr>
            </w:r>
            <w:r w:rsidR="004C6599">
              <w:rPr>
                <w:noProof/>
                <w:webHidden/>
              </w:rPr>
              <w:fldChar w:fldCharType="separate"/>
            </w:r>
            <w:r w:rsidR="004C6599">
              <w:rPr>
                <w:noProof/>
                <w:webHidden/>
              </w:rPr>
              <w:t>1</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0" w:history="1">
            <w:r w:rsidR="004C6599" w:rsidRPr="00233E41">
              <w:rPr>
                <w:rStyle w:val="a6"/>
                <w:rFonts w:ascii="Bell MT" w:hAnsi="Bell MT"/>
                <w:noProof/>
              </w:rPr>
              <w:t>1.1.2</w:t>
            </w:r>
            <w:r w:rsidR="004C6599">
              <w:rPr>
                <w:noProof/>
                <w:kern w:val="2"/>
                <w:sz w:val="21"/>
              </w:rPr>
              <w:tab/>
            </w:r>
            <w:r w:rsidR="004C6599" w:rsidRPr="00233E41">
              <w:rPr>
                <w:rStyle w:val="a6"/>
                <w:rFonts w:ascii="Bell MT" w:hAnsi="Bell MT" w:hint="eastAsia"/>
                <w:noProof/>
              </w:rPr>
              <w:t>请求数据格式规范</w:t>
            </w:r>
            <w:r w:rsidR="004C6599">
              <w:rPr>
                <w:noProof/>
                <w:webHidden/>
              </w:rPr>
              <w:tab/>
            </w:r>
            <w:r w:rsidR="004C6599">
              <w:rPr>
                <w:noProof/>
                <w:webHidden/>
              </w:rPr>
              <w:fldChar w:fldCharType="begin"/>
            </w:r>
            <w:r w:rsidR="004C6599">
              <w:rPr>
                <w:noProof/>
                <w:webHidden/>
              </w:rPr>
              <w:instrText xml:space="preserve"> PAGEREF _Toc414370380 \h </w:instrText>
            </w:r>
            <w:r w:rsidR="004C6599">
              <w:rPr>
                <w:noProof/>
                <w:webHidden/>
              </w:rPr>
            </w:r>
            <w:r w:rsidR="004C6599">
              <w:rPr>
                <w:noProof/>
                <w:webHidden/>
              </w:rPr>
              <w:fldChar w:fldCharType="separate"/>
            </w:r>
            <w:r w:rsidR="004C6599">
              <w:rPr>
                <w:noProof/>
                <w:webHidden/>
              </w:rPr>
              <w:t>1</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1" w:history="1">
            <w:r w:rsidR="004C6599" w:rsidRPr="00233E41">
              <w:rPr>
                <w:rStyle w:val="a6"/>
                <w:rFonts w:ascii="Bell MT" w:hAnsi="Bell MT"/>
                <w:noProof/>
              </w:rPr>
              <w:t>1.1.3</w:t>
            </w:r>
            <w:r w:rsidR="004C6599">
              <w:rPr>
                <w:noProof/>
                <w:kern w:val="2"/>
                <w:sz w:val="21"/>
              </w:rPr>
              <w:tab/>
            </w:r>
            <w:r w:rsidR="004C6599" w:rsidRPr="00233E41">
              <w:rPr>
                <w:rStyle w:val="a6"/>
                <w:rFonts w:ascii="Bell MT" w:hAnsi="Bell MT"/>
                <w:noProof/>
              </w:rPr>
              <w:t>method</w:t>
            </w:r>
            <w:r w:rsidR="004C6599" w:rsidRPr="00233E41">
              <w:rPr>
                <w:rStyle w:val="a6"/>
                <w:rFonts w:ascii="Bell MT" w:hAnsi="Bell MT" w:hint="eastAsia"/>
                <w:noProof/>
              </w:rPr>
              <w:t>列表</w:t>
            </w:r>
            <w:r w:rsidR="004C6599">
              <w:rPr>
                <w:noProof/>
                <w:webHidden/>
              </w:rPr>
              <w:tab/>
            </w:r>
            <w:r w:rsidR="004C6599">
              <w:rPr>
                <w:noProof/>
                <w:webHidden/>
              </w:rPr>
              <w:fldChar w:fldCharType="begin"/>
            </w:r>
            <w:r w:rsidR="004C6599">
              <w:rPr>
                <w:noProof/>
                <w:webHidden/>
              </w:rPr>
              <w:instrText xml:space="preserve"> PAGEREF _Toc414370381 \h </w:instrText>
            </w:r>
            <w:r w:rsidR="004C6599">
              <w:rPr>
                <w:noProof/>
                <w:webHidden/>
              </w:rPr>
            </w:r>
            <w:r w:rsidR="004C6599">
              <w:rPr>
                <w:noProof/>
                <w:webHidden/>
              </w:rPr>
              <w:fldChar w:fldCharType="separate"/>
            </w:r>
            <w:r w:rsidR="004C6599">
              <w:rPr>
                <w:noProof/>
                <w:webHidden/>
              </w:rPr>
              <w:t>2</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2" w:history="1">
            <w:r w:rsidR="004C6599" w:rsidRPr="00233E41">
              <w:rPr>
                <w:rStyle w:val="a6"/>
                <w:rFonts w:ascii="Bell MT" w:hAnsi="Bell MT"/>
                <w:noProof/>
              </w:rPr>
              <w:t>1.1.4</w:t>
            </w:r>
            <w:r w:rsidR="004C6599">
              <w:rPr>
                <w:noProof/>
                <w:kern w:val="2"/>
                <w:sz w:val="21"/>
              </w:rPr>
              <w:tab/>
            </w:r>
            <w:r w:rsidR="004C6599" w:rsidRPr="00233E41">
              <w:rPr>
                <w:rStyle w:val="a6"/>
                <w:rFonts w:ascii="Bell MT" w:hAnsi="Bell MT"/>
                <w:noProof/>
              </w:rPr>
              <w:t>HTTP</w:t>
            </w:r>
            <w:r w:rsidR="004C6599" w:rsidRPr="00233E41">
              <w:rPr>
                <w:rStyle w:val="a6"/>
                <w:rFonts w:ascii="Bell MT" w:hAnsi="Bell MT" w:hint="eastAsia"/>
                <w:noProof/>
              </w:rPr>
              <w:t>应答数据格式规范</w:t>
            </w:r>
            <w:r w:rsidR="004C6599">
              <w:rPr>
                <w:noProof/>
                <w:webHidden/>
              </w:rPr>
              <w:tab/>
            </w:r>
            <w:r w:rsidR="004C6599">
              <w:rPr>
                <w:noProof/>
                <w:webHidden/>
              </w:rPr>
              <w:fldChar w:fldCharType="begin"/>
            </w:r>
            <w:r w:rsidR="004C6599">
              <w:rPr>
                <w:noProof/>
                <w:webHidden/>
              </w:rPr>
              <w:instrText xml:space="preserve"> PAGEREF _Toc414370382 \h </w:instrText>
            </w:r>
            <w:r w:rsidR="004C6599">
              <w:rPr>
                <w:noProof/>
                <w:webHidden/>
              </w:rPr>
            </w:r>
            <w:r w:rsidR="004C6599">
              <w:rPr>
                <w:noProof/>
                <w:webHidden/>
              </w:rPr>
              <w:fldChar w:fldCharType="separate"/>
            </w:r>
            <w:r w:rsidR="004C6599">
              <w:rPr>
                <w:noProof/>
                <w:webHidden/>
              </w:rPr>
              <w:t>2</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3" w:history="1">
            <w:r w:rsidR="004C6599" w:rsidRPr="00233E41">
              <w:rPr>
                <w:rStyle w:val="a6"/>
                <w:rFonts w:ascii="Bell MT" w:hAnsi="Bell MT"/>
                <w:noProof/>
              </w:rPr>
              <w:t>1.1.5</w:t>
            </w:r>
            <w:r w:rsidR="004C6599">
              <w:rPr>
                <w:noProof/>
                <w:kern w:val="2"/>
                <w:sz w:val="21"/>
              </w:rPr>
              <w:tab/>
            </w:r>
            <w:r w:rsidR="004C6599" w:rsidRPr="00233E41">
              <w:rPr>
                <w:rStyle w:val="a6"/>
                <w:rFonts w:ascii="Bell MT" w:hAnsi="Bell MT" w:hint="eastAsia"/>
                <w:noProof/>
              </w:rPr>
              <w:t>服务端返回值定义</w:t>
            </w:r>
            <w:r w:rsidR="004C6599">
              <w:rPr>
                <w:noProof/>
                <w:webHidden/>
              </w:rPr>
              <w:tab/>
            </w:r>
            <w:r w:rsidR="004C6599">
              <w:rPr>
                <w:noProof/>
                <w:webHidden/>
              </w:rPr>
              <w:fldChar w:fldCharType="begin"/>
            </w:r>
            <w:r w:rsidR="004C6599">
              <w:rPr>
                <w:noProof/>
                <w:webHidden/>
              </w:rPr>
              <w:instrText xml:space="preserve"> PAGEREF _Toc414370383 \h </w:instrText>
            </w:r>
            <w:r w:rsidR="004C6599">
              <w:rPr>
                <w:noProof/>
                <w:webHidden/>
              </w:rPr>
            </w:r>
            <w:r w:rsidR="004C6599">
              <w:rPr>
                <w:noProof/>
                <w:webHidden/>
              </w:rPr>
              <w:fldChar w:fldCharType="separate"/>
            </w:r>
            <w:r w:rsidR="004C6599">
              <w:rPr>
                <w:noProof/>
                <w:webHidden/>
              </w:rPr>
              <w:t>2</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84" w:history="1">
            <w:r w:rsidR="004C6599" w:rsidRPr="00233E41">
              <w:rPr>
                <w:rStyle w:val="a6"/>
                <w:rFonts w:ascii="Bell MT" w:hAnsi="Bell MT"/>
                <w:noProof/>
              </w:rPr>
              <w:t>1.2</w:t>
            </w:r>
            <w:r w:rsidR="004C6599">
              <w:rPr>
                <w:noProof/>
                <w:kern w:val="2"/>
                <w:sz w:val="21"/>
              </w:rPr>
              <w:tab/>
            </w:r>
            <w:r w:rsidR="004C6599" w:rsidRPr="00233E41">
              <w:rPr>
                <w:rStyle w:val="a6"/>
                <w:rFonts w:ascii="Bell MT" w:hAnsi="Bell MT" w:hint="eastAsia"/>
                <w:noProof/>
              </w:rPr>
              <w:t>私有云接受京东微联平台请求的协议</w:t>
            </w:r>
            <w:r w:rsidR="004C6599">
              <w:rPr>
                <w:noProof/>
                <w:webHidden/>
              </w:rPr>
              <w:tab/>
            </w:r>
            <w:r w:rsidR="004C6599">
              <w:rPr>
                <w:noProof/>
                <w:webHidden/>
              </w:rPr>
              <w:fldChar w:fldCharType="begin"/>
            </w:r>
            <w:r w:rsidR="004C6599">
              <w:rPr>
                <w:noProof/>
                <w:webHidden/>
              </w:rPr>
              <w:instrText xml:space="preserve"> PAGEREF _Toc414370384 \h </w:instrText>
            </w:r>
            <w:r w:rsidR="004C6599">
              <w:rPr>
                <w:noProof/>
                <w:webHidden/>
              </w:rPr>
            </w:r>
            <w:r w:rsidR="004C6599">
              <w:rPr>
                <w:noProof/>
                <w:webHidden/>
              </w:rPr>
              <w:fldChar w:fldCharType="separate"/>
            </w:r>
            <w:r w:rsidR="004C6599">
              <w:rPr>
                <w:noProof/>
                <w:webHidden/>
              </w:rPr>
              <w:t>3</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5" w:history="1">
            <w:r w:rsidR="004C6599" w:rsidRPr="00233E41">
              <w:rPr>
                <w:rStyle w:val="a6"/>
                <w:rFonts w:ascii="Bell MT" w:hAnsi="Bell MT"/>
                <w:noProof/>
              </w:rPr>
              <w:t>1.2.1</w:t>
            </w:r>
            <w:r w:rsidR="004C6599">
              <w:rPr>
                <w:noProof/>
                <w:kern w:val="2"/>
                <w:sz w:val="21"/>
              </w:rPr>
              <w:tab/>
            </w:r>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_Toc414370385 \h </w:instrText>
            </w:r>
            <w:r w:rsidR="004C6599">
              <w:rPr>
                <w:noProof/>
                <w:webHidden/>
              </w:rPr>
            </w:r>
            <w:r w:rsidR="004C6599">
              <w:rPr>
                <w:noProof/>
                <w:webHidden/>
              </w:rPr>
              <w:fldChar w:fldCharType="separate"/>
            </w:r>
            <w:r w:rsidR="004C6599">
              <w:rPr>
                <w:noProof/>
                <w:webHidden/>
              </w:rPr>
              <w:t>3</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6" w:history="1">
            <w:r w:rsidR="004C6599" w:rsidRPr="00233E41">
              <w:rPr>
                <w:rStyle w:val="a6"/>
                <w:rFonts w:ascii="Bell MT" w:hAnsi="Bell MT"/>
                <w:noProof/>
              </w:rPr>
              <w:t>1.2.2</w:t>
            </w:r>
            <w:r w:rsidR="004C6599">
              <w:rPr>
                <w:noProof/>
                <w:kern w:val="2"/>
                <w:sz w:val="21"/>
              </w:rPr>
              <w:tab/>
            </w:r>
            <w:r w:rsidR="004C6599" w:rsidRPr="00233E41">
              <w:rPr>
                <w:rStyle w:val="a6"/>
                <w:rFonts w:ascii="Bell MT" w:hAnsi="Bell MT"/>
                <w:noProof/>
              </w:rPr>
              <w:t>HTTP</w:t>
            </w:r>
            <w:r w:rsidR="004C6599" w:rsidRPr="00233E41">
              <w:rPr>
                <w:rStyle w:val="a6"/>
                <w:rFonts w:ascii="Bell MT" w:hAnsi="Bell MT" w:hint="eastAsia"/>
                <w:noProof/>
              </w:rPr>
              <w:t>请求数据格式规范</w:t>
            </w:r>
            <w:r w:rsidR="004C6599">
              <w:rPr>
                <w:noProof/>
                <w:webHidden/>
              </w:rPr>
              <w:tab/>
            </w:r>
            <w:r w:rsidR="004C6599">
              <w:rPr>
                <w:noProof/>
                <w:webHidden/>
              </w:rPr>
              <w:fldChar w:fldCharType="begin"/>
            </w:r>
            <w:r w:rsidR="004C6599">
              <w:rPr>
                <w:noProof/>
                <w:webHidden/>
              </w:rPr>
              <w:instrText xml:space="preserve"> PAGEREF _Toc414370386 \h </w:instrText>
            </w:r>
            <w:r w:rsidR="004C6599">
              <w:rPr>
                <w:noProof/>
                <w:webHidden/>
              </w:rPr>
            </w:r>
            <w:r w:rsidR="004C6599">
              <w:rPr>
                <w:noProof/>
                <w:webHidden/>
              </w:rPr>
              <w:fldChar w:fldCharType="separate"/>
            </w:r>
            <w:r w:rsidR="004C6599">
              <w:rPr>
                <w:noProof/>
                <w:webHidden/>
              </w:rPr>
              <w:t>3</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87" w:history="1">
            <w:r w:rsidR="004C6599" w:rsidRPr="00233E41">
              <w:rPr>
                <w:rStyle w:val="a6"/>
                <w:rFonts w:ascii="Bell MT" w:hAnsi="Bell MT"/>
                <w:noProof/>
              </w:rPr>
              <w:t>1.2.3</w:t>
            </w:r>
            <w:r w:rsidR="004C6599">
              <w:rPr>
                <w:noProof/>
                <w:kern w:val="2"/>
                <w:sz w:val="21"/>
              </w:rPr>
              <w:tab/>
            </w:r>
            <w:r w:rsidR="004C6599" w:rsidRPr="00233E41">
              <w:rPr>
                <w:rStyle w:val="a6"/>
                <w:rFonts w:ascii="Bell MT" w:hAnsi="Bell MT"/>
                <w:noProof/>
              </w:rPr>
              <w:t>Method</w:t>
            </w:r>
            <w:r w:rsidR="004C6599" w:rsidRPr="00233E41">
              <w:rPr>
                <w:rStyle w:val="a6"/>
                <w:rFonts w:ascii="Bell MT" w:hAnsi="Bell MT" w:hint="eastAsia"/>
                <w:noProof/>
              </w:rPr>
              <w:t>列表</w:t>
            </w:r>
            <w:r w:rsidR="004C6599">
              <w:rPr>
                <w:noProof/>
                <w:webHidden/>
              </w:rPr>
              <w:tab/>
            </w:r>
            <w:r w:rsidR="004C6599">
              <w:rPr>
                <w:noProof/>
                <w:webHidden/>
              </w:rPr>
              <w:fldChar w:fldCharType="begin"/>
            </w:r>
            <w:r w:rsidR="004C6599">
              <w:rPr>
                <w:noProof/>
                <w:webHidden/>
              </w:rPr>
              <w:instrText xml:space="preserve"> PAGEREF _Toc414370387 \h </w:instrText>
            </w:r>
            <w:r w:rsidR="004C6599">
              <w:rPr>
                <w:noProof/>
                <w:webHidden/>
              </w:rPr>
            </w:r>
            <w:r w:rsidR="004C6599">
              <w:rPr>
                <w:noProof/>
                <w:webHidden/>
              </w:rPr>
              <w:fldChar w:fldCharType="separate"/>
            </w:r>
            <w:r w:rsidR="004C6599">
              <w:rPr>
                <w:noProof/>
                <w:webHidden/>
              </w:rPr>
              <w:t>4</w:t>
            </w:r>
            <w:r w:rsidR="004C6599">
              <w:rPr>
                <w:noProof/>
                <w:webHidden/>
              </w:rPr>
              <w:fldChar w:fldCharType="end"/>
            </w:r>
          </w:hyperlink>
        </w:p>
        <w:p w:rsidR="004C6599" w:rsidRDefault="0062738F">
          <w:pPr>
            <w:pStyle w:val="10"/>
            <w:tabs>
              <w:tab w:val="left" w:pos="440"/>
              <w:tab w:val="right" w:leader="dot" w:pos="8296"/>
            </w:tabs>
            <w:rPr>
              <w:noProof/>
              <w:kern w:val="2"/>
              <w:sz w:val="21"/>
            </w:rPr>
          </w:pPr>
          <w:hyperlink w:anchor="_Toc414370388" w:history="1">
            <w:r w:rsidR="004C6599" w:rsidRPr="00233E41">
              <w:rPr>
                <w:rStyle w:val="a6"/>
                <w:rFonts w:ascii="Bell MT" w:hAnsi="Bell MT"/>
                <w:noProof/>
              </w:rPr>
              <w:t>2</w:t>
            </w:r>
            <w:r w:rsidR="004C6599">
              <w:rPr>
                <w:noProof/>
                <w:kern w:val="2"/>
                <w:sz w:val="21"/>
              </w:rPr>
              <w:tab/>
            </w:r>
            <w:r w:rsidR="004C6599" w:rsidRPr="00233E41">
              <w:rPr>
                <w:rStyle w:val="a6"/>
                <w:rFonts w:ascii="Bell MT" w:hAnsi="Bell MT" w:hint="eastAsia"/>
                <w:noProof/>
              </w:rPr>
              <w:t>设备发现协议场景</w:t>
            </w:r>
            <w:r w:rsidR="004C6599">
              <w:rPr>
                <w:noProof/>
                <w:webHidden/>
              </w:rPr>
              <w:tab/>
            </w:r>
            <w:r w:rsidR="004C6599">
              <w:rPr>
                <w:noProof/>
                <w:webHidden/>
              </w:rPr>
              <w:fldChar w:fldCharType="begin"/>
            </w:r>
            <w:r w:rsidR="004C6599">
              <w:rPr>
                <w:noProof/>
                <w:webHidden/>
              </w:rPr>
              <w:instrText xml:space="preserve"> PAGEREF _Toc414370388 \h </w:instrText>
            </w:r>
            <w:r w:rsidR="004C6599">
              <w:rPr>
                <w:noProof/>
                <w:webHidden/>
              </w:rPr>
            </w:r>
            <w:r w:rsidR="004C6599">
              <w:rPr>
                <w:noProof/>
                <w:webHidden/>
              </w:rPr>
              <w:fldChar w:fldCharType="separate"/>
            </w:r>
            <w:r w:rsidR="004C6599">
              <w:rPr>
                <w:noProof/>
                <w:webHidden/>
              </w:rPr>
              <w:t>5</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89" w:history="1">
            <w:r w:rsidR="004C6599" w:rsidRPr="00233E41">
              <w:rPr>
                <w:rStyle w:val="a6"/>
                <w:noProof/>
              </w:rPr>
              <w:t>2.1</w:t>
            </w:r>
            <w:r w:rsidR="004C6599">
              <w:rPr>
                <w:noProof/>
                <w:kern w:val="2"/>
                <w:sz w:val="21"/>
              </w:rPr>
              <w:tab/>
            </w:r>
            <w:r w:rsidR="004C6599" w:rsidRPr="00233E41">
              <w:rPr>
                <w:rStyle w:val="a6"/>
                <w:rFonts w:hint="eastAsia"/>
                <w:noProof/>
              </w:rPr>
              <w:t>京东微联</w:t>
            </w:r>
            <w:r w:rsidR="004C6599" w:rsidRPr="00233E41">
              <w:rPr>
                <w:rStyle w:val="a6"/>
                <w:noProof/>
              </w:rPr>
              <w:t>App</w:t>
            </w:r>
            <w:r w:rsidR="004C6599" w:rsidRPr="00233E41">
              <w:rPr>
                <w:rStyle w:val="a6"/>
                <w:rFonts w:hint="eastAsia"/>
                <w:noProof/>
              </w:rPr>
              <w:t>发起的设备发现</w:t>
            </w:r>
            <w:r w:rsidR="004C6599">
              <w:rPr>
                <w:noProof/>
                <w:webHidden/>
              </w:rPr>
              <w:tab/>
            </w:r>
            <w:r w:rsidR="004C6599">
              <w:rPr>
                <w:noProof/>
                <w:webHidden/>
              </w:rPr>
              <w:fldChar w:fldCharType="begin"/>
            </w:r>
            <w:r w:rsidR="004C6599">
              <w:rPr>
                <w:noProof/>
                <w:webHidden/>
              </w:rPr>
              <w:instrText xml:space="preserve"> PAGEREF _Toc414370389 \h </w:instrText>
            </w:r>
            <w:r w:rsidR="004C6599">
              <w:rPr>
                <w:noProof/>
                <w:webHidden/>
              </w:rPr>
            </w:r>
            <w:r w:rsidR="004C6599">
              <w:rPr>
                <w:noProof/>
                <w:webHidden/>
              </w:rPr>
              <w:fldChar w:fldCharType="separate"/>
            </w:r>
            <w:r w:rsidR="004C6599">
              <w:rPr>
                <w:noProof/>
                <w:webHidden/>
              </w:rPr>
              <w:t>5</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90" w:history="1">
            <w:r w:rsidR="004C6599" w:rsidRPr="00233E41">
              <w:rPr>
                <w:rStyle w:val="a6"/>
                <w:noProof/>
              </w:rPr>
              <w:t>2.1.1</w:t>
            </w:r>
            <w:r w:rsidR="004C6599">
              <w:rPr>
                <w:noProof/>
                <w:kern w:val="2"/>
                <w:sz w:val="21"/>
              </w:rPr>
              <w:tab/>
            </w:r>
            <w:r w:rsidR="004C6599" w:rsidRPr="00233E41">
              <w:rPr>
                <w:rStyle w:val="a6"/>
                <w:rFonts w:hint="eastAsia"/>
                <w:noProof/>
              </w:rPr>
              <w:t>京东微联</w:t>
            </w:r>
            <w:r w:rsidR="004C6599" w:rsidRPr="00233E41">
              <w:rPr>
                <w:rStyle w:val="a6"/>
                <w:noProof/>
              </w:rPr>
              <w:t>App</w:t>
            </w:r>
            <w:r w:rsidR="004C6599" w:rsidRPr="00233E41">
              <w:rPr>
                <w:rStyle w:val="a6"/>
                <w:rFonts w:hint="eastAsia"/>
                <w:noProof/>
              </w:rPr>
              <w:t>与设备可交互</w:t>
            </w:r>
            <w:r w:rsidR="004C6599">
              <w:rPr>
                <w:noProof/>
                <w:webHidden/>
              </w:rPr>
              <w:tab/>
            </w:r>
            <w:r w:rsidR="004C6599">
              <w:rPr>
                <w:noProof/>
                <w:webHidden/>
              </w:rPr>
              <w:fldChar w:fldCharType="begin"/>
            </w:r>
            <w:r w:rsidR="004C6599">
              <w:rPr>
                <w:noProof/>
                <w:webHidden/>
              </w:rPr>
              <w:instrText xml:space="preserve"> PAGEREF _Toc414370390 \h </w:instrText>
            </w:r>
            <w:r w:rsidR="004C6599">
              <w:rPr>
                <w:noProof/>
                <w:webHidden/>
              </w:rPr>
            </w:r>
            <w:r w:rsidR="004C6599">
              <w:rPr>
                <w:noProof/>
                <w:webHidden/>
              </w:rPr>
              <w:fldChar w:fldCharType="separate"/>
            </w:r>
            <w:r w:rsidR="004C6599">
              <w:rPr>
                <w:noProof/>
                <w:webHidden/>
              </w:rPr>
              <w:t>5</w:t>
            </w:r>
            <w:r w:rsidR="004C6599">
              <w:rPr>
                <w:noProof/>
                <w:webHidden/>
              </w:rPr>
              <w:fldChar w:fldCharType="end"/>
            </w:r>
          </w:hyperlink>
        </w:p>
        <w:p w:rsidR="004C6599" w:rsidRDefault="0062738F">
          <w:pPr>
            <w:pStyle w:val="30"/>
            <w:tabs>
              <w:tab w:val="left" w:pos="1260"/>
              <w:tab w:val="right" w:leader="dot" w:pos="8296"/>
            </w:tabs>
            <w:rPr>
              <w:noProof/>
              <w:kern w:val="2"/>
              <w:sz w:val="21"/>
            </w:rPr>
          </w:pPr>
          <w:hyperlink w:anchor="_Toc414370391" w:history="1">
            <w:r w:rsidR="004C6599" w:rsidRPr="00233E41">
              <w:rPr>
                <w:rStyle w:val="a6"/>
                <w:noProof/>
              </w:rPr>
              <w:t>2.1.2</w:t>
            </w:r>
            <w:r w:rsidR="004C6599">
              <w:rPr>
                <w:noProof/>
                <w:kern w:val="2"/>
                <w:sz w:val="21"/>
              </w:rPr>
              <w:tab/>
            </w:r>
            <w:r w:rsidR="004C6599" w:rsidRPr="00233E41">
              <w:rPr>
                <w:rStyle w:val="a6"/>
                <w:rFonts w:hint="eastAsia"/>
                <w:noProof/>
              </w:rPr>
              <w:t>京东微联</w:t>
            </w:r>
            <w:r w:rsidR="004C6599" w:rsidRPr="00233E41">
              <w:rPr>
                <w:rStyle w:val="a6"/>
                <w:noProof/>
              </w:rPr>
              <w:t>App</w:t>
            </w:r>
            <w:r w:rsidR="004C6599" w:rsidRPr="00233E41">
              <w:rPr>
                <w:rStyle w:val="a6"/>
                <w:rFonts w:hint="eastAsia"/>
                <w:noProof/>
              </w:rPr>
              <w:t>与不设备可交互</w:t>
            </w:r>
            <w:r w:rsidR="004C6599">
              <w:rPr>
                <w:noProof/>
                <w:webHidden/>
              </w:rPr>
              <w:tab/>
            </w:r>
            <w:r w:rsidR="004C6599">
              <w:rPr>
                <w:noProof/>
                <w:webHidden/>
              </w:rPr>
              <w:fldChar w:fldCharType="begin"/>
            </w:r>
            <w:r w:rsidR="004C6599">
              <w:rPr>
                <w:noProof/>
                <w:webHidden/>
              </w:rPr>
              <w:instrText xml:space="preserve"> PAGEREF _Toc414370391 \h </w:instrText>
            </w:r>
            <w:r w:rsidR="004C6599">
              <w:rPr>
                <w:noProof/>
                <w:webHidden/>
              </w:rPr>
            </w:r>
            <w:r w:rsidR="004C6599">
              <w:rPr>
                <w:noProof/>
                <w:webHidden/>
              </w:rPr>
              <w:fldChar w:fldCharType="separate"/>
            </w:r>
            <w:r w:rsidR="004C6599">
              <w:rPr>
                <w:noProof/>
                <w:webHidden/>
              </w:rPr>
              <w:t>9</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92" w:history="1">
            <w:r w:rsidR="004C6599" w:rsidRPr="00233E41">
              <w:rPr>
                <w:rStyle w:val="a6"/>
                <w:noProof/>
              </w:rPr>
              <w:t>2.2</w:t>
            </w:r>
            <w:r w:rsidR="004C6599">
              <w:rPr>
                <w:noProof/>
                <w:kern w:val="2"/>
                <w:sz w:val="21"/>
              </w:rPr>
              <w:tab/>
            </w:r>
            <w:r w:rsidR="004C6599" w:rsidRPr="00233E41">
              <w:rPr>
                <w:rStyle w:val="a6"/>
                <w:rFonts w:hint="eastAsia"/>
                <w:noProof/>
              </w:rPr>
              <w:t>第三方</w:t>
            </w:r>
            <w:r w:rsidR="004C6599" w:rsidRPr="00233E41">
              <w:rPr>
                <w:rStyle w:val="a6"/>
                <w:noProof/>
              </w:rPr>
              <w:t>App</w:t>
            </w:r>
            <w:r w:rsidR="004C6599" w:rsidRPr="00233E41">
              <w:rPr>
                <w:rStyle w:val="a6"/>
                <w:rFonts w:hint="eastAsia"/>
                <w:noProof/>
              </w:rPr>
              <w:t>发起的设备发现</w:t>
            </w:r>
            <w:r w:rsidR="004C6599">
              <w:rPr>
                <w:noProof/>
                <w:webHidden/>
              </w:rPr>
              <w:tab/>
            </w:r>
            <w:r w:rsidR="004C6599">
              <w:rPr>
                <w:noProof/>
                <w:webHidden/>
              </w:rPr>
              <w:fldChar w:fldCharType="begin"/>
            </w:r>
            <w:r w:rsidR="004C6599">
              <w:rPr>
                <w:noProof/>
                <w:webHidden/>
              </w:rPr>
              <w:instrText xml:space="preserve"> PAGEREF _Toc414370392 \h </w:instrText>
            </w:r>
            <w:r w:rsidR="004C6599">
              <w:rPr>
                <w:noProof/>
                <w:webHidden/>
              </w:rPr>
            </w:r>
            <w:r w:rsidR="004C6599">
              <w:rPr>
                <w:noProof/>
                <w:webHidden/>
              </w:rPr>
              <w:fldChar w:fldCharType="separate"/>
            </w:r>
            <w:r w:rsidR="004C6599">
              <w:rPr>
                <w:noProof/>
                <w:webHidden/>
              </w:rPr>
              <w:t>15</w:t>
            </w:r>
            <w:r w:rsidR="004C6599">
              <w:rPr>
                <w:noProof/>
                <w:webHidden/>
              </w:rPr>
              <w:fldChar w:fldCharType="end"/>
            </w:r>
          </w:hyperlink>
        </w:p>
        <w:p w:rsidR="004C6599" w:rsidRDefault="0062738F">
          <w:pPr>
            <w:pStyle w:val="10"/>
            <w:tabs>
              <w:tab w:val="left" w:pos="440"/>
              <w:tab w:val="right" w:leader="dot" w:pos="8296"/>
            </w:tabs>
            <w:rPr>
              <w:noProof/>
              <w:kern w:val="2"/>
              <w:sz w:val="21"/>
            </w:rPr>
          </w:pPr>
          <w:hyperlink w:anchor="_Toc414370393" w:history="1">
            <w:r w:rsidR="004C6599" w:rsidRPr="00233E41">
              <w:rPr>
                <w:rStyle w:val="a6"/>
                <w:rFonts w:ascii="Bell MT" w:hAnsi="Bell MT"/>
                <w:noProof/>
              </w:rPr>
              <w:t>3</w:t>
            </w:r>
            <w:r w:rsidR="004C6599">
              <w:rPr>
                <w:noProof/>
                <w:kern w:val="2"/>
                <w:sz w:val="21"/>
              </w:rPr>
              <w:tab/>
            </w:r>
            <w:r w:rsidR="004C6599" w:rsidRPr="00233E41">
              <w:rPr>
                <w:rStyle w:val="a6"/>
                <w:rFonts w:ascii="Bell MT" w:hAnsi="Bell MT" w:hint="eastAsia"/>
                <w:noProof/>
              </w:rPr>
              <w:t>京东微联平台协议规范细则</w:t>
            </w:r>
            <w:r w:rsidR="004C6599">
              <w:rPr>
                <w:noProof/>
                <w:webHidden/>
              </w:rPr>
              <w:tab/>
            </w:r>
            <w:r w:rsidR="004C6599">
              <w:rPr>
                <w:noProof/>
                <w:webHidden/>
              </w:rPr>
              <w:fldChar w:fldCharType="begin"/>
            </w:r>
            <w:r w:rsidR="004C6599">
              <w:rPr>
                <w:noProof/>
                <w:webHidden/>
              </w:rPr>
              <w:instrText xml:space="preserve"> PAGEREF _Toc414370393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94" w:history="1">
            <w:r w:rsidR="004C6599" w:rsidRPr="00233E41">
              <w:rPr>
                <w:rStyle w:val="a6"/>
                <w:rFonts w:ascii="Bell MT" w:hAnsi="Bell MT"/>
                <w:noProof/>
              </w:rPr>
              <w:t>3.1</w:t>
            </w:r>
            <w:r w:rsidR="004C6599">
              <w:rPr>
                <w:noProof/>
                <w:kern w:val="2"/>
                <w:sz w:val="21"/>
              </w:rPr>
              <w:tab/>
            </w:r>
            <w:r w:rsidR="004C6599" w:rsidRPr="00233E41">
              <w:rPr>
                <w:rStyle w:val="a6"/>
                <w:rFonts w:ascii="Bell MT" w:hAnsi="Bell MT" w:hint="eastAsia"/>
                <w:noProof/>
              </w:rPr>
              <w:t>设备二维码生成</w:t>
            </w:r>
            <w:r w:rsidR="004C6599">
              <w:rPr>
                <w:noProof/>
                <w:webHidden/>
              </w:rPr>
              <w:tab/>
            </w:r>
            <w:r w:rsidR="004C6599">
              <w:rPr>
                <w:noProof/>
                <w:webHidden/>
              </w:rPr>
              <w:fldChar w:fldCharType="begin"/>
            </w:r>
            <w:r w:rsidR="004C6599">
              <w:rPr>
                <w:noProof/>
                <w:webHidden/>
              </w:rPr>
              <w:instrText xml:space="preserve"> PAGEREF _Toc414370394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30"/>
            <w:tabs>
              <w:tab w:val="right" w:leader="dot" w:pos="8296"/>
            </w:tabs>
            <w:rPr>
              <w:noProof/>
              <w:kern w:val="2"/>
              <w:sz w:val="21"/>
            </w:rPr>
          </w:pPr>
          <w:hyperlink w:anchor="_Toc414370395"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_Toc414370395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30"/>
            <w:tabs>
              <w:tab w:val="right" w:leader="dot" w:pos="8296"/>
            </w:tabs>
            <w:rPr>
              <w:noProof/>
              <w:kern w:val="2"/>
              <w:sz w:val="21"/>
            </w:rPr>
          </w:pPr>
          <w:hyperlink w:anchor="_Toc414370396"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_Toc414370396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397" w:history="1">
            <w:r w:rsidR="004C6599" w:rsidRPr="00233E41">
              <w:rPr>
                <w:rStyle w:val="a6"/>
                <w:rFonts w:ascii="Bell MT" w:hAnsi="Bell MT"/>
                <w:noProof/>
              </w:rPr>
              <w:t>3.2</w:t>
            </w:r>
            <w:r w:rsidR="004C6599">
              <w:rPr>
                <w:noProof/>
                <w:kern w:val="2"/>
                <w:sz w:val="21"/>
              </w:rPr>
              <w:tab/>
            </w:r>
            <w:r w:rsidR="004C6599" w:rsidRPr="00233E41">
              <w:rPr>
                <w:rStyle w:val="a6"/>
                <w:rFonts w:ascii="Bell MT" w:hAnsi="Bell MT" w:hint="eastAsia"/>
                <w:noProof/>
              </w:rPr>
              <w:t>私有云获取设备注册信息</w:t>
            </w:r>
            <w:r w:rsidR="004C6599">
              <w:rPr>
                <w:noProof/>
                <w:webHidden/>
              </w:rPr>
              <w:tab/>
            </w:r>
            <w:r w:rsidR="004C6599">
              <w:rPr>
                <w:noProof/>
                <w:webHidden/>
              </w:rPr>
              <w:fldChar w:fldCharType="begin"/>
            </w:r>
            <w:r w:rsidR="004C6599">
              <w:rPr>
                <w:noProof/>
                <w:webHidden/>
              </w:rPr>
              <w:instrText xml:space="preserve"> PAGEREF _Toc414370397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30"/>
            <w:tabs>
              <w:tab w:val="right" w:leader="dot" w:pos="8296"/>
            </w:tabs>
            <w:rPr>
              <w:noProof/>
              <w:kern w:val="2"/>
              <w:sz w:val="21"/>
            </w:rPr>
          </w:pPr>
          <w:hyperlink w:anchor="_Toc414370398"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_Toc414370398 \h </w:instrText>
            </w:r>
            <w:r w:rsidR="004C6599">
              <w:rPr>
                <w:noProof/>
                <w:webHidden/>
              </w:rPr>
            </w:r>
            <w:r w:rsidR="004C6599">
              <w:rPr>
                <w:noProof/>
                <w:webHidden/>
              </w:rPr>
              <w:fldChar w:fldCharType="separate"/>
            </w:r>
            <w:r w:rsidR="004C6599">
              <w:rPr>
                <w:noProof/>
                <w:webHidden/>
              </w:rPr>
              <w:t>20</w:t>
            </w:r>
            <w:r w:rsidR="004C6599">
              <w:rPr>
                <w:noProof/>
                <w:webHidden/>
              </w:rPr>
              <w:fldChar w:fldCharType="end"/>
            </w:r>
          </w:hyperlink>
        </w:p>
        <w:p w:rsidR="004C6599" w:rsidRDefault="0062738F">
          <w:pPr>
            <w:pStyle w:val="30"/>
            <w:tabs>
              <w:tab w:val="right" w:leader="dot" w:pos="8296"/>
            </w:tabs>
            <w:rPr>
              <w:noProof/>
              <w:kern w:val="2"/>
              <w:sz w:val="21"/>
            </w:rPr>
          </w:pPr>
          <w:hyperlink w:anchor="_Toc414370399"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_Toc414370399 \h </w:instrText>
            </w:r>
            <w:r w:rsidR="004C6599">
              <w:rPr>
                <w:noProof/>
                <w:webHidden/>
              </w:rPr>
            </w:r>
            <w:r w:rsidR="004C6599">
              <w:rPr>
                <w:noProof/>
                <w:webHidden/>
              </w:rPr>
              <w:fldChar w:fldCharType="separate"/>
            </w:r>
            <w:r w:rsidR="004C6599">
              <w:rPr>
                <w:noProof/>
                <w:webHidden/>
              </w:rPr>
              <w:t>21</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0"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_Toc414370400 \h </w:instrText>
            </w:r>
            <w:r w:rsidR="004C6599">
              <w:rPr>
                <w:noProof/>
                <w:webHidden/>
              </w:rPr>
            </w:r>
            <w:r w:rsidR="004C6599">
              <w:rPr>
                <w:noProof/>
                <w:webHidden/>
              </w:rPr>
              <w:fldChar w:fldCharType="separate"/>
            </w:r>
            <w:r w:rsidR="004C6599">
              <w:rPr>
                <w:noProof/>
                <w:webHidden/>
              </w:rPr>
              <w:t>21</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01" w:history="1">
            <w:r w:rsidR="004C6599" w:rsidRPr="00233E41">
              <w:rPr>
                <w:rStyle w:val="a6"/>
                <w:rFonts w:ascii="Bell MT" w:hAnsi="Bell MT"/>
                <w:noProof/>
              </w:rPr>
              <w:t>3.3</w:t>
            </w:r>
            <w:r w:rsidR="004C6599">
              <w:rPr>
                <w:noProof/>
                <w:kern w:val="2"/>
                <w:sz w:val="21"/>
              </w:rPr>
              <w:tab/>
            </w:r>
            <w:r w:rsidR="004C6599" w:rsidRPr="00233E41">
              <w:rPr>
                <w:rStyle w:val="a6"/>
                <w:rFonts w:ascii="Bell MT" w:hAnsi="Bell MT" w:hint="eastAsia"/>
                <w:noProof/>
              </w:rPr>
              <w:t>私有云获取设备状态信息</w:t>
            </w:r>
            <w:r w:rsidR="004C6599">
              <w:rPr>
                <w:noProof/>
                <w:webHidden/>
              </w:rPr>
              <w:tab/>
            </w:r>
            <w:r w:rsidR="004C6599">
              <w:rPr>
                <w:noProof/>
                <w:webHidden/>
              </w:rPr>
              <w:fldChar w:fldCharType="begin"/>
            </w:r>
            <w:r w:rsidR="004C6599">
              <w:rPr>
                <w:noProof/>
                <w:webHidden/>
              </w:rPr>
              <w:instrText xml:space="preserve"> PAGEREF _Toc414370401 \h </w:instrText>
            </w:r>
            <w:r w:rsidR="004C6599">
              <w:rPr>
                <w:noProof/>
                <w:webHidden/>
              </w:rPr>
            </w:r>
            <w:r w:rsidR="004C6599">
              <w:rPr>
                <w:noProof/>
                <w:webHidden/>
              </w:rPr>
              <w:fldChar w:fldCharType="separate"/>
            </w:r>
            <w:r w:rsidR="004C6599">
              <w:rPr>
                <w:noProof/>
                <w:webHidden/>
              </w:rPr>
              <w:t>22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2"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_Toc414370402 \h </w:instrText>
            </w:r>
            <w:r w:rsidR="004C6599">
              <w:rPr>
                <w:noProof/>
                <w:webHidden/>
              </w:rPr>
            </w:r>
            <w:r w:rsidR="004C6599">
              <w:rPr>
                <w:noProof/>
                <w:webHidden/>
              </w:rPr>
              <w:fldChar w:fldCharType="separate"/>
            </w:r>
            <w:r w:rsidR="004C6599">
              <w:rPr>
                <w:noProof/>
                <w:webHidden/>
              </w:rPr>
              <w:t>22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3"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_Toc414370403 \h </w:instrText>
            </w:r>
            <w:r w:rsidR="004C6599">
              <w:rPr>
                <w:noProof/>
                <w:webHidden/>
              </w:rPr>
            </w:r>
            <w:r w:rsidR="004C6599">
              <w:rPr>
                <w:noProof/>
                <w:webHidden/>
              </w:rPr>
              <w:fldChar w:fldCharType="separate"/>
            </w:r>
            <w:r w:rsidR="004C6599">
              <w:rPr>
                <w:noProof/>
                <w:webHidden/>
              </w:rPr>
              <w:t>22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4"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_Toc414370404 \h </w:instrText>
            </w:r>
            <w:r w:rsidR="004C6599">
              <w:rPr>
                <w:noProof/>
                <w:webHidden/>
              </w:rPr>
            </w:r>
            <w:r w:rsidR="004C6599">
              <w:rPr>
                <w:noProof/>
                <w:webHidden/>
              </w:rPr>
              <w:fldChar w:fldCharType="separate"/>
            </w:r>
            <w:r w:rsidR="004C6599">
              <w:rPr>
                <w:noProof/>
                <w:webHidden/>
              </w:rPr>
              <w:t>22</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05" w:history="1">
            <w:r w:rsidR="004C6599" w:rsidRPr="00233E41">
              <w:rPr>
                <w:rStyle w:val="a6"/>
                <w:rFonts w:ascii="Bell MT" w:hAnsi="Bell MT"/>
                <w:noProof/>
              </w:rPr>
              <w:t>3.4</w:t>
            </w:r>
            <w:r w:rsidR="004C6599">
              <w:rPr>
                <w:noProof/>
                <w:kern w:val="2"/>
                <w:sz w:val="21"/>
              </w:rPr>
              <w:tab/>
            </w:r>
            <w:r w:rsidR="004C6599" w:rsidRPr="00233E41">
              <w:rPr>
                <w:rStyle w:val="a6"/>
                <w:rFonts w:ascii="Bell MT" w:hAnsi="Bell MT" w:hint="eastAsia"/>
                <w:noProof/>
              </w:rPr>
              <w:t>私有云设置设备状态信息</w:t>
            </w:r>
            <w:r w:rsidR="004C6599">
              <w:rPr>
                <w:noProof/>
                <w:webHidden/>
              </w:rPr>
              <w:tab/>
            </w:r>
            <w:r w:rsidR="004C6599">
              <w:rPr>
                <w:noProof/>
                <w:webHidden/>
              </w:rPr>
              <w:fldChar w:fldCharType="begin"/>
            </w:r>
            <w:r w:rsidR="004C6599">
              <w:rPr>
                <w:noProof/>
                <w:webHidden/>
              </w:rPr>
              <w:instrText xml:space="preserve"> PAGEREF _Toc414370405 \h </w:instrText>
            </w:r>
            <w:r w:rsidR="004C6599">
              <w:rPr>
                <w:noProof/>
                <w:webHidden/>
              </w:rPr>
            </w:r>
            <w:r w:rsidR="004C6599">
              <w:rPr>
                <w:noProof/>
                <w:webHidden/>
              </w:rPr>
              <w:fldChar w:fldCharType="separate"/>
            </w:r>
            <w:r w:rsidR="004C6599">
              <w:rPr>
                <w:noProof/>
                <w:webHidden/>
              </w:rPr>
              <w:t>23</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6"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_Toc414370406 \h </w:instrText>
            </w:r>
            <w:r w:rsidR="004C6599">
              <w:rPr>
                <w:noProof/>
                <w:webHidden/>
              </w:rPr>
            </w:r>
            <w:r w:rsidR="004C6599">
              <w:rPr>
                <w:noProof/>
                <w:webHidden/>
              </w:rPr>
              <w:fldChar w:fldCharType="separate"/>
            </w:r>
            <w:r w:rsidR="004C6599">
              <w:rPr>
                <w:noProof/>
                <w:webHidden/>
              </w:rPr>
              <w:t>23</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7"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_Toc414370407 \h </w:instrText>
            </w:r>
            <w:r w:rsidR="004C6599">
              <w:rPr>
                <w:noProof/>
                <w:webHidden/>
              </w:rPr>
            </w:r>
            <w:r w:rsidR="004C6599">
              <w:rPr>
                <w:noProof/>
                <w:webHidden/>
              </w:rPr>
              <w:fldChar w:fldCharType="separate"/>
            </w:r>
            <w:r w:rsidR="004C6599">
              <w:rPr>
                <w:noProof/>
                <w:webHidden/>
              </w:rPr>
              <w:t>23</w:t>
            </w:r>
            <w:r w:rsidR="004C6599">
              <w:rPr>
                <w:noProof/>
                <w:webHidden/>
              </w:rPr>
              <w:fldChar w:fldCharType="end"/>
            </w:r>
          </w:hyperlink>
        </w:p>
        <w:p w:rsidR="004C6599" w:rsidRDefault="0062738F">
          <w:pPr>
            <w:pStyle w:val="30"/>
            <w:tabs>
              <w:tab w:val="right" w:leader="dot" w:pos="8296"/>
            </w:tabs>
            <w:rPr>
              <w:noProof/>
              <w:kern w:val="2"/>
              <w:sz w:val="21"/>
            </w:rPr>
          </w:pPr>
          <w:hyperlink w:anchor="_Toc414370408"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_Toc414370408 \h </w:instrText>
            </w:r>
            <w:r w:rsidR="004C6599">
              <w:rPr>
                <w:noProof/>
                <w:webHidden/>
              </w:rPr>
            </w:r>
            <w:r w:rsidR="004C6599">
              <w:rPr>
                <w:noProof/>
                <w:webHidden/>
              </w:rPr>
              <w:fldChar w:fldCharType="separate"/>
            </w:r>
            <w:r w:rsidR="004C6599">
              <w:rPr>
                <w:noProof/>
                <w:webHidden/>
              </w:rPr>
              <w:t>24</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09" w:history="1">
            <w:r w:rsidR="004C6599" w:rsidRPr="00233E41">
              <w:rPr>
                <w:rStyle w:val="a6"/>
                <w:rFonts w:ascii="Bell MT" w:hAnsi="Bell MT"/>
                <w:noProof/>
              </w:rPr>
              <w:t>3.5</w:t>
            </w:r>
            <w:r w:rsidR="004C6599">
              <w:rPr>
                <w:noProof/>
                <w:kern w:val="2"/>
                <w:sz w:val="21"/>
              </w:rPr>
              <w:tab/>
            </w:r>
            <w:r w:rsidR="004C6599" w:rsidRPr="00233E41">
              <w:rPr>
                <w:rStyle w:val="a6"/>
                <w:rFonts w:ascii="Bell MT" w:hAnsi="Bell MT" w:hint="eastAsia"/>
                <w:noProof/>
              </w:rPr>
              <w:t>刷新设备密钥</w:t>
            </w:r>
            <w:r w:rsidR="004C6599">
              <w:rPr>
                <w:noProof/>
                <w:webHidden/>
              </w:rPr>
              <w:tab/>
            </w:r>
            <w:r w:rsidR="004C6599">
              <w:rPr>
                <w:noProof/>
                <w:webHidden/>
              </w:rPr>
              <w:fldChar w:fldCharType="begin"/>
            </w:r>
            <w:r w:rsidR="004C6599">
              <w:rPr>
                <w:noProof/>
                <w:webHidden/>
              </w:rPr>
              <w:instrText xml:space="preserve"> PAGEREF _Toc414370409 \h </w:instrText>
            </w:r>
            <w:r w:rsidR="004C6599">
              <w:rPr>
                <w:noProof/>
                <w:webHidden/>
              </w:rPr>
            </w:r>
            <w:r w:rsidR="004C6599">
              <w:rPr>
                <w:noProof/>
                <w:webHidden/>
              </w:rPr>
              <w:fldChar w:fldCharType="separate"/>
            </w:r>
            <w:r w:rsidR="004C6599">
              <w:rPr>
                <w:noProof/>
                <w:webHidden/>
              </w:rPr>
              <w:t>24</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0"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_Toc414370410 \h </w:instrText>
            </w:r>
            <w:r w:rsidR="004C6599">
              <w:rPr>
                <w:noProof/>
                <w:webHidden/>
              </w:rPr>
            </w:r>
            <w:r w:rsidR="004C6599">
              <w:rPr>
                <w:noProof/>
                <w:webHidden/>
              </w:rPr>
              <w:fldChar w:fldCharType="separate"/>
            </w:r>
            <w:r w:rsidR="004C6599">
              <w:rPr>
                <w:noProof/>
                <w:webHidden/>
              </w:rPr>
              <w:t>24</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1"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_Toc414370411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12" w:history="1">
            <w:r w:rsidR="004C6599" w:rsidRPr="00233E41">
              <w:rPr>
                <w:rStyle w:val="a6"/>
                <w:rFonts w:ascii="Bell MT" w:hAnsi="Bell MT"/>
                <w:noProof/>
              </w:rPr>
              <w:t>3.6</w:t>
            </w:r>
            <w:r w:rsidR="004C6599">
              <w:rPr>
                <w:noProof/>
                <w:kern w:val="2"/>
                <w:sz w:val="21"/>
              </w:rPr>
              <w:tab/>
            </w:r>
            <w:r w:rsidR="004C6599" w:rsidRPr="00233E41">
              <w:rPr>
                <w:rStyle w:val="a6"/>
                <w:rFonts w:ascii="Bell MT" w:hAnsi="Bell MT" w:hint="eastAsia"/>
                <w:noProof/>
              </w:rPr>
              <w:t>刷新产品密钥</w:t>
            </w:r>
            <w:r w:rsidR="004C6599">
              <w:rPr>
                <w:noProof/>
                <w:webHidden/>
              </w:rPr>
              <w:tab/>
            </w:r>
            <w:r w:rsidR="004C6599">
              <w:rPr>
                <w:noProof/>
                <w:webHidden/>
              </w:rPr>
              <w:fldChar w:fldCharType="begin"/>
            </w:r>
            <w:r w:rsidR="004C6599">
              <w:rPr>
                <w:noProof/>
                <w:webHidden/>
              </w:rPr>
              <w:instrText xml:space="preserve"> PAGEREF _Toc414370412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3"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_Toc414370413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4"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_Toc414370414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15" w:history="1">
            <w:r w:rsidR="004C6599" w:rsidRPr="00233E41">
              <w:rPr>
                <w:rStyle w:val="a6"/>
                <w:rFonts w:ascii="Bell MT" w:hAnsi="Bell MT"/>
                <w:noProof/>
              </w:rPr>
              <w:t>3.7</w:t>
            </w:r>
            <w:r w:rsidR="004C6599">
              <w:rPr>
                <w:noProof/>
                <w:kern w:val="2"/>
                <w:sz w:val="21"/>
              </w:rPr>
              <w:tab/>
            </w:r>
            <w:r w:rsidR="004C6599" w:rsidRPr="00233E41">
              <w:rPr>
                <w:rStyle w:val="a6"/>
                <w:rFonts w:ascii="Bell MT" w:hAnsi="Bell MT" w:hint="eastAsia"/>
                <w:noProof/>
              </w:rPr>
              <w:t>设备上下线通知</w:t>
            </w:r>
            <w:r w:rsidR="004C6599">
              <w:rPr>
                <w:noProof/>
                <w:webHidden/>
              </w:rPr>
              <w:tab/>
            </w:r>
            <w:r w:rsidR="004C6599">
              <w:rPr>
                <w:noProof/>
                <w:webHidden/>
              </w:rPr>
              <w:fldChar w:fldCharType="begin"/>
            </w:r>
            <w:r w:rsidR="004C6599">
              <w:rPr>
                <w:noProof/>
                <w:webHidden/>
              </w:rPr>
              <w:instrText xml:space="preserve"> PAGEREF _Toc414370415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6"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_Toc414370416 \h </w:instrText>
            </w:r>
            <w:r w:rsidR="004C6599">
              <w:rPr>
                <w:noProof/>
                <w:webHidden/>
              </w:rPr>
            </w:r>
            <w:r w:rsidR="004C6599">
              <w:rPr>
                <w:noProof/>
                <w:webHidden/>
              </w:rPr>
              <w:fldChar w:fldCharType="separate"/>
            </w:r>
            <w:r w:rsidR="004C6599">
              <w:rPr>
                <w:noProof/>
                <w:webHidden/>
              </w:rPr>
              <w:t>25</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7"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_Toc414370417 \h </w:instrText>
            </w:r>
            <w:r w:rsidR="004C6599">
              <w:rPr>
                <w:noProof/>
                <w:webHidden/>
              </w:rPr>
            </w:r>
            <w:r w:rsidR="004C6599">
              <w:rPr>
                <w:noProof/>
                <w:webHidden/>
              </w:rPr>
              <w:fldChar w:fldCharType="separate"/>
            </w:r>
            <w:r w:rsidR="004C6599">
              <w:rPr>
                <w:noProof/>
                <w:webHidden/>
              </w:rPr>
              <w:t>26</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18" w:history="1">
            <w:r w:rsidR="004C6599" w:rsidRPr="00233E41">
              <w:rPr>
                <w:rStyle w:val="a6"/>
                <w:rFonts w:ascii="Bell MT" w:hAnsi="Bell MT"/>
                <w:noProof/>
              </w:rPr>
              <w:t>3.8</w:t>
            </w:r>
            <w:r w:rsidR="004C6599">
              <w:rPr>
                <w:noProof/>
                <w:kern w:val="2"/>
                <w:sz w:val="21"/>
              </w:rPr>
              <w:tab/>
            </w:r>
            <w:r w:rsidR="004C6599" w:rsidRPr="00233E41">
              <w:rPr>
                <w:rStyle w:val="a6"/>
                <w:rFonts w:ascii="Bell MT" w:hAnsi="Bell MT" w:hint="eastAsia"/>
                <w:noProof/>
              </w:rPr>
              <w:t>私有云用户操作记录</w:t>
            </w:r>
            <w:r w:rsidR="004C6599">
              <w:rPr>
                <w:noProof/>
                <w:webHidden/>
              </w:rPr>
              <w:tab/>
            </w:r>
            <w:r w:rsidR="004C6599">
              <w:rPr>
                <w:noProof/>
                <w:webHidden/>
              </w:rPr>
              <w:fldChar w:fldCharType="begin"/>
            </w:r>
            <w:r w:rsidR="004C6599">
              <w:rPr>
                <w:noProof/>
                <w:webHidden/>
              </w:rPr>
              <w:instrText xml:space="preserve"> PAGEREF _Toc414370418 \h </w:instrText>
            </w:r>
            <w:r w:rsidR="004C6599">
              <w:rPr>
                <w:noProof/>
                <w:webHidden/>
              </w:rPr>
            </w:r>
            <w:r w:rsidR="004C6599">
              <w:rPr>
                <w:noProof/>
                <w:webHidden/>
              </w:rPr>
              <w:fldChar w:fldCharType="separate"/>
            </w:r>
            <w:r w:rsidR="004C6599">
              <w:rPr>
                <w:noProof/>
                <w:webHidden/>
              </w:rPr>
              <w:t>26</w:t>
            </w:r>
            <w:r w:rsidR="004C6599">
              <w:rPr>
                <w:noProof/>
                <w:webHidden/>
              </w:rPr>
              <w:fldChar w:fldCharType="end"/>
            </w:r>
          </w:hyperlink>
        </w:p>
        <w:p w:rsidR="004C6599" w:rsidRDefault="0062738F">
          <w:pPr>
            <w:pStyle w:val="30"/>
            <w:tabs>
              <w:tab w:val="right" w:leader="dot" w:pos="8296"/>
            </w:tabs>
            <w:rPr>
              <w:noProof/>
              <w:kern w:val="2"/>
              <w:sz w:val="21"/>
            </w:rPr>
          </w:pPr>
          <w:hyperlink w:anchor="_Toc414370419"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_Toc414370419 \h </w:instrText>
            </w:r>
            <w:r w:rsidR="004C6599">
              <w:rPr>
                <w:noProof/>
                <w:webHidden/>
              </w:rPr>
            </w:r>
            <w:r w:rsidR="004C6599">
              <w:rPr>
                <w:noProof/>
                <w:webHidden/>
              </w:rPr>
              <w:fldChar w:fldCharType="separate"/>
            </w:r>
            <w:r w:rsidR="004C6599">
              <w:rPr>
                <w:noProof/>
                <w:webHidden/>
              </w:rPr>
              <w:t>26</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0"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_Toc414370420 \h </w:instrText>
            </w:r>
            <w:r w:rsidR="004C6599">
              <w:rPr>
                <w:noProof/>
                <w:webHidden/>
              </w:rPr>
            </w:r>
            <w:r w:rsidR="004C6599">
              <w:rPr>
                <w:noProof/>
                <w:webHidden/>
              </w:rPr>
              <w:fldChar w:fldCharType="separate"/>
            </w:r>
            <w:r w:rsidR="004C6599">
              <w:rPr>
                <w:noProof/>
                <w:webHidden/>
              </w:rPr>
              <w:t>26</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1"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_Toc414370421 \h </w:instrText>
            </w:r>
            <w:r w:rsidR="004C6599">
              <w:rPr>
                <w:noProof/>
                <w:webHidden/>
              </w:rPr>
            </w:r>
            <w:r w:rsidR="004C6599">
              <w:rPr>
                <w:noProof/>
                <w:webHidden/>
              </w:rPr>
              <w:fldChar w:fldCharType="separate"/>
            </w:r>
            <w:r w:rsidR="004C6599">
              <w:rPr>
                <w:noProof/>
                <w:webHidden/>
              </w:rPr>
              <w:t>26</w:t>
            </w:r>
            <w:r w:rsidR="004C6599">
              <w:rPr>
                <w:noProof/>
                <w:webHidden/>
              </w:rPr>
              <w:fldChar w:fldCharType="end"/>
            </w:r>
          </w:hyperlink>
        </w:p>
        <w:p w:rsidR="004C6599" w:rsidRDefault="0062738F">
          <w:pPr>
            <w:pStyle w:val="20"/>
            <w:tabs>
              <w:tab w:val="left" w:pos="840"/>
              <w:tab w:val="right" w:leader="dot" w:pos="8296"/>
            </w:tabs>
            <w:rPr>
              <w:noProof/>
              <w:kern w:val="2"/>
              <w:sz w:val="21"/>
            </w:rPr>
          </w:pPr>
          <w:hyperlink w:anchor="_Toc414370422" w:history="1">
            <w:r w:rsidR="004C6599" w:rsidRPr="00233E41">
              <w:rPr>
                <w:rStyle w:val="a6"/>
                <w:rFonts w:ascii="Bell MT" w:hAnsi="Bell MT"/>
                <w:noProof/>
              </w:rPr>
              <w:t>3.9</w:t>
            </w:r>
            <w:r w:rsidR="004C6599">
              <w:rPr>
                <w:noProof/>
                <w:kern w:val="2"/>
                <w:sz w:val="21"/>
              </w:rPr>
              <w:tab/>
            </w:r>
            <w:r w:rsidR="004C6599" w:rsidRPr="00233E41">
              <w:rPr>
                <w:rStyle w:val="a6"/>
                <w:rFonts w:ascii="Bell MT" w:hAnsi="Bell MT" w:hint="eastAsia"/>
                <w:noProof/>
              </w:rPr>
              <w:t>获取京东云系统标准时间</w:t>
            </w:r>
            <w:r w:rsidR="004C6599">
              <w:rPr>
                <w:noProof/>
                <w:webHidden/>
              </w:rPr>
              <w:tab/>
            </w:r>
            <w:r w:rsidR="004C6599">
              <w:rPr>
                <w:noProof/>
                <w:webHidden/>
              </w:rPr>
              <w:fldChar w:fldCharType="begin"/>
            </w:r>
            <w:r w:rsidR="004C6599">
              <w:rPr>
                <w:noProof/>
                <w:webHidden/>
              </w:rPr>
              <w:instrText xml:space="preserve"> PAGEREF _Toc414370422 \h </w:instrText>
            </w:r>
            <w:r w:rsidR="004C6599">
              <w:rPr>
                <w:noProof/>
                <w:webHidden/>
              </w:rPr>
            </w:r>
            <w:r w:rsidR="004C6599">
              <w:rPr>
                <w:noProof/>
                <w:webHidden/>
              </w:rPr>
              <w:fldChar w:fldCharType="separate"/>
            </w:r>
            <w:r w:rsidR="004C6599">
              <w:rPr>
                <w:noProof/>
                <w:webHidden/>
              </w:rPr>
              <w:t>27</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3"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_Toc414370423 \h </w:instrText>
            </w:r>
            <w:r w:rsidR="004C6599">
              <w:rPr>
                <w:noProof/>
                <w:webHidden/>
              </w:rPr>
            </w:r>
            <w:r w:rsidR="004C6599">
              <w:rPr>
                <w:noProof/>
                <w:webHidden/>
              </w:rPr>
              <w:fldChar w:fldCharType="separate"/>
            </w:r>
            <w:r w:rsidR="004C6599">
              <w:rPr>
                <w:noProof/>
                <w:webHidden/>
              </w:rPr>
              <w:t>27</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4"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_Toc414370424 \h </w:instrText>
            </w:r>
            <w:r w:rsidR="004C6599">
              <w:rPr>
                <w:noProof/>
                <w:webHidden/>
              </w:rPr>
            </w:r>
            <w:r w:rsidR="004C6599">
              <w:rPr>
                <w:noProof/>
                <w:webHidden/>
              </w:rPr>
              <w:fldChar w:fldCharType="separate"/>
            </w:r>
            <w:r w:rsidR="004C6599">
              <w:rPr>
                <w:noProof/>
                <w:webHidden/>
              </w:rPr>
              <w:t>27</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5"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_Toc414370425 \h </w:instrText>
            </w:r>
            <w:r w:rsidR="004C6599">
              <w:rPr>
                <w:noProof/>
                <w:webHidden/>
              </w:rPr>
            </w:r>
            <w:r w:rsidR="004C6599">
              <w:rPr>
                <w:noProof/>
                <w:webHidden/>
              </w:rPr>
              <w:fldChar w:fldCharType="separate"/>
            </w:r>
            <w:r w:rsidR="004C6599">
              <w:rPr>
                <w:noProof/>
                <w:webHidden/>
              </w:rPr>
              <w:t>27</w:t>
            </w:r>
            <w:r w:rsidR="004C6599">
              <w:rPr>
                <w:noProof/>
                <w:webHidden/>
              </w:rPr>
              <w:fldChar w:fldCharType="end"/>
            </w:r>
          </w:hyperlink>
        </w:p>
        <w:p w:rsidR="004C6599" w:rsidRDefault="0062738F">
          <w:pPr>
            <w:pStyle w:val="20"/>
            <w:tabs>
              <w:tab w:val="left" w:pos="1050"/>
              <w:tab w:val="right" w:leader="dot" w:pos="8296"/>
            </w:tabs>
            <w:rPr>
              <w:noProof/>
              <w:kern w:val="2"/>
              <w:sz w:val="21"/>
            </w:rPr>
          </w:pPr>
          <w:hyperlink w:anchor="_Toc414370426" w:history="1">
            <w:r w:rsidR="004C6599" w:rsidRPr="00233E41">
              <w:rPr>
                <w:rStyle w:val="a6"/>
                <w:noProof/>
              </w:rPr>
              <w:t>3.10</w:t>
            </w:r>
            <w:r w:rsidR="004C6599">
              <w:rPr>
                <w:noProof/>
                <w:kern w:val="2"/>
                <w:sz w:val="21"/>
              </w:rPr>
              <w:tab/>
            </w:r>
            <w:r w:rsidR="004C6599" w:rsidRPr="00233E41">
              <w:rPr>
                <w:rStyle w:val="a6"/>
                <w:rFonts w:hint="eastAsia"/>
                <w:noProof/>
              </w:rPr>
              <w:t>获取</w:t>
            </w:r>
            <w:r w:rsidR="004C6599" w:rsidRPr="00233E41">
              <w:rPr>
                <w:rStyle w:val="a6"/>
                <w:rFonts w:ascii="Bell MT" w:hAnsi="Bell MT" w:hint="eastAsia"/>
                <w:noProof/>
              </w:rPr>
              <w:t>设备</w:t>
            </w:r>
            <w:r w:rsidR="004C6599" w:rsidRPr="00233E41">
              <w:rPr>
                <w:rStyle w:val="a6"/>
                <w:rFonts w:hint="eastAsia"/>
                <w:noProof/>
              </w:rPr>
              <w:t>在线状态</w:t>
            </w:r>
            <w:r w:rsidR="004C6599">
              <w:rPr>
                <w:noProof/>
                <w:webHidden/>
              </w:rPr>
              <w:tab/>
            </w:r>
            <w:r w:rsidR="004C6599">
              <w:rPr>
                <w:noProof/>
                <w:webHidden/>
              </w:rPr>
              <w:fldChar w:fldCharType="begin"/>
            </w:r>
            <w:r w:rsidR="004C6599">
              <w:rPr>
                <w:noProof/>
                <w:webHidden/>
              </w:rPr>
              <w:instrText xml:space="preserve"> PAGEREF _Toc414370426 \h </w:instrText>
            </w:r>
            <w:r w:rsidR="004C6599">
              <w:rPr>
                <w:noProof/>
                <w:webHidden/>
              </w:rPr>
            </w:r>
            <w:r w:rsidR="004C6599">
              <w:rPr>
                <w:noProof/>
                <w:webHidden/>
              </w:rPr>
              <w:fldChar w:fldCharType="separate"/>
            </w:r>
            <w:r w:rsidR="004C6599">
              <w:rPr>
                <w:noProof/>
                <w:webHidden/>
              </w:rPr>
              <w:t>28</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7"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_Toc414370427 \h </w:instrText>
            </w:r>
            <w:r w:rsidR="004C6599">
              <w:rPr>
                <w:noProof/>
                <w:webHidden/>
              </w:rPr>
            </w:r>
            <w:r w:rsidR="004C6599">
              <w:rPr>
                <w:noProof/>
                <w:webHidden/>
              </w:rPr>
              <w:fldChar w:fldCharType="separate"/>
            </w:r>
            <w:r w:rsidR="004C6599">
              <w:rPr>
                <w:noProof/>
                <w:webHidden/>
              </w:rPr>
              <w:t>28</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8"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_Toc414370428 \h </w:instrText>
            </w:r>
            <w:r w:rsidR="004C6599">
              <w:rPr>
                <w:noProof/>
                <w:webHidden/>
              </w:rPr>
            </w:r>
            <w:r w:rsidR="004C6599">
              <w:rPr>
                <w:noProof/>
                <w:webHidden/>
              </w:rPr>
              <w:fldChar w:fldCharType="separate"/>
            </w:r>
            <w:r w:rsidR="004C6599">
              <w:rPr>
                <w:noProof/>
                <w:webHidden/>
              </w:rPr>
              <w:t>28</w:t>
            </w:r>
            <w:r w:rsidR="004C6599">
              <w:rPr>
                <w:noProof/>
                <w:webHidden/>
              </w:rPr>
              <w:fldChar w:fldCharType="end"/>
            </w:r>
          </w:hyperlink>
        </w:p>
        <w:p w:rsidR="004C6599" w:rsidRDefault="0062738F">
          <w:pPr>
            <w:pStyle w:val="30"/>
            <w:tabs>
              <w:tab w:val="right" w:leader="dot" w:pos="8296"/>
            </w:tabs>
            <w:rPr>
              <w:noProof/>
              <w:kern w:val="2"/>
              <w:sz w:val="21"/>
            </w:rPr>
          </w:pPr>
          <w:hyperlink w:anchor="_Toc414370429"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_Toc414370429 \h </w:instrText>
            </w:r>
            <w:r w:rsidR="004C6599">
              <w:rPr>
                <w:noProof/>
                <w:webHidden/>
              </w:rPr>
            </w:r>
            <w:r w:rsidR="004C6599">
              <w:rPr>
                <w:noProof/>
                <w:webHidden/>
              </w:rPr>
              <w:fldChar w:fldCharType="separate"/>
            </w:r>
            <w:r w:rsidR="004C6599">
              <w:rPr>
                <w:noProof/>
                <w:webHidden/>
              </w:rPr>
              <w:t>28</w:t>
            </w:r>
            <w:r w:rsidR="004C6599">
              <w:rPr>
                <w:noProof/>
                <w:webHidden/>
              </w:rPr>
              <w:fldChar w:fldCharType="end"/>
            </w:r>
          </w:hyperlink>
        </w:p>
        <w:p w:rsidR="004C6599" w:rsidRDefault="0062738F">
          <w:pPr>
            <w:pStyle w:val="20"/>
            <w:tabs>
              <w:tab w:val="left" w:pos="1050"/>
              <w:tab w:val="right" w:leader="dot" w:pos="8296"/>
            </w:tabs>
            <w:rPr>
              <w:noProof/>
              <w:kern w:val="2"/>
              <w:sz w:val="21"/>
            </w:rPr>
          </w:pPr>
          <w:hyperlink w:anchor="_Toc414370430" w:history="1">
            <w:r w:rsidR="004C6599" w:rsidRPr="00233E41">
              <w:rPr>
                <w:rStyle w:val="a6"/>
                <w:noProof/>
              </w:rPr>
              <w:t>3.11</w:t>
            </w:r>
            <w:r w:rsidR="004C6599">
              <w:rPr>
                <w:noProof/>
                <w:kern w:val="2"/>
                <w:sz w:val="21"/>
              </w:rPr>
              <w:tab/>
            </w:r>
            <w:r w:rsidR="004C6599" w:rsidRPr="00233E41">
              <w:rPr>
                <w:rStyle w:val="a6"/>
                <w:rFonts w:hint="eastAsia"/>
                <w:noProof/>
              </w:rPr>
              <w:t>设备重命名</w:t>
            </w:r>
            <w:r w:rsidR="004C6599">
              <w:rPr>
                <w:noProof/>
                <w:webHidden/>
              </w:rPr>
              <w:tab/>
            </w:r>
            <w:r w:rsidR="004C6599">
              <w:rPr>
                <w:noProof/>
                <w:webHidden/>
              </w:rPr>
              <w:fldChar w:fldCharType="begin"/>
            </w:r>
            <w:r w:rsidR="004C6599">
              <w:rPr>
                <w:noProof/>
                <w:webHidden/>
              </w:rPr>
              <w:instrText xml:space="preserve"> PAGEREF _Toc414370430 \h </w:instrText>
            </w:r>
            <w:r w:rsidR="004C6599">
              <w:rPr>
                <w:noProof/>
                <w:webHidden/>
              </w:rPr>
            </w:r>
            <w:r w:rsidR="004C6599">
              <w:rPr>
                <w:noProof/>
                <w:webHidden/>
              </w:rPr>
              <w:fldChar w:fldCharType="separate"/>
            </w:r>
            <w:r w:rsidR="004C6599">
              <w:rPr>
                <w:noProof/>
                <w:webHidden/>
              </w:rPr>
              <w:t>29</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1"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_Toc414370431 \h </w:instrText>
            </w:r>
            <w:r w:rsidR="004C6599">
              <w:rPr>
                <w:noProof/>
                <w:webHidden/>
              </w:rPr>
            </w:r>
            <w:r w:rsidR="004C6599">
              <w:rPr>
                <w:noProof/>
                <w:webHidden/>
              </w:rPr>
              <w:fldChar w:fldCharType="separate"/>
            </w:r>
            <w:r w:rsidR="004C6599">
              <w:rPr>
                <w:noProof/>
                <w:webHidden/>
              </w:rPr>
              <w:t>29</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2"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_Toc414370432 \h </w:instrText>
            </w:r>
            <w:r w:rsidR="004C6599">
              <w:rPr>
                <w:noProof/>
                <w:webHidden/>
              </w:rPr>
            </w:r>
            <w:r w:rsidR="004C6599">
              <w:rPr>
                <w:noProof/>
                <w:webHidden/>
              </w:rPr>
              <w:fldChar w:fldCharType="separate"/>
            </w:r>
            <w:r w:rsidR="004C6599">
              <w:rPr>
                <w:noProof/>
                <w:webHidden/>
              </w:rPr>
              <w:t>29</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3"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_Toc414370433 \h </w:instrText>
            </w:r>
            <w:r w:rsidR="004C6599">
              <w:rPr>
                <w:noProof/>
                <w:webHidden/>
              </w:rPr>
            </w:r>
            <w:r w:rsidR="004C6599">
              <w:rPr>
                <w:noProof/>
                <w:webHidden/>
              </w:rPr>
              <w:fldChar w:fldCharType="separate"/>
            </w:r>
            <w:r w:rsidR="004C6599">
              <w:rPr>
                <w:noProof/>
                <w:webHidden/>
              </w:rPr>
              <w:t>30</w:t>
            </w:r>
            <w:r w:rsidR="004C6599">
              <w:rPr>
                <w:noProof/>
                <w:webHidden/>
              </w:rPr>
              <w:fldChar w:fldCharType="end"/>
            </w:r>
          </w:hyperlink>
        </w:p>
        <w:p w:rsidR="004C6599" w:rsidRDefault="0062738F">
          <w:pPr>
            <w:pStyle w:val="20"/>
            <w:tabs>
              <w:tab w:val="left" w:pos="1050"/>
              <w:tab w:val="right" w:leader="dot" w:pos="8296"/>
            </w:tabs>
            <w:rPr>
              <w:noProof/>
              <w:kern w:val="2"/>
              <w:sz w:val="21"/>
            </w:rPr>
          </w:pPr>
          <w:hyperlink w:anchor="_Toc414370434" w:history="1">
            <w:r w:rsidR="004C6599" w:rsidRPr="00233E41">
              <w:rPr>
                <w:rStyle w:val="a6"/>
                <w:noProof/>
              </w:rPr>
              <w:t>3.12</w:t>
            </w:r>
            <w:r w:rsidR="004C6599">
              <w:rPr>
                <w:noProof/>
                <w:kern w:val="2"/>
                <w:sz w:val="21"/>
              </w:rPr>
              <w:tab/>
            </w:r>
            <w:r w:rsidR="004C6599" w:rsidRPr="00233E41">
              <w:rPr>
                <w:rStyle w:val="a6"/>
                <w:rFonts w:hint="eastAsia"/>
                <w:noProof/>
              </w:rPr>
              <w:t>设置设备状态（控制通知）</w:t>
            </w:r>
            <w:r w:rsidR="004C6599">
              <w:rPr>
                <w:noProof/>
                <w:webHidden/>
              </w:rPr>
              <w:tab/>
            </w:r>
            <w:r w:rsidR="004C6599">
              <w:rPr>
                <w:noProof/>
                <w:webHidden/>
              </w:rPr>
              <w:fldChar w:fldCharType="begin"/>
            </w:r>
            <w:r w:rsidR="004C6599">
              <w:rPr>
                <w:noProof/>
                <w:webHidden/>
              </w:rPr>
              <w:instrText xml:space="preserve"> PAGEREF _Toc414370434 \h </w:instrText>
            </w:r>
            <w:r w:rsidR="004C6599">
              <w:rPr>
                <w:noProof/>
                <w:webHidden/>
              </w:rPr>
            </w:r>
            <w:r w:rsidR="004C6599">
              <w:rPr>
                <w:noProof/>
                <w:webHidden/>
              </w:rPr>
              <w:fldChar w:fldCharType="separate"/>
            </w:r>
            <w:r w:rsidR="004C6599">
              <w:rPr>
                <w:noProof/>
                <w:webHidden/>
              </w:rPr>
              <w:t>30</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5"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_Toc414370435 \h </w:instrText>
            </w:r>
            <w:r w:rsidR="004C6599">
              <w:rPr>
                <w:noProof/>
                <w:webHidden/>
              </w:rPr>
            </w:r>
            <w:r w:rsidR="004C6599">
              <w:rPr>
                <w:noProof/>
                <w:webHidden/>
              </w:rPr>
              <w:fldChar w:fldCharType="separate"/>
            </w:r>
            <w:r w:rsidR="004C6599">
              <w:rPr>
                <w:noProof/>
                <w:webHidden/>
              </w:rPr>
              <w:t>30</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6"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_Toc414370436 \h </w:instrText>
            </w:r>
            <w:r w:rsidR="004C6599">
              <w:rPr>
                <w:noProof/>
                <w:webHidden/>
              </w:rPr>
            </w:r>
            <w:r w:rsidR="004C6599">
              <w:rPr>
                <w:noProof/>
                <w:webHidden/>
              </w:rPr>
              <w:fldChar w:fldCharType="separate"/>
            </w:r>
            <w:r w:rsidR="004C6599">
              <w:rPr>
                <w:noProof/>
                <w:webHidden/>
              </w:rPr>
              <w:t>30</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7"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_Toc414370437 \h </w:instrText>
            </w:r>
            <w:r w:rsidR="004C6599">
              <w:rPr>
                <w:noProof/>
                <w:webHidden/>
              </w:rPr>
            </w:r>
            <w:r w:rsidR="004C6599">
              <w:rPr>
                <w:noProof/>
                <w:webHidden/>
              </w:rPr>
              <w:fldChar w:fldCharType="separate"/>
            </w:r>
            <w:r w:rsidR="004C6599">
              <w:rPr>
                <w:noProof/>
                <w:webHidden/>
              </w:rPr>
              <w:t>31</w:t>
            </w:r>
            <w:r w:rsidR="004C6599">
              <w:rPr>
                <w:noProof/>
                <w:webHidden/>
              </w:rPr>
              <w:fldChar w:fldCharType="end"/>
            </w:r>
          </w:hyperlink>
        </w:p>
        <w:p w:rsidR="004C6599" w:rsidRDefault="0062738F">
          <w:pPr>
            <w:pStyle w:val="20"/>
            <w:tabs>
              <w:tab w:val="left" w:pos="1050"/>
              <w:tab w:val="right" w:leader="dot" w:pos="8296"/>
            </w:tabs>
            <w:rPr>
              <w:noProof/>
              <w:kern w:val="2"/>
              <w:sz w:val="21"/>
            </w:rPr>
          </w:pPr>
          <w:hyperlink w:anchor="_Toc414370438" w:history="1">
            <w:r w:rsidR="004C6599" w:rsidRPr="00233E41">
              <w:rPr>
                <w:rStyle w:val="a6"/>
                <w:noProof/>
              </w:rPr>
              <w:t>3.13</w:t>
            </w:r>
            <w:r w:rsidR="004C6599">
              <w:rPr>
                <w:noProof/>
                <w:kern w:val="2"/>
                <w:sz w:val="21"/>
              </w:rPr>
              <w:tab/>
            </w:r>
            <w:r w:rsidR="004C6599" w:rsidRPr="00233E41">
              <w:rPr>
                <w:rStyle w:val="a6"/>
                <w:rFonts w:hint="eastAsia"/>
                <w:noProof/>
              </w:rPr>
              <w:t>获取设备状态信息</w:t>
            </w:r>
            <w:r w:rsidR="004C6599">
              <w:rPr>
                <w:noProof/>
                <w:webHidden/>
              </w:rPr>
              <w:tab/>
            </w:r>
            <w:r w:rsidR="004C6599">
              <w:rPr>
                <w:noProof/>
                <w:webHidden/>
              </w:rPr>
              <w:fldChar w:fldCharType="begin"/>
            </w:r>
            <w:r w:rsidR="004C6599">
              <w:rPr>
                <w:noProof/>
                <w:webHidden/>
              </w:rPr>
              <w:instrText xml:space="preserve"> PAGEREF _Toc414370438 \h </w:instrText>
            </w:r>
            <w:r w:rsidR="004C6599">
              <w:rPr>
                <w:noProof/>
                <w:webHidden/>
              </w:rPr>
            </w:r>
            <w:r w:rsidR="004C6599">
              <w:rPr>
                <w:noProof/>
                <w:webHidden/>
              </w:rPr>
              <w:fldChar w:fldCharType="separate"/>
            </w:r>
            <w:r w:rsidR="004C6599">
              <w:rPr>
                <w:noProof/>
                <w:webHidden/>
              </w:rPr>
              <w:t>32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39" w:history="1">
            <w:r w:rsidR="004C6599" w:rsidRPr="00233E41">
              <w:rPr>
                <w:rStyle w:val="a6"/>
                <w:rFonts w:ascii="Bell MT" w:hAnsi="Bell MT" w:hint="eastAsia"/>
                <w:noProof/>
              </w:rPr>
              <w:t>功能描述</w:t>
            </w:r>
            <w:r w:rsidR="004C6599">
              <w:rPr>
                <w:noProof/>
                <w:webHidden/>
              </w:rPr>
              <w:tab/>
            </w:r>
            <w:r w:rsidR="004C6599">
              <w:rPr>
                <w:noProof/>
                <w:webHidden/>
              </w:rPr>
              <w:fldChar w:fldCharType="begin"/>
            </w:r>
            <w:r w:rsidR="004C6599">
              <w:rPr>
                <w:noProof/>
                <w:webHidden/>
              </w:rPr>
              <w:instrText xml:space="preserve"> PAGEREF _Toc414370439 \h </w:instrText>
            </w:r>
            <w:r w:rsidR="004C6599">
              <w:rPr>
                <w:noProof/>
                <w:webHidden/>
              </w:rPr>
            </w:r>
            <w:r w:rsidR="004C6599">
              <w:rPr>
                <w:noProof/>
                <w:webHidden/>
              </w:rPr>
              <w:fldChar w:fldCharType="separate"/>
            </w:r>
            <w:r w:rsidR="004C6599">
              <w:rPr>
                <w:noProof/>
                <w:webHidden/>
              </w:rPr>
              <w:t>32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40" w:history="1">
            <w:r w:rsidR="004C6599" w:rsidRPr="00233E41">
              <w:rPr>
                <w:rStyle w:val="a6"/>
                <w:rFonts w:ascii="Bell MT" w:hAnsi="Bell MT" w:hint="eastAsia"/>
                <w:noProof/>
              </w:rPr>
              <w:t>接口定义</w:t>
            </w:r>
            <w:r w:rsidR="004C6599">
              <w:rPr>
                <w:noProof/>
                <w:webHidden/>
              </w:rPr>
              <w:tab/>
            </w:r>
            <w:r w:rsidR="004C6599">
              <w:rPr>
                <w:noProof/>
                <w:webHidden/>
              </w:rPr>
              <w:fldChar w:fldCharType="begin"/>
            </w:r>
            <w:r w:rsidR="004C6599">
              <w:rPr>
                <w:noProof/>
                <w:webHidden/>
              </w:rPr>
              <w:instrText xml:space="preserve"> PAGEREF _Toc414370440 \h </w:instrText>
            </w:r>
            <w:r w:rsidR="004C6599">
              <w:rPr>
                <w:noProof/>
                <w:webHidden/>
              </w:rPr>
            </w:r>
            <w:r w:rsidR="004C6599">
              <w:rPr>
                <w:noProof/>
                <w:webHidden/>
              </w:rPr>
              <w:fldChar w:fldCharType="separate"/>
            </w:r>
            <w:r w:rsidR="004C6599">
              <w:rPr>
                <w:noProof/>
                <w:webHidden/>
              </w:rPr>
              <w:t>32</w:t>
            </w:r>
            <w:r w:rsidR="004C6599">
              <w:rPr>
                <w:noProof/>
                <w:webHidden/>
              </w:rPr>
              <w:fldChar w:fldCharType="end"/>
            </w:r>
          </w:hyperlink>
        </w:p>
        <w:p w:rsidR="004C6599" w:rsidRDefault="0062738F">
          <w:pPr>
            <w:pStyle w:val="30"/>
            <w:tabs>
              <w:tab w:val="right" w:leader="dot" w:pos="8296"/>
            </w:tabs>
            <w:rPr>
              <w:noProof/>
              <w:kern w:val="2"/>
              <w:sz w:val="21"/>
            </w:rPr>
          </w:pPr>
          <w:hyperlink w:anchor="_Toc414370441" w:history="1">
            <w:r w:rsidR="004C6599" w:rsidRPr="00233E41">
              <w:rPr>
                <w:rStyle w:val="a6"/>
                <w:rFonts w:ascii="Bell MT" w:hAnsi="Bell MT" w:hint="eastAsia"/>
                <w:noProof/>
              </w:rPr>
              <w:t>示例</w:t>
            </w:r>
            <w:r w:rsidR="004C6599">
              <w:rPr>
                <w:noProof/>
                <w:webHidden/>
              </w:rPr>
              <w:tab/>
            </w:r>
            <w:r w:rsidR="004C6599">
              <w:rPr>
                <w:noProof/>
                <w:webHidden/>
              </w:rPr>
              <w:fldChar w:fldCharType="begin"/>
            </w:r>
            <w:r w:rsidR="004C6599">
              <w:rPr>
                <w:noProof/>
                <w:webHidden/>
              </w:rPr>
              <w:instrText xml:space="preserve"> PAGEREF _Toc414370441 \h </w:instrText>
            </w:r>
            <w:r w:rsidR="004C6599">
              <w:rPr>
                <w:noProof/>
                <w:webHidden/>
              </w:rPr>
            </w:r>
            <w:r w:rsidR="004C6599">
              <w:rPr>
                <w:noProof/>
                <w:webHidden/>
              </w:rPr>
              <w:fldChar w:fldCharType="separate"/>
            </w:r>
            <w:r w:rsidR="004C6599">
              <w:rPr>
                <w:noProof/>
                <w:webHidden/>
              </w:rPr>
              <w:t>32</w:t>
            </w:r>
            <w:r w:rsidR="004C6599">
              <w:rPr>
                <w:noProof/>
                <w:webHidden/>
              </w:rPr>
              <w:fldChar w:fldCharType="end"/>
            </w:r>
          </w:hyperlink>
        </w:p>
        <w:p w:rsidR="00246038" w:rsidRDefault="00246038">
          <w:r>
            <w:rPr>
              <w:b/>
              <w:bCs/>
              <w:lang w:val="zh-CN"/>
            </w:rPr>
            <w:fldChar w:fldCharType="end"/>
          </w:r>
        </w:p>
      </w:sdtContent>
    </w:sdt>
    <w:p w:rsidR="00771652" w:rsidRPr="00FC61D7" w:rsidRDefault="00771652" w:rsidP="00771652">
      <w:pPr>
        <w:rPr>
          <w:rFonts w:ascii="Bell MT" w:hAnsi="Bell MT"/>
        </w:rPr>
      </w:pPr>
    </w:p>
    <w:p w:rsidR="00F70918" w:rsidRPr="00FC61D7" w:rsidRDefault="00F70918">
      <w:pPr>
        <w:rPr>
          <w:rFonts w:ascii="Bell MT" w:hAnsi="Bell MT"/>
        </w:rPr>
        <w:sectPr w:rsidR="00F70918" w:rsidRPr="00FC61D7" w:rsidSect="008D1C16">
          <w:headerReference w:type="first" r:id="rId13"/>
          <w:footerReference w:type="first" r:id="rId14"/>
          <w:pgSz w:w="11906" w:h="16838"/>
          <w:pgMar w:top="1440" w:right="1800" w:bottom="1440" w:left="1800" w:header="851" w:footer="992" w:gutter="0"/>
          <w:pgNumType w:fmt="upperRoman" w:start="1"/>
          <w:cols w:space="425"/>
          <w:titlePg/>
          <w:docGrid w:type="lines" w:linePitch="312"/>
        </w:sectPr>
      </w:pPr>
    </w:p>
    <w:p w:rsidR="00F70918" w:rsidRPr="00FC61D7" w:rsidRDefault="003520E9" w:rsidP="003520E9">
      <w:pPr>
        <w:pStyle w:val="1"/>
        <w:numPr>
          <w:ilvl w:val="0"/>
          <w:numId w:val="1"/>
        </w:numPr>
        <w:rPr>
          <w:rFonts w:ascii="Bell MT" w:hAnsi="Bell MT"/>
        </w:rPr>
      </w:pPr>
      <w:bookmarkStart w:id="4" w:name="_Toc414370377"/>
      <w:r w:rsidRPr="003520E9">
        <w:rPr>
          <w:rFonts w:ascii="Bell MT" w:hAnsi="Bell MT" w:hint="eastAsia"/>
        </w:rPr>
        <w:lastRenderedPageBreak/>
        <w:t>京东微联平台私有云对接协议</w:t>
      </w:r>
      <w:bookmarkEnd w:id="4"/>
    </w:p>
    <w:p w:rsidR="00440EAE" w:rsidRPr="00FC61D7" w:rsidRDefault="003520E9" w:rsidP="003520E9">
      <w:pPr>
        <w:ind w:firstLine="420"/>
        <w:rPr>
          <w:rFonts w:ascii="Bell MT" w:hAnsi="Bell MT"/>
        </w:rPr>
      </w:pPr>
      <w:r w:rsidRPr="003520E9">
        <w:rPr>
          <w:rFonts w:ascii="Bell MT" w:hAnsi="Bell MT" w:hint="eastAsia"/>
        </w:rPr>
        <w:t>京东微联平台面向私有云提供设备注册、用户与设备绑定、设备控制与查询等服务。私有云通过京东开发平台（</w:t>
      </w:r>
      <w:r w:rsidRPr="003520E9">
        <w:rPr>
          <w:rFonts w:ascii="Bell MT" w:hAnsi="Bell MT" w:hint="eastAsia"/>
        </w:rPr>
        <w:t>JOS</w:t>
      </w:r>
      <w:r w:rsidRPr="003520E9">
        <w:rPr>
          <w:rFonts w:ascii="Bell MT" w:hAnsi="Bell MT" w:hint="eastAsia"/>
        </w:rPr>
        <w:t>）接口接入京东微联平台，即可完成自身管理的设备及用户从私有云到京东微联平台的互通与迁移，实现与外部智能设备的互联互通。协议和安全上遵循京东</w:t>
      </w:r>
      <w:r w:rsidRPr="003520E9">
        <w:rPr>
          <w:rFonts w:ascii="Bell MT" w:hAnsi="Bell MT" w:hint="eastAsia"/>
        </w:rPr>
        <w:t>JOS</w:t>
      </w:r>
      <w:r w:rsidRPr="003520E9">
        <w:rPr>
          <w:rFonts w:ascii="Bell MT" w:hAnsi="Bell MT" w:hint="eastAsia"/>
        </w:rPr>
        <w:t>标准安全。</w:t>
      </w:r>
    </w:p>
    <w:p w:rsidR="00440EAE" w:rsidRDefault="00440EAE">
      <w:pPr>
        <w:rPr>
          <w:rFonts w:ascii="Bell MT" w:hAnsi="Bell MT"/>
        </w:rPr>
      </w:pPr>
    </w:p>
    <w:p w:rsidR="00D84B7E" w:rsidRDefault="00D84B7E" w:rsidP="00D84B7E">
      <w:pPr>
        <w:pStyle w:val="2"/>
        <w:numPr>
          <w:ilvl w:val="0"/>
          <w:numId w:val="5"/>
        </w:numPr>
        <w:rPr>
          <w:rFonts w:ascii="Bell MT" w:hAnsi="Bell MT"/>
        </w:rPr>
      </w:pPr>
      <w:bookmarkStart w:id="5" w:name="_Toc414370378"/>
      <w:r w:rsidRPr="00D84B7E">
        <w:rPr>
          <w:rFonts w:ascii="Bell MT" w:hAnsi="Bell MT" w:hint="eastAsia"/>
        </w:rPr>
        <w:t>私有云向京东微联平台发送请求</w:t>
      </w:r>
      <w:bookmarkEnd w:id="5"/>
    </w:p>
    <w:p w:rsidR="00D84B7E" w:rsidRPr="00FC61D7" w:rsidRDefault="00D84B7E" w:rsidP="003742C4">
      <w:pPr>
        <w:pStyle w:val="3"/>
        <w:numPr>
          <w:ilvl w:val="1"/>
          <w:numId w:val="5"/>
        </w:numPr>
        <w:ind w:hanging="840"/>
        <w:rPr>
          <w:rFonts w:ascii="Bell MT" w:hAnsi="Bell MT"/>
        </w:rPr>
      </w:pPr>
      <w:bookmarkStart w:id="6" w:name="_Toc414370379"/>
      <w:r w:rsidRPr="00D84B7E">
        <w:rPr>
          <w:rFonts w:ascii="Bell MT" w:hAnsi="Bell MT" w:hint="eastAsia"/>
        </w:rPr>
        <w:t>功能描述</w:t>
      </w:r>
      <w:bookmarkEnd w:id="6"/>
    </w:p>
    <w:p w:rsidR="00F41424" w:rsidRDefault="00D84B7E" w:rsidP="00612C0D">
      <w:pPr>
        <w:ind w:firstLine="420"/>
      </w:pPr>
      <w:r w:rsidRPr="00D84B7E">
        <w:rPr>
          <w:rFonts w:hint="eastAsia"/>
        </w:rPr>
        <w:t>私有云通过</w:t>
      </w:r>
      <w:r w:rsidRPr="00D84B7E">
        <w:rPr>
          <w:rFonts w:hint="eastAsia"/>
        </w:rPr>
        <w:t>JOS</w:t>
      </w:r>
      <w:r w:rsidRPr="00D84B7E">
        <w:rPr>
          <w:rFonts w:hint="eastAsia"/>
        </w:rPr>
        <w:t>平台，接入京东微联平台，完成设备注册、用户与设备绑定、设备控制，记录设备数据，记录用户设置及设备上下线通知等服务。</w:t>
      </w:r>
      <w:r w:rsidR="00445227">
        <w:rPr>
          <w:rFonts w:hint="eastAsia"/>
        </w:rPr>
        <w:t>京东云提供的</w:t>
      </w:r>
      <w:r w:rsidR="0033480B" w:rsidRPr="0033480B">
        <w:rPr>
          <w:rFonts w:hint="eastAsia"/>
        </w:rPr>
        <w:t>所有</w:t>
      </w:r>
      <w:r w:rsidR="00445227">
        <w:rPr>
          <w:rFonts w:hint="eastAsia"/>
        </w:rPr>
        <w:t>服务仅能通过</w:t>
      </w:r>
      <w:r w:rsidR="00445227">
        <w:rPr>
          <w:rFonts w:hint="eastAsia"/>
        </w:rPr>
        <w:t>HTTPS</w:t>
      </w:r>
      <w:r w:rsidR="00445227">
        <w:rPr>
          <w:rFonts w:hint="eastAsia"/>
        </w:rPr>
        <w:t>进行访问。</w:t>
      </w:r>
    </w:p>
    <w:p w:rsidR="009200B4" w:rsidRPr="00FE3BD3" w:rsidRDefault="009200B4" w:rsidP="009200B4">
      <w:r w:rsidRPr="00FE3BD3">
        <w:rPr>
          <w:rFonts w:hint="eastAsia"/>
        </w:rPr>
        <w:t>JOS</w:t>
      </w:r>
      <w:r w:rsidRPr="00FE3BD3">
        <w:rPr>
          <w:rFonts w:hint="eastAsia"/>
        </w:rPr>
        <w:t>接入规范详见：</w:t>
      </w:r>
    </w:p>
    <w:p w:rsidR="009200B4" w:rsidRDefault="0062738F" w:rsidP="00C309EB">
      <w:pPr>
        <w:rPr>
          <w:rStyle w:val="a6"/>
        </w:rPr>
      </w:pPr>
      <w:hyperlink r:id="rId15" w:history="1">
        <w:r w:rsidR="009200B4" w:rsidRPr="00FE3BD3">
          <w:rPr>
            <w:rStyle w:val="a6"/>
          </w:rPr>
          <w:t>http://jos.jd.com/doc/channel.htm?id=157</w:t>
        </w:r>
      </w:hyperlink>
    </w:p>
    <w:p w:rsidR="005151B0" w:rsidRPr="00CB2C22" w:rsidRDefault="005151B0" w:rsidP="00C309EB">
      <w:r w:rsidRPr="00CB2C22">
        <w:rPr>
          <w:rFonts w:hint="eastAsia"/>
        </w:rPr>
        <w:t>HTTPS</w:t>
      </w:r>
      <w:r w:rsidRPr="00CB2C22">
        <w:rPr>
          <w:rFonts w:hint="eastAsia"/>
        </w:rPr>
        <w:t>调用详见：</w:t>
      </w:r>
    </w:p>
    <w:p w:rsidR="005151B0" w:rsidRPr="00E2573F" w:rsidRDefault="0062738F" w:rsidP="00C309EB">
      <w:pPr>
        <w:rPr>
          <w:rStyle w:val="a6"/>
        </w:rPr>
      </w:pPr>
      <w:hyperlink r:id="rId16" w:history="1">
        <w:r w:rsidR="005151B0" w:rsidRPr="00E205B4">
          <w:rPr>
            <w:rStyle w:val="a6"/>
          </w:rPr>
          <w:t>http://jos.jd.com/doc/channel.htm?id=260</w:t>
        </w:r>
      </w:hyperlink>
    </w:p>
    <w:p w:rsidR="00D84B7E" w:rsidRPr="00FC61D7" w:rsidRDefault="00D84B7E" w:rsidP="00FD00EE">
      <w:pPr>
        <w:pStyle w:val="3"/>
        <w:numPr>
          <w:ilvl w:val="1"/>
          <w:numId w:val="5"/>
        </w:numPr>
        <w:ind w:hanging="840"/>
        <w:rPr>
          <w:rFonts w:ascii="Bell MT" w:hAnsi="Bell MT"/>
        </w:rPr>
      </w:pPr>
      <w:bookmarkStart w:id="7" w:name="_Toc414370380"/>
      <w:r w:rsidRPr="00D84B7E">
        <w:rPr>
          <w:rFonts w:ascii="Bell MT" w:hAnsi="Bell MT" w:hint="eastAsia"/>
        </w:rPr>
        <w:t>请求数据格式规范</w:t>
      </w:r>
      <w:bookmarkEnd w:id="7"/>
    </w:p>
    <w:p w:rsidR="00FE3BD3" w:rsidRPr="00FE3BD3" w:rsidRDefault="00FE3BD3" w:rsidP="00FE3BD3">
      <w:r>
        <w:rPr>
          <w:rFonts w:hint="eastAsia"/>
        </w:rPr>
        <w:t>1</w:t>
      </w:r>
      <w:r>
        <w:rPr>
          <w:rFonts w:hint="eastAsia"/>
        </w:rPr>
        <w:t>）</w:t>
      </w:r>
      <w:r w:rsidRPr="00FE3BD3">
        <w:rPr>
          <w:rFonts w:hint="eastAsia"/>
        </w:rPr>
        <w:t>系统级参数概要如下</w:t>
      </w:r>
      <w:r>
        <w:rPr>
          <w:rFonts w:hint="eastAsia"/>
        </w:rPr>
        <w:t>(</w:t>
      </w:r>
      <w:r w:rsidRPr="00FE3BD3">
        <w:rPr>
          <w:rFonts w:hint="eastAsia"/>
        </w:rPr>
        <w:t>详见</w:t>
      </w:r>
      <w:r w:rsidRPr="00FE3BD3">
        <w:rPr>
          <w:rFonts w:hint="eastAsia"/>
        </w:rPr>
        <w:t>JOS</w:t>
      </w:r>
      <w:r w:rsidRPr="00FE3BD3">
        <w:rPr>
          <w:rFonts w:hint="eastAsia"/>
        </w:rPr>
        <w:t>说明</w:t>
      </w:r>
      <w:r>
        <w:rPr>
          <w:rFonts w:hint="eastAsia"/>
        </w:rPr>
        <w:t>)</w:t>
      </w:r>
      <w:r w:rsidRPr="00FE3BD3">
        <w:rPr>
          <w:rFonts w:hint="eastAsia"/>
        </w:rPr>
        <w:t>：</w:t>
      </w:r>
    </w:p>
    <w:tbl>
      <w:tblPr>
        <w:tblW w:w="9600"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1916"/>
        <w:gridCol w:w="1312"/>
        <w:gridCol w:w="1796"/>
        <w:gridCol w:w="4576"/>
      </w:tblGrid>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名称</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类型</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是否必须</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描述</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method</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是</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API</w:t>
            </w:r>
            <w:r w:rsidRPr="00FE3BD3">
              <w:rPr>
                <w:rFonts w:hint="eastAsia"/>
              </w:rPr>
              <w:t>接口名称</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access_token</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否</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JOS</w:t>
            </w:r>
            <w:r w:rsidRPr="00FE3BD3">
              <w:rPr>
                <w:rFonts w:hint="eastAsia"/>
              </w:rPr>
              <w:t>分配给用户的令牌，通过授权获取，方法详见</w:t>
            </w:r>
            <w:hyperlink r:id="rId17" w:tgtFrame="_self" w:history="1">
              <w:r w:rsidRPr="00FE3BD3">
                <w:rPr>
                  <w:rStyle w:val="a6"/>
                  <w:rFonts w:hint="eastAsia"/>
                </w:rPr>
                <w:t>授权说明</w:t>
              </w:r>
            </w:hyperlink>
            <w:r w:rsidRPr="00FE3BD3">
              <w:rPr>
                <w:rFonts w:hint="eastAsia"/>
              </w:rPr>
              <w:t>。如</w:t>
            </w:r>
            <w:r w:rsidRPr="00FE3BD3">
              <w:rPr>
                <w:rFonts w:hint="eastAsia"/>
              </w:rPr>
              <w:t>API</w:t>
            </w:r>
            <w:r w:rsidRPr="00FE3BD3">
              <w:rPr>
                <w:rFonts w:hint="eastAsia"/>
              </w:rPr>
              <w:t>文档上标识为“是”，则调用时均需要传入。</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app_key</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是</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应用的</w:t>
            </w:r>
            <w:r w:rsidRPr="00FE3BD3">
              <w:rPr>
                <w:rFonts w:hint="eastAsia"/>
              </w:rPr>
              <w:t>app_key</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sign</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是</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签名</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timestamp</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是</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时间戳，格式为</w:t>
            </w:r>
            <w:r w:rsidRPr="00FE3BD3">
              <w:rPr>
                <w:rFonts w:hint="eastAsia"/>
              </w:rPr>
              <w:t>yyyy-MM-ddHH:mm:ss</w:t>
            </w:r>
            <w:r w:rsidRPr="00FE3BD3">
              <w:rPr>
                <w:rFonts w:hint="eastAsia"/>
              </w:rPr>
              <w:t>，例如：</w:t>
            </w:r>
            <w:r w:rsidRPr="00FE3BD3">
              <w:rPr>
                <w:rFonts w:hint="eastAsia"/>
              </w:rPr>
              <w:t>2011-06-16 13:23:30</w:t>
            </w:r>
            <w:r w:rsidRPr="00FE3BD3">
              <w:rPr>
                <w:rFonts w:hint="eastAsia"/>
              </w:rPr>
              <w:t>。京东</w:t>
            </w:r>
            <w:r w:rsidRPr="00FE3BD3">
              <w:rPr>
                <w:rFonts w:hint="eastAsia"/>
              </w:rPr>
              <w:t>API</w:t>
            </w:r>
            <w:r w:rsidRPr="00FE3BD3">
              <w:rPr>
                <w:rFonts w:hint="eastAsia"/>
              </w:rPr>
              <w:t>服务端允许客户端请求时间误差为</w:t>
            </w:r>
            <w:r w:rsidRPr="00FE3BD3">
              <w:rPr>
                <w:rFonts w:hint="eastAsia"/>
              </w:rPr>
              <w:t>6</w:t>
            </w:r>
            <w:r w:rsidRPr="00FE3BD3">
              <w:rPr>
                <w:rFonts w:hint="eastAsia"/>
              </w:rPr>
              <w:t>分钟</w:t>
            </w:r>
          </w:p>
        </w:tc>
      </w:tr>
      <w:tr w:rsidR="00FE3BD3" w:rsidRPr="00FE3BD3" w:rsidTr="00CC0C11">
        <w:tc>
          <w:tcPr>
            <w:tcW w:w="191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v</w:t>
            </w:r>
          </w:p>
        </w:tc>
        <w:tc>
          <w:tcPr>
            <w:tcW w:w="1312"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String</w:t>
            </w:r>
          </w:p>
        </w:tc>
        <w:tc>
          <w:tcPr>
            <w:tcW w:w="179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是</w:t>
            </w:r>
          </w:p>
        </w:tc>
        <w:tc>
          <w:tcPr>
            <w:tcW w:w="4576"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rPr>
              <w:t>API</w:t>
            </w:r>
            <w:r w:rsidRPr="00FE3BD3">
              <w:rPr>
                <w:rFonts w:hint="eastAsia"/>
              </w:rPr>
              <w:t>协议版本，可选值</w:t>
            </w:r>
            <w:r w:rsidRPr="00FE3BD3">
              <w:rPr>
                <w:rFonts w:hint="eastAsia"/>
              </w:rPr>
              <w:t>:2.0.</w:t>
            </w:r>
          </w:p>
        </w:tc>
      </w:tr>
    </w:tbl>
    <w:p w:rsidR="00FE3BD3" w:rsidRPr="00FE3BD3" w:rsidRDefault="00FE3BD3" w:rsidP="00FE3BD3"/>
    <w:p w:rsidR="00FE3BD3" w:rsidRPr="00FE3BD3" w:rsidRDefault="00FE3BD3" w:rsidP="00FE3BD3">
      <w:r>
        <w:rPr>
          <w:rFonts w:hint="eastAsia"/>
        </w:rPr>
        <w:t>2</w:t>
      </w:r>
      <w:r>
        <w:rPr>
          <w:rFonts w:hint="eastAsia"/>
        </w:rPr>
        <w:t>）</w:t>
      </w:r>
      <w:r w:rsidRPr="00FE3BD3">
        <w:rPr>
          <w:rFonts w:hint="eastAsia"/>
        </w:rPr>
        <w:t>应用级参数包括</w:t>
      </w:r>
      <w:r>
        <w:rPr>
          <w:rFonts w:hint="eastAsia"/>
        </w:rPr>
        <w:t>通用参数与方法级参数，方法级参数详见各</w:t>
      </w:r>
      <w:r>
        <w:rPr>
          <w:rFonts w:hint="eastAsia"/>
        </w:rPr>
        <w:t>API</w:t>
      </w:r>
      <w:r>
        <w:rPr>
          <w:rFonts w:hint="eastAsia"/>
        </w:rPr>
        <w:t>详细说明。通用参数包括</w:t>
      </w:r>
      <w:r w:rsidRPr="00FE3BD3">
        <w:rPr>
          <w:rFonts w:hint="eastAsia"/>
        </w:rPr>
        <w:t>：</w:t>
      </w:r>
    </w:p>
    <w:tbl>
      <w:tblPr>
        <w:tblW w:w="9600"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1908"/>
        <w:gridCol w:w="1409"/>
        <w:gridCol w:w="1773"/>
        <w:gridCol w:w="4510"/>
      </w:tblGrid>
      <w:tr w:rsidR="00FE3BD3" w:rsidRPr="00FE3BD3" w:rsidTr="00CC0C11">
        <w:tc>
          <w:tcPr>
            <w:tcW w:w="1908"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名称</w:t>
            </w:r>
          </w:p>
        </w:tc>
        <w:tc>
          <w:tcPr>
            <w:tcW w:w="1409"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类型</w:t>
            </w:r>
          </w:p>
        </w:tc>
        <w:tc>
          <w:tcPr>
            <w:tcW w:w="1773"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是否必须</w:t>
            </w:r>
          </w:p>
        </w:tc>
        <w:tc>
          <w:tcPr>
            <w:tcW w:w="4510" w:type="dxa"/>
            <w:tcBorders>
              <w:bottom w:val="single" w:sz="6" w:space="0" w:color="999999"/>
              <w:right w:val="single" w:sz="6" w:space="0" w:color="999999"/>
            </w:tcBorders>
            <w:tcMar>
              <w:top w:w="30" w:type="dxa"/>
              <w:left w:w="75" w:type="dxa"/>
              <w:bottom w:w="30" w:type="dxa"/>
              <w:right w:w="0" w:type="dxa"/>
            </w:tcMar>
            <w:hideMark/>
          </w:tcPr>
          <w:p w:rsidR="00FE3BD3" w:rsidRPr="00FE3BD3" w:rsidRDefault="00FE3BD3" w:rsidP="00FE3BD3">
            <w:r w:rsidRPr="00FE3BD3">
              <w:rPr>
                <w:rFonts w:hint="eastAsia"/>
                <w:b/>
                <w:bCs/>
              </w:rPr>
              <w:t>描述</w:t>
            </w:r>
          </w:p>
        </w:tc>
      </w:tr>
      <w:tr w:rsidR="00FE3BD3" w:rsidRPr="00FE3BD3" w:rsidTr="00CC0C11">
        <w:tc>
          <w:tcPr>
            <w:tcW w:w="1908"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lastRenderedPageBreak/>
              <w:t>url</w:t>
            </w:r>
          </w:p>
        </w:tc>
        <w:tc>
          <w:tcPr>
            <w:tcW w:w="1409"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t>String</w:t>
            </w:r>
          </w:p>
        </w:tc>
        <w:tc>
          <w:tcPr>
            <w:tcW w:w="1773"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t>是</w:t>
            </w:r>
          </w:p>
        </w:tc>
        <w:tc>
          <w:tcPr>
            <w:tcW w:w="4510"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t>私有云</w:t>
            </w:r>
            <w:r w:rsidRPr="00FE3BD3">
              <w:rPr>
                <w:rFonts w:hint="eastAsia"/>
              </w:rPr>
              <w:t>url</w:t>
            </w:r>
            <w:r w:rsidRPr="00FE3BD3">
              <w:rPr>
                <w:rFonts w:hint="eastAsia"/>
              </w:rPr>
              <w:t>地址</w:t>
            </w:r>
          </w:p>
        </w:tc>
      </w:tr>
      <w:tr w:rsidR="00FE3BD3" w:rsidRPr="00FE3BD3" w:rsidTr="00CC0C11">
        <w:tc>
          <w:tcPr>
            <w:tcW w:w="1908"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t>rpc_version</w:t>
            </w:r>
          </w:p>
        </w:tc>
        <w:tc>
          <w:tcPr>
            <w:tcW w:w="1409"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i/>
              </w:rPr>
              <w:t>String</w:t>
            </w:r>
          </w:p>
        </w:tc>
        <w:tc>
          <w:tcPr>
            <w:tcW w:w="1773"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i/>
              </w:rPr>
              <w:t>是</w:t>
            </w:r>
          </w:p>
        </w:tc>
        <w:tc>
          <w:tcPr>
            <w:tcW w:w="4510" w:type="dxa"/>
            <w:tcBorders>
              <w:bottom w:val="single" w:sz="6" w:space="0" w:color="999999"/>
              <w:right w:val="single" w:sz="6" w:space="0" w:color="999999"/>
            </w:tcBorders>
            <w:tcMar>
              <w:top w:w="30" w:type="dxa"/>
              <w:left w:w="75" w:type="dxa"/>
              <w:bottom w:w="30" w:type="dxa"/>
              <w:right w:w="0" w:type="dxa"/>
            </w:tcMar>
          </w:tcPr>
          <w:p w:rsidR="00FE3BD3" w:rsidRPr="00FE3BD3" w:rsidRDefault="00FE3BD3" w:rsidP="00FE3BD3">
            <w:r w:rsidRPr="00FE3BD3">
              <w:rPr>
                <w:rFonts w:hint="eastAsia"/>
              </w:rPr>
              <w:t>京东微联通信协议版本，目前可选</w:t>
            </w:r>
            <w:r w:rsidRPr="00FE3BD3">
              <w:rPr>
                <w:rFonts w:hint="eastAsia"/>
              </w:rPr>
              <w:t>1.0</w:t>
            </w:r>
          </w:p>
        </w:tc>
      </w:tr>
    </w:tbl>
    <w:p w:rsidR="00FE3BD3" w:rsidRPr="00FE3BD3" w:rsidRDefault="00FE3BD3" w:rsidP="00FE3BD3">
      <w:pPr>
        <w:rPr>
          <w:b/>
        </w:rPr>
      </w:pPr>
    </w:p>
    <w:p w:rsidR="00FE3BD3" w:rsidRPr="00DA447A" w:rsidRDefault="00FE3BD3" w:rsidP="00DA447A">
      <w:pPr>
        <w:pStyle w:val="3"/>
        <w:numPr>
          <w:ilvl w:val="1"/>
          <w:numId w:val="5"/>
        </w:numPr>
        <w:ind w:hanging="840"/>
        <w:rPr>
          <w:rFonts w:ascii="Bell MT" w:hAnsi="Bell MT"/>
        </w:rPr>
      </w:pPr>
      <w:bookmarkStart w:id="8" w:name="_Toc414370381"/>
      <w:r w:rsidRPr="00DA447A">
        <w:rPr>
          <w:rFonts w:ascii="Bell MT" w:hAnsi="Bell MT"/>
        </w:rPr>
        <w:t>method</w:t>
      </w:r>
      <w:r w:rsidRPr="00DA447A">
        <w:rPr>
          <w:rFonts w:ascii="Bell MT" w:hAnsi="Bell MT" w:hint="eastAsia"/>
        </w:rPr>
        <w:t>列表</w:t>
      </w:r>
      <w:bookmarkEnd w:id="8"/>
    </w:p>
    <w:tbl>
      <w:tblPr>
        <w:tblStyle w:val="a9"/>
        <w:tblW w:w="0" w:type="auto"/>
        <w:tblLook w:val="04A0" w:firstRow="1" w:lastRow="0" w:firstColumn="1" w:lastColumn="0" w:noHBand="0" w:noVBand="1"/>
      </w:tblPr>
      <w:tblGrid>
        <w:gridCol w:w="4261"/>
        <w:gridCol w:w="4261"/>
      </w:tblGrid>
      <w:tr w:rsidR="00527DEF" w:rsidTr="00527DEF">
        <w:tc>
          <w:tcPr>
            <w:tcW w:w="4261" w:type="dxa"/>
          </w:tcPr>
          <w:p w:rsidR="00527DEF" w:rsidRDefault="00527DEF" w:rsidP="00FE3BD3">
            <w:r w:rsidRPr="00FE3BD3">
              <w:rPr>
                <w:rFonts w:hint="eastAsia"/>
              </w:rPr>
              <w:t>jingdong.jcloud.smart.</w:t>
            </w:r>
            <w:r>
              <w:rPr>
                <w:rFonts w:hint="eastAsia"/>
              </w:rPr>
              <w:t>getQRCode</w:t>
            </w:r>
          </w:p>
        </w:tc>
        <w:tc>
          <w:tcPr>
            <w:tcW w:w="4261" w:type="dxa"/>
          </w:tcPr>
          <w:p w:rsidR="00527DEF" w:rsidRDefault="007A593E" w:rsidP="00FE3BD3">
            <w:r>
              <w:rPr>
                <w:rFonts w:hint="eastAsia"/>
              </w:rPr>
              <w:t>获取设备二维码</w:t>
            </w:r>
          </w:p>
        </w:tc>
      </w:tr>
      <w:tr w:rsidR="00527DEF" w:rsidTr="00527DEF">
        <w:tc>
          <w:tcPr>
            <w:tcW w:w="4261" w:type="dxa"/>
          </w:tcPr>
          <w:p w:rsidR="00527DEF" w:rsidRDefault="008102BC" w:rsidP="00FE3BD3">
            <w:r w:rsidRPr="00FE3BD3">
              <w:rPr>
                <w:rFonts w:hint="eastAsia"/>
              </w:rPr>
              <w:t>jingdong.jcloud.smart.activate</w:t>
            </w:r>
            <w:r w:rsidRPr="00FE3BD3">
              <w:t>Device</w:t>
            </w:r>
          </w:p>
        </w:tc>
        <w:tc>
          <w:tcPr>
            <w:tcW w:w="4261" w:type="dxa"/>
          </w:tcPr>
          <w:p w:rsidR="00527DEF" w:rsidRDefault="008102BC" w:rsidP="00FE3BD3">
            <w:r w:rsidRPr="00FE3BD3">
              <w:rPr>
                <w:rFonts w:hint="eastAsia"/>
              </w:rPr>
              <w:t>设备激活</w:t>
            </w:r>
            <w:r>
              <w:rPr>
                <w:rFonts w:hint="eastAsia"/>
              </w:rPr>
              <w:t>/</w:t>
            </w:r>
            <w:r w:rsidRPr="00FE3BD3">
              <w:rPr>
                <w:rFonts w:hint="eastAsia"/>
              </w:rPr>
              <w:t>注册</w:t>
            </w:r>
          </w:p>
        </w:tc>
      </w:tr>
      <w:tr w:rsidR="00527DEF" w:rsidTr="00527DEF">
        <w:tc>
          <w:tcPr>
            <w:tcW w:w="4261" w:type="dxa"/>
          </w:tcPr>
          <w:p w:rsidR="00527DEF" w:rsidRDefault="001D373E" w:rsidP="00FE3BD3">
            <w:r w:rsidRPr="00FE3BD3">
              <w:rPr>
                <w:rFonts w:hint="eastAsia"/>
              </w:rPr>
              <w:t>jingdong.jcloud.smart.</w:t>
            </w:r>
            <w:r w:rsidRPr="008C29A4">
              <w:t>bindDevice</w:t>
            </w:r>
          </w:p>
        </w:tc>
        <w:tc>
          <w:tcPr>
            <w:tcW w:w="4261" w:type="dxa"/>
          </w:tcPr>
          <w:p w:rsidR="00527DEF" w:rsidRDefault="001D373E" w:rsidP="00FE3BD3">
            <w:r w:rsidRPr="00FE3BD3">
              <w:rPr>
                <w:rFonts w:hint="eastAsia"/>
              </w:rPr>
              <w:t>设备绑定方法</w:t>
            </w:r>
          </w:p>
        </w:tc>
      </w:tr>
      <w:tr w:rsidR="00527DEF" w:rsidTr="00527DEF">
        <w:tc>
          <w:tcPr>
            <w:tcW w:w="4261" w:type="dxa"/>
          </w:tcPr>
          <w:p w:rsidR="00527DEF" w:rsidRDefault="00D90658" w:rsidP="00FE3BD3">
            <w:r w:rsidRPr="00FE3BD3">
              <w:rPr>
                <w:rFonts w:hint="eastAsia"/>
              </w:rPr>
              <w:t>jingdong.jcloud.smart.</w:t>
            </w:r>
            <w:r w:rsidRPr="00FE3BD3">
              <w:t>unbindDevice</w:t>
            </w:r>
          </w:p>
        </w:tc>
        <w:tc>
          <w:tcPr>
            <w:tcW w:w="4261" w:type="dxa"/>
          </w:tcPr>
          <w:p w:rsidR="00527DEF" w:rsidRDefault="00D90658" w:rsidP="00FE3BD3">
            <w:r w:rsidRPr="00FE3BD3">
              <w:rPr>
                <w:rFonts w:hint="eastAsia"/>
              </w:rPr>
              <w:t>设备解绑方法</w:t>
            </w:r>
          </w:p>
        </w:tc>
      </w:tr>
      <w:tr w:rsidR="00527DEF" w:rsidTr="00527DEF">
        <w:tc>
          <w:tcPr>
            <w:tcW w:w="4261" w:type="dxa"/>
          </w:tcPr>
          <w:p w:rsidR="00527DEF" w:rsidRDefault="00AE4261" w:rsidP="00FE3BD3">
            <w:r w:rsidRPr="00FE3BD3">
              <w:rPr>
                <w:rFonts w:hint="eastAsia"/>
              </w:rPr>
              <w:t>jingdong.jcloud.smart.getDeviceInfo</w:t>
            </w:r>
          </w:p>
        </w:tc>
        <w:tc>
          <w:tcPr>
            <w:tcW w:w="4261" w:type="dxa"/>
          </w:tcPr>
          <w:p w:rsidR="00527DEF" w:rsidRDefault="00AE4261" w:rsidP="00FE3BD3">
            <w:r w:rsidRPr="00FE3BD3">
              <w:rPr>
                <w:rFonts w:hint="eastAsia"/>
              </w:rPr>
              <w:t>获取京东微联平台设备注册信息</w:t>
            </w:r>
          </w:p>
        </w:tc>
      </w:tr>
      <w:tr w:rsidR="00527DEF" w:rsidTr="00527DEF">
        <w:tc>
          <w:tcPr>
            <w:tcW w:w="4261" w:type="dxa"/>
          </w:tcPr>
          <w:p w:rsidR="00527DEF" w:rsidRDefault="00AE4261" w:rsidP="00FE3BD3">
            <w:r w:rsidRPr="00FE3BD3">
              <w:rPr>
                <w:rFonts w:hint="eastAsia"/>
              </w:rPr>
              <w:t>jingdong.jcloud.smart.getDeviceStatus</w:t>
            </w:r>
          </w:p>
        </w:tc>
        <w:tc>
          <w:tcPr>
            <w:tcW w:w="4261" w:type="dxa"/>
          </w:tcPr>
          <w:p w:rsidR="00527DEF" w:rsidRDefault="00AE4261" w:rsidP="00FE3BD3">
            <w:r w:rsidRPr="00FE3BD3">
              <w:rPr>
                <w:rFonts w:hint="eastAsia"/>
              </w:rPr>
              <w:t>获取京东微联平台设备状态信息</w:t>
            </w:r>
          </w:p>
        </w:tc>
      </w:tr>
      <w:tr w:rsidR="00527DEF" w:rsidTr="00527DEF">
        <w:tc>
          <w:tcPr>
            <w:tcW w:w="4261" w:type="dxa"/>
          </w:tcPr>
          <w:p w:rsidR="00527DEF" w:rsidRDefault="00AE4261" w:rsidP="00FE3BD3">
            <w:r w:rsidRPr="00FE3BD3">
              <w:rPr>
                <w:rFonts w:hint="eastAsia"/>
              </w:rPr>
              <w:t>jingdong.jcloud.smart.</w:t>
            </w:r>
            <w:r>
              <w:rPr>
                <w:rFonts w:hint="eastAsia"/>
              </w:rPr>
              <w:t>setDeviceStatus</w:t>
            </w:r>
          </w:p>
        </w:tc>
        <w:tc>
          <w:tcPr>
            <w:tcW w:w="4261" w:type="dxa"/>
          </w:tcPr>
          <w:p w:rsidR="00527DEF" w:rsidRDefault="00AE4261" w:rsidP="00FE3BD3">
            <w:r>
              <w:rPr>
                <w:rFonts w:hint="eastAsia"/>
              </w:rPr>
              <w:t>设置新的</w:t>
            </w:r>
            <w:r w:rsidRPr="00FE3BD3">
              <w:rPr>
                <w:rFonts w:hint="eastAsia"/>
              </w:rPr>
              <w:t>京东微联平台设备状态</w:t>
            </w:r>
          </w:p>
        </w:tc>
      </w:tr>
      <w:tr w:rsidR="00703BB7" w:rsidTr="00527DEF">
        <w:tc>
          <w:tcPr>
            <w:tcW w:w="4261" w:type="dxa"/>
          </w:tcPr>
          <w:p w:rsidR="00703BB7" w:rsidRPr="00FE3BD3" w:rsidRDefault="00703BB7" w:rsidP="00FE3BD3">
            <w:r w:rsidRPr="00FE3BD3">
              <w:rPr>
                <w:rFonts w:hint="eastAsia"/>
              </w:rPr>
              <w:t>jingdong.jcloud.smart.</w:t>
            </w:r>
            <w:r>
              <w:rPr>
                <w:rFonts w:hint="eastAsia"/>
              </w:rPr>
              <w:t>refreshProductSecret</w:t>
            </w:r>
          </w:p>
        </w:tc>
        <w:tc>
          <w:tcPr>
            <w:tcW w:w="4261" w:type="dxa"/>
          </w:tcPr>
          <w:p w:rsidR="00703BB7" w:rsidRDefault="00703BB7" w:rsidP="00FE3BD3">
            <w:r>
              <w:rPr>
                <w:rFonts w:hint="eastAsia"/>
              </w:rPr>
              <w:t>刷新产品密钥</w:t>
            </w:r>
          </w:p>
        </w:tc>
      </w:tr>
      <w:tr w:rsidR="00527DEF" w:rsidTr="00527DEF">
        <w:tc>
          <w:tcPr>
            <w:tcW w:w="4261" w:type="dxa"/>
          </w:tcPr>
          <w:p w:rsidR="00527DEF" w:rsidRDefault="00AE4261" w:rsidP="00FE3BD3">
            <w:r w:rsidRPr="00FE3BD3">
              <w:rPr>
                <w:rFonts w:hint="eastAsia"/>
              </w:rPr>
              <w:t>jingdong.jcloud.smart.notifyDeviceOnlineState</w:t>
            </w:r>
          </w:p>
        </w:tc>
        <w:tc>
          <w:tcPr>
            <w:tcW w:w="4261" w:type="dxa"/>
          </w:tcPr>
          <w:p w:rsidR="00527DEF" w:rsidRDefault="00AE4261" w:rsidP="00FE3BD3">
            <w:r w:rsidRPr="00FE3BD3">
              <w:rPr>
                <w:rFonts w:hint="eastAsia"/>
              </w:rPr>
              <w:t>发送设备在线状态通知</w:t>
            </w:r>
          </w:p>
        </w:tc>
      </w:tr>
      <w:tr w:rsidR="00AE4261" w:rsidTr="00527DEF">
        <w:tc>
          <w:tcPr>
            <w:tcW w:w="4261" w:type="dxa"/>
          </w:tcPr>
          <w:p w:rsidR="00AE4261" w:rsidRPr="00FE3BD3" w:rsidRDefault="00AE4261" w:rsidP="00FE3BD3">
            <w:r w:rsidRPr="00FE3BD3">
              <w:rPr>
                <w:rFonts w:hint="eastAsia"/>
              </w:rPr>
              <w:t>jingdong.jcloud.smart.</w:t>
            </w:r>
            <w:r>
              <w:rPr>
                <w:rFonts w:hint="eastAsia"/>
              </w:rPr>
              <w:t>getServerTime</w:t>
            </w:r>
          </w:p>
        </w:tc>
        <w:tc>
          <w:tcPr>
            <w:tcW w:w="4261" w:type="dxa"/>
          </w:tcPr>
          <w:p w:rsidR="00AE4261" w:rsidRDefault="00AE4261" w:rsidP="00FE3BD3">
            <w:r>
              <w:rPr>
                <w:rFonts w:hint="eastAsia"/>
              </w:rPr>
              <w:t>获取微联平台标准时间</w:t>
            </w:r>
          </w:p>
        </w:tc>
      </w:tr>
    </w:tbl>
    <w:p w:rsidR="00D84B7E" w:rsidRDefault="00D84B7E" w:rsidP="00D84B7E"/>
    <w:p w:rsidR="00D454AD" w:rsidRDefault="00D454AD" w:rsidP="00FD00EE">
      <w:pPr>
        <w:pStyle w:val="3"/>
        <w:numPr>
          <w:ilvl w:val="1"/>
          <w:numId w:val="5"/>
        </w:numPr>
        <w:ind w:hanging="840"/>
        <w:rPr>
          <w:rFonts w:ascii="Bell MT" w:hAnsi="Bell MT"/>
        </w:rPr>
      </w:pPr>
      <w:bookmarkStart w:id="9" w:name="_Toc414370382"/>
      <w:r w:rsidRPr="00D454AD">
        <w:rPr>
          <w:rFonts w:ascii="Bell MT" w:hAnsi="Bell MT" w:hint="eastAsia"/>
        </w:rPr>
        <w:t>HTTP</w:t>
      </w:r>
      <w:r w:rsidRPr="00D454AD">
        <w:rPr>
          <w:rFonts w:ascii="Bell MT" w:hAnsi="Bell MT" w:hint="eastAsia"/>
        </w:rPr>
        <w:t>应答数据格式规范</w:t>
      </w:r>
      <w:bookmarkEnd w:id="9"/>
    </w:p>
    <w:p w:rsidR="00281B61" w:rsidRPr="00281B61" w:rsidRDefault="00281B61" w:rsidP="00281B61">
      <w:r>
        <w:rPr>
          <w:rFonts w:hint="eastAsia"/>
        </w:rPr>
        <w:t>应答结果为标准</w:t>
      </w:r>
      <w:r>
        <w:rPr>
          <w:rFonts w:hint="eastAsia"/>
        </w:rPr>
        <w:t>JSON</w:t>
      </w:r>
      <w:r>
        <w:rPr>
          <w:rFonts w:hint="eastAsia"/>
        </w:rPr>
        <w:t>字符串。</w:t>
      </w:r>
    </w:p>
    <w:tbl>
      <w:tblPr>
        <w:tblStyle w:val="a9"/>
        <w:tblW w:w="0" w:type="auto"/>
        <w:tblInd w:w="108" w:type="dxa"/>
        <w:tblLayout w:type="fixed"/>
        <w:tblLook w:val="04A0" w:firstRow="1" w:lastRow="0" w:firstColumn="1" w:lastColumn="0" w:noHBand="0" w:noVBand="1"/>
      </w:tblPr>
      <w:tblGrid>
        <w:gridCol w:w="1407"/>
        <w:gridCol w:w="1572"/>
        <w:gridCol w:w="2551"/>
        <w:gridCol w:w="2551"/>
      </w:tblGrid>
      <w:tr w:rsidR="00281B61" w:rsidRPr="00D454AD" w:rsidTr="00281B61">
        <w:trPr>
          <w:trHeight w:val="20"/>
        </w:trPr>
        <w:tc>
          <w:tcPr>
            <w:tcW w:w="2979" w:type="dxa"/>
            <w:gridSpan w:val="2"/>
          </w:tcPr>
          <w:p w:rsidR="00281B61" w:rsidRPr="00D454AD" w:rsidRDefault="00281B61" w:rsidP="00D454AD">
            <w:r>
              <w:rPr>
                <w:rFonts w:hint="eastAsia"/>
              </w:rPr>
              <w:t>id</w:t>
            </w:r>
          </w:p>
        </w:tc>
        <w:tc>
          <w:tcPr>
            <w:tcW w:w="2551" w:type="dxa"/>
            <w:vAlign w:val="center"/>
          </w:tcPr>
          <w:p w:rsidR="00281B61" w:rsidRPr="00D454AD" w:rsidRDefault="00281B61" w:rsidP="00D454AD">
            <w:r>
              <w:rPr>
                <w:rFonts w:hint="eastAsia"/>
              </w:rPr>
              <w:t>消息编号</w:t>
            </w:r>
          </w:p>
        </w:tc>
        <w:tc>
          <w:tcPr>
            <w:tcW w:w="2551" w:type="dxa"/>
          </w:tcPr>
          <w:p w:rsidR="00281B61" w:rsidRPr="00D454AD" w:rsidRDefault="00281B61" w:rsidP="00D454AD">
            <w:r>
              <w:rPr>
                <w:rFonts w:hint="eastAsia"/>
              </w:rPr>
              <w:t>可选，应答具有消息标识的返回值</w:t>
            </w:r>
          </w:p>
        </w:tc>
      </w:tr>
      <w:tr w:rsidR="00281B61" w:rsidRPr="00D454AD" w:rsidTr="00281B61">
        <w:trPr>
          <w:trHeight w:val="20"/>
        </w:trPr>
        <w:tc>
          <w:tcPr>
            <w:tcW w:w="2979" w:type="dxa"/>
            <w:gridSpan w:val="2"/>
          </w:tcPr>
          <w:p w:rsidR="00281B61" w:rsidRPr="00D454AD" w:rsidRDefault="00281B61" w:rsidP="00D454AD">
            <w:r w:rsidRPr="00D454AD">
              <w:rPr>
                <w:rFonts w:hint="eastAsia"/>
              </w:rPr>
              <w:t>msg</w:t>
            </w:r>
          </w:p>
        </w:tc>
        <w:tc>
          <w:tcPr>
            <w:tcW w:w="2551" w:type="dxa"/>
            <w:vAlign w:val="center"/>
          </w:tcPr>
          <w:p w:rsidR="00281B61" w:rsidRPr="00D454AD" w:rsidRDefault="00281B61" w:rsidP="00D454AD">
            <w:r w:rsidRPr="00D454AD">
              <w:rPr>
                <w:rFonts w:hint="eastAsia"/>
              </w:rPr>
              <w:t>返回消息串</w:t>
            </w:r>
          </w:p>
        </w:tc>
        <w:tc>
          <w:tcPr>
            <w:tcW w:w="2551" w:type="dxa"/>
          </w:tcPr>
          <w:p w:rsidR="00281B61" w:rsidRPr="00D454AD" w:rsidRDefault="00281B61" w:rsidP="00D454AD"/>
        </w:tc>
      </w:tr>
      <w:tr w:rsidR="00281B61" w:rsidRPr="00D454AD" w:rsidTr="00281B61">
        <w:trPr>
          <w:trHeight w:val="20"/>
        </w:trPr>
        <w:tc>
          <w:tcPr>
            <w:tcW w:w="2979" w:type="dxa"/>
            <w:gridSpan w:val="2"/>
          </w:tcPr>
          <w:p w:rsidR="00281B61" w:rsidRPr="00D454AD" w:rsidRDefault="00281B61" w:rsidP="00D454AD">
            <w:r w:rsidRPr="00D454AD">
              <w:rPr>
                <w:rFonts w:hint="eastAsia"/>
              </w:rPr>
              <w:t>code</w:t>
            </w:r>
          </w:p>
        </w:tc>
        <w:tc>
          <w:tcPr>
            <w:tcW w:w="2551" w:type="dxa"/>
            <w:vAlign w:val="center"/>
          </w:tcPr>
          <w:p w:rsidR="00281B61" w:rsidRPr="00D454AD" w:rsidRDefault="00281B61" w:rsidP="00D661E8">
            <w:r w:rsidRPr="00D454AD">
              <w:rPr>
                <w:rFonts w:hint="eastAsia"/>
              </w:rPr>
              <w:t>返回值，定义详见</w:t>
            </w:r>
            <w:r w:rsidRPr="00D454AD">
              <w:rPr>
                <w:rFonts w:hint="eastAsia"/>
              </w:rPr>
              <w:t>1.1.</w:t>
            </w:r>
            <w:r w:rsidR="00D661E8">
              <w:rPr>
                <w:rFonts w:hint="eastAsia"/>
              </w:rPr>
              <w:t>5</w:t>
            </w:r>
          </w:p>
        </w:tc>
        <w:tc>
          <w:tcPr>
            <w:tcW w:w="2551" w:type="dxa"/>
          </w:tcPr>
          <w:p w:rsidR="00281B61" w:rsidRPr="00D454AD" w:rsidRDefault="00281B61" w:rsidP="00D454AD"/>
        </w:tc>
      </w:tr>
      <w:tr w:rsidR="00281B61" w:rsidRPr="00D454AD" w:rsidTr="00281B61">
        <w:trPr>
          <w:trHeight w:val="20"/>
        </w:trPr>
        <w:tc>
          <w:tcPr>
            <w:tcW w:w="1407" w:type="dxa"/>
          </w:tcPr>
          <w:p w:rsidR="00281B61" w:rsidRPr="00D454AD" w:rsidRDefault="00B93A89" w:rsidP="00D454AD">
            <w:r>
              <w:rPr>
                <w:rFonts w:hint="eastAsia"/>
              </w:rPr>
              <w:t>result</w:t>
            </w:r>
          </w:p>
        </w:tc>
        <w:tc>
          <w:tcPr>
            <w:tcW w:w="1572" w:type="dxa"/>
          </w:tcPr>
          <w:p w:rsidR="00281B61" w:rsidRPr="00D454AD" w:rsidRDefault="00281B61" w:rsidP="00D454AD">
            <w:r w:rsidRPr="00D454AD">
              <w:t>&lt;attr&gt;:&lt;val&gt;,</w:t>
            </w:r>
            <w:r w:rsidRPr="00D454AD">
              <w:br/>
              <w:t>……</w:t>
            </w:r>
            <w:r w:rsidRPr="00D454AD">
              <w:br/>
              <w:t>&lt;attr&gt;:&lt;val&gt;</w:t>
            </w:r>
          </w:p>
        </w:tc>
        <w:tc>
          <w:tcPr>
            <w:tcW w:w="2551" w:type="dxa"/>
            <w:vAlign w:val="center"/>
          </w:tcPr>
          <w:p w:rsidR="00281B61" w:rsidRPr="00D454AD" w:rsidRDefault="00281B61" w:rsidP="00D454AD">
            <w:r w:rsidRPr="00D454AD">
              <w:t>HTTP</w:t>
            </w:r>
            <w:r w:rsidRPr="00D454AD">
              <w:rPr>
                <w:rFonts w:hint="eastAsia"/>
              </w:rPr>
              <w:t>方法返回的参数集合</w:t>
            </w:r>
          </w:p>
        </w:tc>
        <w:tc>
          <w:tcPr>
            <w:tcW w:w="2551" w:type="dxa"/>
          </w:tcPr>
          <w:p w:rsidR="00281B61" w:rsidRPr="00D454AD" w:rsidRDefault="00281B61" w:rsidP="00D454AD"/>
        </w:tc>
      </w:tr>
    </w:tbl>
    <w:p w:rsidR="00D454AD" w:rsidRPr="00D454AD" w:rsidRDefault="00D454AD" w:rsidP="00D454AD"/>
    <w:p w:rsidR="00D454AD" w:rsidRPr="00FC61D7" w:rsidRDefault="00D454AD" w:rsidP="00FD00EE">
      <w:pPr>
        <w:pStyle w:val="3"/>
        <w:numPr>
          <w:ilvl w:val="1"/>
          <w:numId w:val="5"/>
        </w:numPr>
        <w:ind w:hanging="840"/>
        <w:rPr>
          <w:rFonts w:ascii="Bell MT" w:hAnsi="Bell MT"/>
        </w:rPr>
      </w:pPr>
      <w:bookmarkStart w:id="10" w:name="_Toc414370383"/>
      <w:r w:rsidRPr="00D454AD">
        <w:rPr>
          <w:rFonts w:ascii="Bell MT" w:hAnsi="Bell MT" w:hint="eastAsia"/>
        </w:rPr>
        <w:t>服务端返回值定义</w:t>
      </w:r>
      <w:bookmarkEnd w:id="10"/>
    </w:p>
    <w:tbl>
      <w:tblPr>
        <w:tblW w:w="8240" w:type="dxa"/>
        <w:tblInd w:w="93" w:type="dxa"/>
        <w:tblLook w:val="04A0" w:firstRow="1" w:lastRow="0" w:firstColumn="1" w:lastColumn="0" w:noHBand="0" w:noVBand="1"/>
      </w:tblPr>
      <w:tblGrid>
        <w:gridCol w:w="2900"/>
        <w:gridCol w:w="1226"/>
        <w:gridCol w:w="4114"/>
      </w:tblGrid>
      <w:tr w:rsidR="00D454AD" w:rsidRPr="00D454AD" w:rsidTr="00CC0C11">
        <w:trPr>
          <w:trHeight w:val="375"/>
        </w:trPr>
        <w:tc>
          <w:tcPr>
            <w:tcW w:w="2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54AD" w:rsidRPr="00D454AD" w:rsidRDefault="00D454AD" w:rsidP="00D454AD">
            <w:pPr>
              <w:rPr>
                <w:b/>
                <w:bCs/>
              </w:rPr>
            </w:pPr>
            <w:r w:rsidRPr="00D454AD">
              <w:rPr>
                <w:rFonts w:hint="eastAsia"/>
                <w:b/>
                <w:bCs/>
              </w:rPr>
              <w:t>返回类型</w:t>
            </w:r>
          </w:p>
        </w:tc>
        <w:tc>
          <w:tcPr>
            <w:tcW w:w="1226" w:type="dxa"/>
            <w:tcBorders>
              <w:top w:val="single" w:sz="4" w:space="0" w:color="auto"/>
              <w:left w:val="nil"/>
              <w:bottom w:val="single" w:sz="4" w:space="0" w:color="auto"/>
              <w:right w:val="single" w:sz="4" w:space="0" w:color="auto"/>
            </w:tcBorders>
            <w:shd w:val="clear" w:color="auto" w:fill="auto"/>
            <w:noWrap/>
            <w:vAlign w:val="center"/>
            <w:hideMark/>
          </w:tcPr>
          <w:p w:rsidR="00D454AD" w:rsidRPr="00D454AD" w:rsidRDefault="00D454AD" w:rsidP="00D454AD">
            <w:pPr>
              <w:rPr>
                <w:b/>
                <w:bCs/>
              </w:rPr>
            </w:pPr>
            <w:r w:rsidRPr="00D454AD">
              <w:rPr>
                <w:rFonts w:hint="eastAsia"/>
                <w:b/>
                <w:bCs/>
              </w:rPr>
              <w:t>返回值</w:t>
            </w:r>
          </w:p>
        </w:tc>
        <w:tc>
          <w:tcPr>
            <w:tcW w:w="4114" w:type="dxa"/>
            <w:tcBorders>
              <w:top w:val="single" w:sz="4" w:space="0" w:color="auto"/>
              <w:left w:val="nil"/>
              <w:bottom w:val="single" w:sz="4" w:space="0" w:color="auto"/>
              <w:right w:val="single" w:sz="4" w:space="0" w:color="auto"/>
            </w:tcBorders>
            <w:shd w:val="clear" w:color="auto" w:fill="auto"/>
            <w:noWrap/>
            <w:vAlign w:val="center"/>
            <w:hideMark/>
          </w:tcPr>
          <w:p w:rsidR="00D454AD" w:rsidRPr="00D454AD" w:rsidRDefault="00D454AD" w:rsidP="00D454AD">
            <w:pPr>
              <w:rPr>
                <w:b/>
                <w:bCs/>
              </w:rPr>
            </w:pPr>
            <w:r w:rsidRPr="00D454AD">
              <w:rPr>
                <w:rFonts w:hint="eastAsia"/>
                <w:b/>
                <w:bCs/>
              </w:rPr>
              <w:t>返回信息</w:t>
            </w:r>
          </w:p>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454AD" w:rsidRPr="00D454AD" w:rsidRDefault="00D454AD" w:rsidP="00D454AD">
            <w:r w:rsidRPr="00D454AD">
              <w:rPr>
                <w:rFonts w:hint="eastAsia"/>
              </w:rPr>
              <w:t>服务端请求成功</w:t>
            </w:r>
          </w:p>
        </w:tc>
        <w:tc>
          <w:tcPr>
            <w:tcW w:w="1226" w:type="dxa"/>
            <w:tcBorders>
              <w:top w:val="nil"/>
              <w:left w:val="nil"/>
              <w:bottom w:val="single" w:sz="4" w:space="0" w:color="auto"/>
              <w:right w:val="single" w:sz="4" w:space="0" w:color="auto"/>
            </w:tcBorders>
            <w:shd w:val="clear" w:color="auto" w:fill="auto"/>
            <w:noWrap/>
            <w:vAlign w:val="center"/>
            <w:hideMark/>
          </w:tcPr>
          <w:p w:rsidR="00D454AD" w:rsidRPr="00D454AD" w:rsidRDefault="00A90ED7" w:rsidP="00D454AD">
            <w:r>
              <w:rPr>
                <w:rFonts w:hint="eastAsia"/>
              </w:rPr>
              <w:t>200</w:t>
            </w:r>
          </w:p>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hideMark/>
          </w:tcPr>
          <w:p w:rsidR="00D454AD" w:rsidRPr="00D454AD" w:rsidRDefault="00A90ED7" w:rsidP="00D454AD">
            <w:r w:rsidRPr="00711327">
              <w:rPr>
                <w:rFonts w:hint="eastAsia"/>
              </w:rPr>
              <w:t>设备错误或已激活</w:t>
            </w:r>
          </w:p>
        </w:tc>
        <w:tc>
          <w:tcPr>
            <w:tcW w:w="1226" w:type="dxa"/>
            <w:tcBorders>
              <w:top w:val="nil"/>
              <w:left w:val="nil"/>
              <w:bottom w:val="single" w:sz="4" w:space="0" w:color="auto"/>
              <w:right w:val="single" w:sz="4" w:space="0" w:color="auto"/>
            </w:tcBorders>
            <w:shd w:val="clear" w:color="auto" w:fill="auto"/>
            <w:noWrap/>
            <w:vAlign w:val="center"/>
            <w:hideMark/>
          </w:tcPr>
          <w:p w:rsidR="00D454AD" w:rsidRPr="00D454AD" w:rsidRDefault="00A90ED7" w:rsidP="00D454AD">
            <w:r w:rsidRPr="00711327">
              <w:t>1001</w:t>
            </w:r>
          </w:p>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A90ED7"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hideMark/>
          </w:tcPr>
          <w:p w:rsidR="00A90ED7" w:rsidRDefault="00A90ED7" w:rsidP="00CC0C11">
            <w:r w:rsidRPr="00711327">
              <w:rPr>
                <w:rFonts w:hint="eastAsia"/>
              </w:rPr>
              <w:t>参数无效或错误</w:t>
            </w:r>
          </w:p>
        </w:tc>
        <w:tc>
          <w:tcPr>
            <w:tcW w:w="1226" w:type="dxa"/>
            <w:tcBorders>
              <w:top w:val="nil"/>
              <w:left w:val="nil"/>
              <w:bottom w:val="single" w:sz="4" w:space="0" w:color="auto"/>
              <w:right w:val="single" w:sz="4" w:space="0" w:color="auto"/>
            </w:tcBorders>
            <w:shd w:val="clear" w:color="auto" w:fill="auto"/>
            <w:noWrap/>
            <w:vAlign w:val="center"/>
            <w:hideMark/>
          </w:tcPr>
          <w:p w:rsidR="00A90ED7" w:rsidRPr="00D454AD" w:rsidRDefault="00A90ED7" w:rsidP="00D454AD">
            <w:r w:rsidRPr="00711327">
              <w:t>1002</w:t>
            </w:r>
          </w:p>
        </w:tc>
        <w:tc>
          <w:tcPr>
            <w:tcW w:w="4114" w:type="dxa"/>
            <w:tcBorders>
              <w:top w:val="nil"/>
              <w:left w:val="nil"/>
              <w:bottom w:val="single" w:sz="4" w:space="0" w:color="auto"/>
              <w:right w:val="single" w:sz="4" w:space="0" w:color="auto"/>
            </w:tcBorders>
            <w:shd w:val="clear" w:color="auto" w:fill="auto"/>
            <w:noWrap/>
            <w:vAlign w:val="center"/>
          </w:tcPr>
          <w:p w:rsidR="00A90ED7" w:rsidRPr="00D454AD" w:rsidRDefault="00A90ED7" w:rsidP="00D454AD"/>
        </w:tc>
      </w:tr>
      <w:tr w:rsidR="00A90ED7"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hideMark/>
          </w:tcPr>
          <w:p w:rsidR="00A90ED7" w:rsidRDefault="00A90ED7" w:rsidP="00CC0C11">
            <w:r w:rsidRPr="00711327">
              <w:rPr>
                <w:rFonts w:hint="eastAsia"/>
              </w:rPr>
              <w:t>未找到产品数据</w:t>
            </w:r>
          </w:p>
        </w:tc>
        <w:tc>
          <w:tcPr>
            <w:tcW w:w="1226" w:type="dxa"/>
            <w:tcBorders>
              <w:top w:val="nil"/>
              <w:left w:val="nil"/>
              <w:bottom w:val="single" w:sz="4" w:space="0" w:color="auto"/>
              <w:right w:val="single" w:sz="4" w:space="0" w:color="auto"/>
            </w:tcBorders>
            <w:shd w:val="clear" w:color="auto" w:fill="auto"/>
            <w:noWrap/>
            <w:vAlign w:val="center"/>
            <w:hideMark/>
          </w:tcPr>
          <w:p w:rsidR="00A90ED7" w:rsidRPr="00D454AD" w:rsidRDefault="00A90ED7" w:rsidP="00D454AD">
            <w:r>
              <w:rPr>
                <w:rFonts w:hint="eastAsia"/>
              </w:rPr>
              <w:t>2001</w:t>
            </w:r>
          </w:p>
        </w:tc>
        <w:tc>
          <w:tcPr>
            <w:tcW w:w="4114" w:type="dxa"/>
            <w:tcBorders>
              <w:top w:val="nil"/>
              <w:left w:val="nil"/>
              <w:bottom w:val="single" w:sz="4" w:space="0" w:color="auto"/>
              <w:right w:val="single" w:sz="4" w:space="0" w:color="auto"/>
            </w:tcBorders>
            <w:shd w:val="clear" w:color="auto" w:fill="auto"/>
            <w:noWrap/>
            <w:vAlign w:val="center"/>
          </w:tcPr>
          <w:p w:rsidR="00A90ED7" w:rsidRPr="00D454AD" w:rsidRDefault="00A90ED7" w:rsidP="00D454AD"/>
        </w:tc>
      </w:tr>
      <w:tr w:rsidR="00A90ED7"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hideMark/>
          </w:tcPr>
          <w:p w:rsidR="00A90ED7" w:rsidRDefault="00A90ED7" w:rsidP="00CC0C11">
            <w:r w:rsidRPr="00711327">
              <w:rPr>
                <w:rFonts w:hint="eastAsia"/>
              </w:rPr>
              <w:t>需先扫描二维码再激活设备</w:t>
            </w:r>
          </w:p>
        </w:tc>
        <w:tc>
          <w:tcPr>
            <w:tcW w:w="1226" w:type="dxa"/>
            <w:tcBorders>
              <w:top w:val="nil"/>
              <w:left w:val="nil"/>
              <w:bottom w:val="single" w:sz="4" w:space="0" w:color="auto"/>
              <w:right w:val="single" w:sz="4" w:space="0" w:color="auto"/>
            </w:tcBorders>
            <w:shd w:val="clear" w:color="auto" w:fill="auto"/>
            <w:noWrap/>
            <w:vAlign w:val="center"/>
            <w:hideMark/>
          </w:tcPr>
          <w:p w:rsidR="00A90ED7" w:rsidRPr="00D454AD" w:rsidRDefault="00A90ED7" w:rsidP="00D454AD">
            <w:r w:rsidRPr="00711327">
              <w:t>3006</w:t>
            </w:r>
          </w:p>
        </w:tc>
        <w:tc>
          <w:tcPr>
            <w:tcW w:w="4114" w:type="dxa"/>
            <w:tcBorders>
              <w:top w:val="nil"/>
              <w:left w:val="nil"/>
              <w:bottom w:val="single" w:sz="4" w:space="0" w:color="auto"/>
              <w:right w:val="single" w:sz="4" w:space="0" w:color="auto"/>
            </w:tcBorders>
            <w:shd w:val="clear" w:color="auto" w:fill="auto"/>
            <w:noWrap/>
            <w:vAlign w:val="center"/>
          </w:tcPr>
          <w:p w:rsidR="00A90ED7" w:rsidRPr="00D454AD" w:rsidRDefault="00A90ED7"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7B33FE" w:rsidRDefault="00D454AD" w:rsidP="00D454AD">
            <w:pPr>
              <w:rPr>
                <w:color w:val="FF0000"/>
              </w:rPr>
            </w:pPr>
          </w:p>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r w:rsidR="00D454AD" w:rsidRPr="00D454AD" w:rsidTr="00A90ED7">
        <w:trPr>
          <w:trHeight w:val="270"/>
        </w:trPr>
        <w:tc>
          <w:tcPr>
            <w:tcW w:w="2900" w:type="dxa"/>
            <w:tcBorders>
              <w:top w:val="nil"/>
              <w:left w:val="single" w:sz="4" w:space="0" w:color="auto"/>
              <w:bottom w:val="single" w:sz="4" w:space="0" w:color="auto"/>
              <w:right w:val="single" w:sz="4" w:space="0" w:color="auto"/>
            </w:tcBorders>
            <w:shd w:val="clear" w:color="auto" w:fill="auto"/>
            <w:noWrap/>
            <w:vAlign w:val="center"/>
          </w:tcPr>
          <w:p w:rsidR="00D454AD" w:rsidRPr="00D454AD" w:rsidRDefault="00D454AD" w:rsidP="00D454AD"/>
        </w:tc>
        <w:tc>
          <w:tcPr>
            <w:tcW w:w="1226"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c>
          <w:tcPr>
            <w:tcW w:w="4114" w:type="dxa"/>
            <w:tcBorders>
              <w:top w:val="nil"/>
              <w:left w:val="nil"/>
              <w:bottom w:val="single" w:sz="4" w:space="0" w:color="auto"/>
              <w:right w:val="single" w:sz="4" w:space="0" w:color="auto"/>
            </w:tcBorders>
            <w:shd w:val="clear" w:color="auto" w:fill="auto"/>
            <w:noWrap/>
            <w:vAlign w:val="center"/>
          </w:tcPr>
          <w:p w:rsidR="00D454AD" w:rsidRPr="00D454AD" w:rsidRDefault="00D454AD" w:rsidP="00D454AD"/>
        </w:tc>
      </w:tr>
    </w:tbl>
    <w:p w:rsidR="00D454AD" w:rsidRPr="00D454AD" w:rsidRDefault="00D454AD" w:rsidP="00D84B7E"/>
    <w:p w:rsidR="00D84B7E" w:rsidRPr="00FC61D7" w:rsidRDefault="00D454AD" w:rsidP="00D84B7E">
      <w:pPr>
        <w:pStyle w:val="2"/>
        <w:numPr>
          <w:ilvl w:val="0"/>
          <w:numId w:val="5"/>
        </w:numPr>
        <w:rPr>
          <w:rFonts w:ascii="Bell MT" w:hAnsi="Bell MT"/>
        </w:rPr>
      </w:pPr>
      <w:bookmarkStart w:id="11" w:name="_Toc414370384"/>
      <w:r w:rsidRPr="00D454AD">
        <w:rPr>
          <w:rFonts w:ascii="Bell MT" w:hAnsi="Bell MT" w:hint="eastAsia"/>
        </w:rPr>
        <w:t>私有云接受京东微联平台请求的协议</w:t>
      </w:r>
      <w:bookmarkEnd w:id="11"/>
    </w:p>
    <w:p w:rsidR="00D454AD" w:rsidRDefault="00D454AD" w:rsidP="00B14442">
      <w:pPr>
        <w:pStyle w:val="3"/>
        <w:numPr>
          <w:ilvl w:val="0"/>
          <w:numId w:val="23"/>
        </w:numPr>
        <w:rPr>
          <w:rFonts w:ascii="Bell MT" w:hAnsi="Bell MT"/>
        </w:rPr>
      </w:pPr>
      <w:bookmarkStart w:id="12" w:name="_Toc414370385"/>
      <w:r w:rsidRPr="00D454AD">
        <w:rPr>
          <w:rFonts w:ascii="Bell MT" w:hAnsi="Bell MT" w:hint="eastAsia"/>
        </w:rPr>
        <w:t>功能描述</w:t>
      </w:r>
      <w:bookmarkEnd w:id="12"/>
    </w:p>
    <w:p w:rsidR="00D454AD" w:rsidRPr="00D454AD" w:rsidRDefault="00D454AD" w:rsidP="0087580A">
      <w:pPr>
        <w:ind w:firstLine="420"/>
        <w:rPr>
          <w:rFonts w:ascii="Bell MT" w:hAnsi="Bell MT"/>
        </w:rPr>
      </w:pPr>
      <w:r w:rsidRPr="00D454AD">
        <w:rPr>
          <w:rFonts w:ascii="Bell MT" w:hAnsi="Bell MT" w:hint="eastAsia"/>
        </w:rPr>
        <w:t>私有云为了收到通知、请求，需要提供面向京东平台的</w:t>
      </w:r>
      <w:r w:rsidRPr="00D454AD">
        <w:rPr>
          <w:rFonts w:ascii="Bell MT" w:hAnsi="Bell MT" w:hint="eastAsia"/>
        </w:rPr>
        <w:t>HTTP</w:t>
      </w:r>
      <w:r w:rsidRPr="00D454AD">
        <w:rPr>
          <w:rFonts w:ascii="Bell MT" w:hAnsi="Bell MT" w:hint="eastAsia"/>
        </w:rPr>
        <w:t>服务，京东平台可以使用这些服务来执行设备查询及控制命令。</w:t>
      </w:r>
    </w:p>
    <w:p w:rsidR="00D454AD" w:rsidRDefault="00D454AD" w:rsidP="00B14442">
      <w:pPr>
        <w:pStyle w:val="3"/>
        <w:numPr>
          <w:ilvl w:val="0"/>
          <w:numId w:val="23"/>
        </w:numPr>
        <w:rPr>
          <w:rFonts w:ascii="Bell MT" w:hAnsi="Bell MT"/>
        </w:rPr>
      </w:pPr>
      <w:bookmarkStart w:id="13" w:name="_Toc414370386"/>
      <w:r w:rsidRPr="00D454AD">
        <w:rPr>
          <w:rFonts w:ascii="Bell MT" w:hAnsi="Bell MT"/>
        </w:rPr>
        <w:t>HTTP</w:t>
      </w:r>
      <w:r w:rsidRPr="00D454AD">
        <w:rPr>
          <w:rFonts w:ascii="Bell MT" w:hAnsi="Bell MT" w:hint="eastAsia"/>
        </w:rPr>
        <w:t>请求数据格式规范</w:t>
      </w:r>
      <w:bookmarkEnd w:id="13"/>
    </w:p>
    <w:tbl>
      <w:tblPr>
        <w:tblW w:w="9600"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1908"/>
        <w:gridCol w:w="1409"/>
        <w:gridCol w:w="1773"/>
        <w:gridCol w:w="4510"/>
      </w:tblGrid>
      <w:tr w:rsidR="005B3F71" w:rsidRPr="005B3F71" w:rsidTr="003F7F5C">
        <w:tc>
          <w:tcPr>
            <w:tcW w:w="1908" w:type="dxa"/>
            <w:tcBorders>
              <w:bottom w:val="single" w:sz="6" w:space="0" w:color="999999"/>
              <w:right w:val="single" w:sz="6" w:space="0" w:color="999999"/>
            </w:tcBorders>
            <w:tcMar>
              <w:top w:w="30" w:type="dxa"/>
              <w:left w:w="75" w:type="dxa"/>
              <w:bottom w:w="30" w:type="dxa"/>
              <w:right w:w="0" w:type="dxa"/>
            </w:tcMar>
            <w:hideMark/>
          </w:tcPr>
          <w:p w:rsidR="005B3F71" w:rsidRPr="005B3F71" w:rsidRDefault="005B3F71" w:rsidP="005B3F71">
            <w:r w:rsidRPr="005B3F71">
              <w:rPr>
                <w:rFonts w:hint="eastAsia"/>
              </w:rPr>
              <w:t>名称</w:t>
            </w:r>
          </w:p>
        </w:tc>
        <w:tc>
          <w:tcPr>
            <w:tcW w:w="1409" w:type="dxa"/>
            <w:tcBorders>
              <w:bottom w:val="single" w:sz="6" w:space="0" w:color="999999"/>
              <w:right w:val="single" w:sz="6" w:space="0" w:color="999999"/>
            </w:tcBorders>
            <w:tcMar>
              <w:top w:w="30" w:type="dxa"/>
              <w:left w:w="75" w:type="dxa"/>
              <w:bottom w:w="30" w:type="dxa"/>
              <w:right w:w="0" w:type="dxa"/>
            </w:tcMar>
            <w:hideMark/>
          </w:tcPr>
          <w:p w:rsidR="005B3F71" w:rsidRPr="005B3F71" w:rsidRDefault="005B3F71" w:rsidP="005B3F71">
            <w:r w:rsidRPr="005B3F71">
              <w:rPr>
                <w:rFonts w:hint="eastAsia"/>
              </w:rPr>
              <w:t>类型</w:t>
            </w:r>
          </w:p>
        </w:tc>
        <w:tc>
          <w:tcPr>
            <w:tcW w:w="1773" w:type="dxa"/>
            <w:tcBorders>
              <w:bottom w:val="single" w:sz="6" w:space="0" w:color="999999"/>
              <w:right w:val="single" w:sz="6" w:space="0" w:color="999999"/>
            </w:tcBorders>
            <w:tcMar>
              <w:top w:w="30" w:type="dxa"/>
              <w:left w:w="75" w:type="dxa"/>
              <w:bottom w:w="30" w:type="dxa"/>
              <w:right w:w="0" w:type="dxa"/>
            </w:tcMar>
            <w:hideMark/>
          </w:tcPr>
          <w:p w:rsidR="005B3F71" w:rsidRPr="005B3F71" w:rsidRDefault="005B3F71" w:rsidP="005B3F71">
            <w:r w:rsidRPr="005B3F71">
              <w:rPr>
                <w:rFonts w:hint="eastAsia"/>
              </w:rPr>
              <w:t>是否必须</w:t>
            </w:r>
          </w:p>
        </w:tc>
        <w:tc>
          <w:tcPr>
            <w:tcW w:w="4510" w:type="dxa"/>
            <w:tcBorders>
              <w:bottom w:val="single" w:sz="6" w:space="0" w:color="999999"/>
              <w:right w:val="single" w:sz="6" w:space="0" w:color="999999"/>
            </w:tcBorders>
            <w:tcMar>
              <w:top w:w="30" w:type="dxa"/>
              <w:left w:w="75" w:type="dxa"/>
              <w:bottom w:w="30" w:type="dxa"/>
              <w:right w:w="0" w:type="dxa"/>
            </w:tcMar>
            <w:hideMark/>
          </w:tcPr>
          <w:p w:rsidR="005B3F71" w:rsidRPr="005B3F71" w:rsidRDefault="005B3F71" w:rsidP="005B3F71">
            <w:r w:rsidRPr="005B3F71">
              <w:rPr>
                <w:rFonts w:hint="eastAsia"/>
              </w:rPr>
              <w:t>描述</w:t>
            </w:r>
          </w:p>
        </w:tc>
      </w:tr>
      <w:tr w:rsidR="005B3F71" w:rsidRPr="005B3F71" w:rsidTr="003F7F5C">
        <w:tc>
          <w:tcPr>
            <w:tcW w:w="1908"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source</w:t>
            </w:r>
          </w:p>
        </w:tc>
        <w:tc>
          <w:tcPr>
            <w:tcW w:w="1409"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是</w:t>
            </w:r>
          </w:p>
        </w:tc>
        <w:tc>
          <w:tcPr>
            <w:tcW w:w="4510"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请求发起源，可选如下：</w:t>
            </w:r>
          </w:p>
          <w:p w:rsidR="005B3F71" w:rsidRPr="005B3F71" w:rsidRDefault="005B3F71" w:rsidP="005B3F71">
            <w:pPr>
              <w:numPr>
                <w:ilvl w:val="0"/>
                <w:numId w:val="22"/>
              </w:numPr>
            </w:pPr>
            <w:r w:rsidRPr="005B3F71">
              <w:rPr>
                <w:rFonts w:hint="eastAsia"/>
              </w:rPr>
              <w:t>smarcloud.jd.com:</w:t>
            </w:r>
            <w:r w:rsidRPr="005B3F71">
              <w:rPr>
                <w:rFonts w:hint="eastAsia"/>
              </w:rPr>
              <w:tab/>
            </w:r>
            <w:r w:rsidRPr="005B3F71">
              <w:rPr>
                <w:rFonts w:hint="eastAsia"/>
              </w:rPr>
              <w:t>请求由平台直接发出</w:t>
            </w:r>
          </w:p>
          <w:p w:rsidR="005B3F71" w:rsidRPr="005B3F71" w:rsidRDefault="005B3F71" w:rsidP="005B3F71">
            <w:pPr>
              <w:numPr>
                <w:ilvl w:val="0"/>
                <w:numId w:val="22"/>
              </w:numPr>
            </w:pPr>
            <w:r w:rsidRPr="005B3F71">
              <w:t xml:space="preserve">xxx.yyy.zzz </w:t>
            </w:r>
            <w:r w:rsidRPr="005B3F71">
              <w:rPr>
                <w:rFonts w:hint="eastAsia"/>
              </w:rPr>
              <w:t>：请求由智能应用发出，此处填写应用包名</w:t>
            </w:r>
          </w:p>
          <w:p w:rsidR="005B3F71" w:rsidRPr="005B3F71" w:rsidRDefault="005B3F71" w:rsidP="005B3F71">
            <w:pPr>
              <w:numPr>
                <w:ilvl w:val="0"/>
                <w:numId w:val="22"/>
              </w:numPr>
            </w:pPr>
            <w:r w:rsidRPr="005B3F71">
              <w:rPr>
                <w:rFonts w:hint="eastAsia"/>
              </w:rPr>
              <w:t>feedId:</w:t>
            </w:r>
            <w:r w:rsidRPr="005B3F71">
              <w:rPr>
                <w:rFonts w:hint="eastAsia"/>
              </w:rPr>
              <w:t>请求由某一个设备发出，此处应该填写设备</w:t>
            </w:r>
            <w:r w:rsidRPr="005B3F71">
              <w:rPr>
                <w:rFonts w:hint="eastAsia"/>
              </w:rPr>
              <w:t>feedId</w:t>
            </w:r>
          </w:p>
          <w:p w:rsidR="005B3F71" w:rsidRPr="005B3F71" w:rsidRDefault="005B3F71" w:rsidP="005B3F71"/>
        </w:tc>
      </w:tr>
      <w:tr w:rsidR="005B3F71" w:rsidRPr="005B3F71" w:rsidTr="003F7F5C">
        <w:tc>
          <w:tcPr>
            <w:tcW w:w="1908"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lastRenderedPageBreak/>
              <w:t>source_type</w:t>
            </w:r>
          </w:p>
        </w:tc>
        <w:tc>
          <w:tcPr>
            <w:tcW w:w="1409"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是</w:t>
            </w:r>
          </w:p>
        </w:tc>
        <w:tc>
          <w:tcPr>
            <w:tcW w:w="4510" w:type="dxa"/>
            <w:tcBorders>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请求发起源类型，可选如下：</w:t>
            </w:r>
          </w:p>
          <w:p w:rsidR="005B3F71" w:rsidRPr="005B3F71" w:rsidRDefault="005B3F71" w:rsidP="005B3F71">
            <w:pPr>
              <w:numPr>
                <w:ilvl w:val="0"/>
                <w:numId w:val="22"/>
              </w:numPr>
            </w:pPr>
            <w:r w:rsidRPr="005B3F71">
              <w:rPr>
                <w:rFonts w:hint="eastAsia"/>
              </w:rPr>
              <w:t>cloud:</w:t>
            </w:r>
            <w:r w:rsidRPr="005B3F71">
              <w:rPr>
                <w:rFonts w:hint="eastAsia"/>
              </w:rPr>
              <w:tab/>
            </w:r>
            <w:r w:rsidRPr="005B3F71">
              <w:rPr>
                <w:rFonts w:hint="eastAsia"/>
              </w:rPr>
              <w:t>请求由平台直接发出</w:t>
            </w:r>
          </w:p>
          <w:p w:rsidR="005B3F71" w:rsidRPr="005B3F71" w:rsidRDefault="005B3F71" w:rsidP="005B3F71">
            <w:pPr>
              <w:numPr>
                <w:ilvl w:val="0"/>
                <w:numId w:val="22"/>
              </w:numPr>
            </w:pPr>
            <w:r w:rsidRPr="005B3F71">
              <w:rPr>
                <w:rFonts w:hint="eastAsia"/>
              </w:rPr>
              <w:t>app</w:t>
            </w:r>
            <w:r w:rsidRPr="005B3F71">
              <w:rPr>
                <w:rFonts w:hint="eastAsia"/>
              </w:rPr>
              <w:t>：请求由智能应用发出，此处填写应用包名</w:t>
            </w:r>
          </w:p>
          <w:p w:rsidR="005B3F71" w:rsidRPr="005B3F71" w:rsidRDefault="005B3F71" w:rsidP="005B3F71">
            <w:pPr>
              <w:numPr>
                <w:ilvl w:val="0"/>
                <w:numId w:val="22"/>
              </w:numPr>
            </w:pPr>
            <w:r w:rsidRPr="005B3F71">
              <w:rPr>
                <w:rFonts w:hint="eastAsia"/>
              </w:rPr>
              <w:t>device:</w:t>
            </w:r>
            <w:r w:rsidRPr="005B3F71">
              <w:rPr>
                <w:rFonts w:hint="eastAsia"/>
              </w:rPr>
              <w:t>请求由设备发出</w:t>
            </w:r>
          </w:p>
          <w:p w:rsidR="005B3F71" w:rsidRPr="005B3F71" w:rsidRDefault="005B3F71" w:rsidP="005B3F71"/>
        </w:tc>
      </w:tr>
      <w:tr w:rsidR="005B3F71" w:rsidRPr="005B3F71" w:rsidTr="003F7F5C">
        <w:tc>
          <w:tcPr>
            <w:tcW w:w="1908"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source_version</w:t>
            </w:r>
          </w:p>
        </w:tc>
        <w:tc>
          <w:tcPr>
            <w:tcW w:w="1409"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是</w:t>
            </w:r>
          </w:p>
        </w:tc>
        <w:tc>
          <w:tcPr>
            <w:tcW w:w="4510"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操作源的版本信息，可选如下：</w:t>
            </w:r>
          </w:p>
          <w:p w:rsidR="005B3F71" w:rsidRPr="005B3F71" w:rsidRDefault="005B3F71" w:rsidP="005B3F71">
            <w:pPr>
              <w:numPr>
                <w:ilvl w:val="0"/>
                <w:numId w:val="22"/>
              </w:numPr>
            </w:pPr>
            <w:r w:rsidRPr="005B3F71">
              <w:t>cloud</w:t>
            </w:r>
            <w:r w:rsidRPr="005B3F71">
              <w:rPr>
                <w:rFonts w:hint="eastAsia"/>
              </w:rPr>
              <w:t>时候，填写服务端应用的操作版本号</w:t>
            </w:r>
          </w:p>
          <w:p w:rsidR="005B3F71" w:rsidRPr="005B3F71" w:rsidRDefault="005B3F71" w:rsidP="005B3F71">
            <w:pPr>
              <w:numPr>
                <w:ilvl w:val="0"/>
                <w:numId w:val="22"/>
              </w:numPr>
            </w:pPr>
            <w:r w:rsidRPr="005B3F71">
              <w:t>app</w:t>
            </w:r>
            <w:r w:rsidRPr="005B3F71">
              <w:rPr>
                <w:rFonts w:hint="eastAsia"/>
              </w:rPr>
              <w:t>时候，填写</w:t>
            </w:r>
            <w:r w:rsidRPr="005B3F71">
              <w:t>app</w:t>
            </w:r>
            <w:r w:rsidRPr="005B3F71">
              <w:rPr>
                <w:rFonts w:hint="eastAsia"/>
              </w:rPr>
              <w:t>的版本号</w:t>
            </w:r>
          </w:p>
          <w:p w:rsidR="005B3F71" w:rsidRPr="005B3F71" w:rsidRDefault="005B3F71" w:rsidP="005B3F71">
            <w:pPr>
              <w:numPr>
                <w:ilvl w:val="0"/>
                <w:numId w:val="22"/>
              </w:numPr>
            </w:pPr>
            <w:r w:rsidRPr="005B3F71">
              <w:t>device</w:t>
            </w:r>
            <w:r w:rsidRPr="005B3F71">
              <w:rPr>
                <w:rFonts w:hint="eastAsia"/>
              </w:rPr>
              <w:t>时候，填写</w:t>
            </w:r>
            <w:r w:rsidRPr="005B3F71">
              <w:t>device</w:t>
            </w:r>
            <w:r w:rsidRPr="005B3F71">
              <w:rPr>
                <w:rFonts w:hint="eastAsia"/>
              </w:rPr>
              <w:t>的固件版本号</w:t>
            </w:r>
          </w:p>
        </w:tc>
      </w:tr>
      <w:tr w:rsidR="005B3F71" w:rsidRPr="005B3F71" w:rsidTr="003F7F5C">
        <w:tc>
          <w:tcPr>
            <w:tcW w:w="1908"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7152D3" w:rsidP="005B3F71">
            <w:r>
              <w:rPr>
                <w:rFonts w:hint="eastAsia"/>
              </w:rPr>
              <w:t>method</w:t>
            </w:r>
          </w:p>
        </w:tc>
        <w:tc>
          <w:tcPr>
            <w:tcW w:w="1409"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是</w:t>
            </w:r>
          </w:p>
        </w:tc>
        <w:tc>
          <w:tcPr>
            <w:tcW w:w="4510"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请求执行方法，详见</w:t>
            </w:r>
            <w:r w:rsidRPr="005B3F71">
              <w:rPr>
                <w:rFonts w:hint="eastAsia"/>
              </w:rPr>
              <w:t>method</w:t>
            </w:r>
            <w:r w:rsidRPr="005B3F71">
              <w:rPr>
                <w:rFonts w:hint="eastAsia"/>
              </w:rPr>
              <w:t>列表</w:t>
            </w:r>
          </w:p>
        </w:tc>
      </w:tr>
      <w:tr w:rsidR="005B3F71" w:rsidRPr="005B3F71" w:rsidTr="003F7F5C">
        <w:tc>
          <w:tcPr>
            <w:tcW w:w="1908"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t>standPara</w:t>
            </w:r>
          </w:p>
        </w:tc>
        <w:tc>
          <w:tcPr>
            <w:tcW w:w="1409"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否</w:t>
            </w:r>
          </w:p>
        </w:tc>
        <w:tc>
          <w:tcPr>
            <w:tcW w:w="4510"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8B77A9">
            <w:r w:rsidRPr="005B3F71">
              <w:rPr>
                <w:rFonts w:hint="eastAsia"/>
              </w:rPr>
              <w:t>method</w:t>
            </w:r>
            <w:r w:rsidRPr="005B3F71">
              <w:rPr>
                <w:rFonts w:hint="eastAsia"/>
              </w:rPr>
              <w:t>使用的参数，以</w:t>
            </w:r>
            <w:r w:rsidRPr="005B3F71">
              <w:rPr>
                <w:rFonts w:hint="eastAsia"/>
              </w:rPr>
              <w:t>key-value</w:t>
            </w:r>
            <w:r w:rsidRPr="005B3F71">
              <w:rPr>
                <w:rFonts w:hint="eastAsia"/>
              </w:rPr>
              <w:t>的方式给出</w:t>
            </w:r>
          </w:p>
        </w:tc>
      </w:tr>
      <w:tr w:rsidR="005B3F71" w:rsidRPr="005B3F71" w:rsidTr="003F7F5C">
        <w:tc>
          <w:tcPr>
            <w:tcW w:w="1908"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expand</w:t>
            </w:r>
            <w:r w:rsidRPr="005B3F71">
              <w:t>Para</w:t>
            </w:r>
          </w:p>
        </w:tc>
        <w:tc>
          <w:tcPr>
            <w:tcW w:w="1409"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否</w:t>
            </w:r>
          </w:p>
        </w:tc>
        <w:tc>
          <w:tcPr>
            <w:tcW w:w="4510"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8B77A9">
            <w:r w:rsidRPr="005B3F71">
              <w:rPr>
                <w:rFonts w:hint="eastAsia"/>
              </w:rPr>
              <w:t>method</w:t>
            </w:r>
            <w:r w:rsidRPr="005B3F71">
              <w:rPr>
                <w:rFonts w:hint="eastAsia"/>
              </w:rPr>
              <w:t>使用的扩展参数，以</w:t>
            </w:r>
            <w:r w:rsidRPr="005B3F71">
              <w:rPr>
                <w:rFonts w:hint="eastAsia"/>
              </w:rPr>
              <w:t>key-value</w:t>
            </w:r>
            <w:r w:rsidRPr="005B3F71">
              <w:rPr>
                <w:rFonts w:hint="eastAsia"/>
              </w:rPr>
              <w:t>的方式给出</w:t>
            </w:r>
          </w:p>
        </w:tc>
      </w:tr>
      <w:tr w:rsidR="005B3F71" w:rsidRPr="005B3F71" w:rsidTr="003F7F5C">
        <w:tc>
          <w:tcPr>
            <w:tcW w:w="1908"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rpc_version</w:t>
            </w:r>
          </w:p>
        </w:tc>
        <w:tc>
          <w:tcPr>
            <w:tcW w:w="1409"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String</w:t>
            </w:r>
          </w:p>
        </w:tc>
        <w:tc>
          <w:tcPr>
            <w:tcW w:w="1773"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是</w:t>
            </w:r>
          </w:p>
        </w:tc>
        <w:tc>
          <w:tcPr>
            <w:tcW w:w="4510" w:type="dxa"/>
            <w:tcBorders>
              <w:top w:val="single" w:sz="6" w:space="0" w:color="999999"/>
              <w:bottom w:val="single" w:sz="6" w:space="0" w:color="999999"/>
              <w:right w:val="single" w:sz="6" w:space="0" w:color="999999"/>
            </w:tcBorders>
            <w:tcMar>
              <w:top w:w="30" w:type="dxa"/>
              <w:left w:w="75" w:type="dxa"/>
              <w:bottom w:w="30" w:type="dxa"/>
              <w:right w:w="0" w:type="dxa"/>
            </w:tcMar>
          </w:tcPr>
          <w:p w:rsidR="005B3F71" w:rsidRPr="005B3F71" w:rsidRDefault="005B3F71" w:rsidP="005B3F71">
            <w:r w:rsidRPr="005B3F71">
              <w:rPr>
                <w:rFonts w:hint="eastAsia"/>
              </w:rPr>
              <w:t>京东微联通信协议版本，目前可选</w:t>
            </w:r>
            <w:r w:rsidRPr="005B3F71">
              <w:rPr>
                <w:rFonts w:hint="eastAsia"/>
              </w:rPr>
              <w:t>1.0</w:t>
            </w:r>
          </w:p>
        </w:tc>
      </w:tr>
    </w:tbl>
    <w:p w:rsidR="005B3F71" w:rsidRPr="005B3F71" w:rsidRDefault="005B3F71">
      <w:pPr>
        <w:rPr>
          <w:rFonts w:ascii="Bell MT" w:hAnsi="Bell MT"/>
          <w:b/>
          <w:color w:val="FF0000"/>
        </w:rPr>
      </w:pPr>
    </w:p>
    <w:p w:rsidR="00F4714E" w:rsidRDefault="00F4714E" w:rsidP="00B14442">
      <w:pPr>
        <w:pStyle w:val="3"/>
        <w:numPr>
          <w:ilvl w:val="0"/>
          <w:numId w:val="23"/>
        </w:numPr>
        <w:rPr>
          <w:rFonts w:ascii="Bell MT" w:hAnsi="Bell MT"/>
        </w:rPr>
      </w:pPr>
      <w:bookmarkStart w:id="14" w:name="_Toc414370387"/>
      <w:r w:rsidRPr="00F4714E">
        <w:rPr>
          <w:rFonts w:ascii="Bell MT" w:hAnsi="Bell MT"/>
        </w:rPr>
        <w:t>Method</w:t>
      </w:r>
      <w:r w:rsidR="0062294B">
        <w:rPr>
          <w:rFonts w:ascii="Bell MT" w:hAnsi="Bell MT" w:hint="eastAsia"/>
        </w:rPr>
        <w:t>列表</w:t>
      </w:r>
      <w:bookmarkEnd w:id="14"/>
    </w:p>
    <w:tbl>
      <w:tblPr>
        <w:tblStyle w:val="a9"/>
        <w:tblW w:w="0" w:type="auto"/>
        <w:tblLook w:val="04A0" w:firstRow="1" w:lastRow="0" w:firstColumn="1" w:lastColumn="0" w:noHBand="0" w:noVBand="1"/>
      </w:tblPr>
      <w:tblGrid>
        <w:gridCol w:w="4261"/>
        <w:gridCol w:w="4261"/>
      </w:tblGrid>
      <w:tr w:rsidR="0024018A" w:rsidTr="0024018A">
        <w:tc>
          <w:tcPr>
            <w:tcW w:w="4261" w:type="dxa"/>
          </w:tcPr>
          <w:p w:rsidR="0024018A" w:rsidRDefault="0024018A" w:rsidP="00F4714E">
            <w:pPr>
              <w:jc w:val="left"/>
              <w:rPr>
                <w:rFonts w:ascii="Bell MT" w:hAnsi="Bell MT"/>
              </w:rPr>
            </w:pPr>
            <w:r w:rsidRPr="00F4714E">
              <w:rPr>
                <w:rFonts w:ascii="Bell MT" w:hAnsi="Bell MT" w:hint="eastAsia"/>
              </w:rPr>
              <w:t>ready</w:t>
            </w:r>
            <w:r>
              <w:rPr>
                <w:rFonts w:ascii="Bell MT" w:hAnsi="Bell MT" w:hint="eastAsia"/>
              </w:rPr>
              <w:t>4Activate</w:t>
            </w:r>
          </w:p>
        </w:tc>
        <w:tc>
          <w:tcPr>
            <w:tcW w:w="4261" w:type="dxa"/>
          </w:tcPr>
          <w:p w:rsidR="0024018A" w:rsidRDefault="0024018A" w:rsidP="00F4714E">
            <w:pPr>
              <w:jc w:val="left"/>
              <w:rPr>
                <w:rFonts w:ascii="Bell MT" w:hAnsi="Bell MT"/>
              </w:rPr>
            </w:pPr>
            <w:r w:rsidRPr="00F4714E">
              <w:rPr>
                <w:rFonts w:ascii="Bell MT" w:hAnsi="Bell MT" w:hint="eastAsia"/>
              </w:rPr>
              <w:t>激活绑定准备</w:t>
            </w:r>
          </w:p>
        </w:tc>
      </w:tr>
      <w:tr w:rsidR="008E7C8D" w:rsidTr="0024018A">
        <w:tc>
          <w:tcPr>
            <w:tcW w:w="4261" w:type="dxa"/>
          </w:tcPr>
          <w:p w:rsidR="008E7C8D" w:rsidRPr="00F4714E" w:rsidRDefault="008E7C8D" w:rsidP="00F4714E">
            <w:pPr>
              <w:jc w:val="left"/>
              <w:rPr>
                <w:rFonts w:ascii="Bell MT" w:hAnsi="Bell MT"/>
              </w:rPr>
            </w:pPr>
            <w:r>
              <w:rPr>
                <w:rFonts w:ascii="Bell MT" w:hAnsi="Bell MT" w:hint="eastAsia"/>
              </w:rPr>
              <w:t>activate</w:t>
            </w:r>
            <w:r w:rsidR="00A01637">
              <w:rPr>
                <w:rFonts w:ascii="Bell MT" w:hAnsi="Bell MT" w:hint="eastAsia"/>
              </w:rPr>
              <w:t>Device</w:t>
            </w:r>
          </w:p>
        </w:tc>
        <w:tc>
          <w:tcPr>
            <w:tcW w:w="4261" w:type="dxa"/>
          </w:tcPr>
          <w:p w:rsidR="008E7C8D" w:rsidRPr="00F4714E" w:rsidRDefault="00F403FB" w:rsidP="00F4714E">
            <w:pPr>
              <w:jc w:val="left"/>
              <w:rPr>
                <w:rFonts w:ascii="Bell MT" w:hAnsi="Bell MT"/>
              </w:rPr>
            </w:pPr>
            <w:r>
              <w:rPr>
                <w:rFonts w:ascii="Bell MT" w:hAnsi="Bell MT" w:hint="eastAsia"/>
              </w:rPr>
              <w:t>设备激活</w:t>
            </w:r>
          </w:p>
        </w:tc>
      </w:tr>
      <w:tr w:rsidR="008E7C8D" w:rsidTr="0024018A">
        <w:tc>
          <w:tcPr>
            <w:tcW w:w="4261" w:type="dxa"/>
          </w:tcPr>
          <w:p w:rsidR="008E7C8D" w:rsidRDefault="008E7C8D" w:rsidP="00F4714E">
            <w:pPr>
              <w:jc w:val="left"/>
              <w:rPr>
                <w:rFonts w:ascii="Bell MT" w:hAnsi="Bell MT"/>
              </w:rPr>
            </w:pPr>
            <w:r>
              <w:rPr>
                <w:rFonts w:ascii="Bell MT" w:hAnsi="Bell MT" w:hint="eastAsia"/>
              </w:rPr>
              <w:t>bind</w:t>
            </w:r>
            <w:r w:rsidR="00A01637">
              <w:rPr>
                <w:rFonts w:ascii="Bell MT" w:hAnsi="Bell MT" w:hint="eastAsia"/>
              </w:rPr>
              <w:t>Device</w:t>
            </w:r>
          </w:p>
        </w:tc>
        <w:tc>
          <w:tcPr>
            <w:tcW w:w="4261" w:type="dxa"/>
          </w:tcPr>
          <w:p w:rsidR="008E7C8D" w:rsidRPr="00F4714E" w:rsidRDefault="00F403FB" w:rsidP="00F4714E">
            <w:pPr>
              <w:jc w:val="left"/>
              <w:rPr>
                <w:rFonts w:ascii="Bell MT" w:hAnsi="Bell MT"/>
              </w:rPr>
            </w:pPr>
            <w:r>
              <w:rPr>
                <w:rFonts w:ascii="Bell MT" w:hAnsi="Bell MT" w:hint="eastAsia"/>
              </w:rPr>
              <w:t>设备绑定</w:t>
            </w:r>
          </w:p>
        </w:tc>
      </w:tr>
      <w:tr w:rsidR="0024018A" w:rsidTr="0024018A">
        <w:tc>
          <w:tcPr>
            <w:tcW w:w="4261" w:type="dxa"/>
          </w:tcPr>
          <w:p w:rsidR="0024018A" w:rsidRDefault="0024018A" w:rsidP="00F4714E">
            <w:pPr>
              <w:jc w:val="left"/>
              <w:rPr>
                <w:rFonts w:ascii="Bell MT" w:hAnsi="Bell MT"/>
              </w:rPr>
            </w:pPr>
            <w:r w:rsidRPr="00F4714E">
              <w:rPr>
                <w:rFonts w:ascii="Bell MT" w:hAnsi="Bell MT" w:hint="eastAsia"/>
              </w:rPr>
              <w:t>unbind</w:t>
            </w:r>
            <w:r>
              <w:rPr>
                <w:rFonts w:ascii="Bell MT" w:hAnsi="Bell MT" w:hint="eastAsia"/>
              </w:rPr>
              <w:t>Device</w:t>
            </w:r>
          </w:p>
        </w:tc>
        <w:tc>
          <w:tcPr>
            <w:tcW w:w="4261" w:type="dxa"/>
          </w:tcPr>
          <w:p w:rsidR="0024018A" w:rsidRDefault="0024018A" w:rsidP="005F4A3D">
            <w:pPr>
              <w:jc w:val="left"/>
              <w:rPr>
                <w:rFonts w:ascii="Bell MT" w:hAnsi="Bell MT"/>
              </w:rPr>
            </w:pPr>
            <w:r w:rsidRPr="00F4714E">
              <w:rPr>
                <w:rFonts w:ascii="Bell MT" w:hAnsi="Bell MT" w:hint="eastAsia"/>
              </w:rPr>
              <w:t>设备解绑</w:t>
            </w:r>
            <w:r w:rsidR="00AA6084" w:rsidRPr="00D03D13">
              <w:rPr>
                <w:rFonts w:ascii="Bell MT" w:hAnsi="Bell MT" w:hint="eastAsia"/>
              </w:rPr>
              <w:t>，</w:t>
            </w:r>
            <w:r w:rsidR="00AA6084">
              <w:rPr>
                <w:rFonts w:ascii="Bell MT" w:hAnsi="Bell MT" w:hint="eastAsia"/>
              </w:rPr>
              <w:t>通知私有云设备在</w:t>
            </w:r>
            <w:r w:rsidR="00AA6084">
              <w:rPr>
                <w:rFonts w:ascii="Bell MT" w:hAnsi="Bell MT" w:hint="eastAsia"/>
              </w:rPr>
              <w:t>JD</w:t>
            </w:r>
            <w:r w:rsidR="00AA6084">
              <w:rPr>
                <w:rFonts w:ascii="Bell MT" w:hAnsi="Bell MT" w:hint="eastAsia"/>
              </w:rPr>
              <w:t>云</w:t>
            </w:r>
            <w:r w:rsidR="005F4A3D">
              <w:rPr>
                <w:rFonts w:ascii="Bell MT" w:hAnsi="Bell MT" w:hint="eastAsia"/>
              </w:rPr>
              <w:t>已</w:t>
            </w:r>
            <w:r w:rsidR="00AA6084">
              <w:rPr>
                <w:rFonts w:ascii="Bell MT" w:hAnsi="Bell MT" w:hint="eastAsia"/>
              </w:rPr>
              <w:t>解绑</w:t>
            </w:r>
          </w:p>
        </w:tc>
      </w:tr>
      <w:tr w:rsidR="0097558A" w:rsidTr="0024018A">
        <w:tc>
          <w:tcPr>
            <w:tcW w:w="4261" w:type="dxa"/>
          </w:tcPr>
          <w:p w:rsidR="0097558A" w:rsidRPr="00F4714E" w:rsidRDefault="0097558A" w:rsidP="00F4714E">
            <w:pPr>
              <w:jc w:val="left"/>
              <w:rPr>
                <w:rFonts w:ascii="Bell MT" w:hAnsi="Bell MT"/>
              </w:rPr>
            </w:pPr>
            <w:r>
              <w:rPr>
                <w:rFonts w:ascii="Bell MT" w:hAnsi="Bell MT" w:hint="eastAsia"/>
              </w:rPr>
              <w:t>getDeviceOnlinState</w:t>
            </w:r>
          </w:p>
        </w:tc>
        <w:tc>
          <w:tcPr>
            <w:tcW w:w="4261" w:type="dxa"/>
          </w:tcPr>
          <w:p w:rsidR="0097558A" w:rsidRPr="00F4714E" w:rsidRDefault="009E70E2" w:rsidP="00F4714E">
            <w:pPr>
              <w:jc w:val="left"/>
              <w:rPr>
                <w:rFonts w:ascii="Bell MT" w:hAnsi="Bell MT"/>
              </w:rPr>
            </w:pPr>
            <w:r>
              <w:rPr>
                <w:rFonts w:ascii="Bell MT" w:hAnsi="Bell MT" w:hint="eastAsia"/>
              </w:rPr>
              <w:t>获取私有云设备在线状态</w:t>
            </w:r>
          </w:p>
        </w:tc>
      </w:tr>
      <w:tr w:rsidR="00B6034D" w:rsidTr="0024018A">
        <w:tc>
          <w:tcPr>
            <w:tcW w:w="4261" w:type="dxa"/>
          </w:tcPr>
          <w:p w:rsidR="00B6034D" w:rsidRDefault="00B6034D" w:rsidP="00F4714E">
            <w:pPr>
              <w:jc w:val="left"/>
              <w:rPr>
                <w:rFonts w:ascii="Bell MT" w:hAnsi="Bell MT"/>
              </w:rPr>
            </w:pPr>
            <w:r>
              <w:rPr>
                <w:rFonts w:ascii="Bell MT" w:hAnsi="Bell MT" w:hint="eastAsia"/>
              </w:rPr>
              <w:t>renameDevice</w:t>
            </w:r>
          </w:p>
        </w:tc>
        <w:tc>
          <w:tcPr>
            <w:tcW w:w="4261" w:type="dxa"/>
          </w:tcPr>
          <w:p w:rsidR="00B6034D" w:rsidRDefault="00A45EBB" w:rsidP="00F4714E">
            <w:pPr>
              <w:jc w:val="left"/>
              <w:rPr>
                <w:rFonts w:ascii="Bell MT" w:hAnsi="Bell MT"/>
              </w:rPr>
            </w:pPr>
            <w:r>
              <w:rPr>
                <w:rFonts w:ascii="Bell MT" w:hAnsi="Bell MT" w:hint="eastAsia"/>
              </w:rPr>
              <w:t>设备重命名，通知私有云设备已改名</w:t>
            </w:r>
          </w:p>
        </w:tc>
      </w:tr>
      <w:tr w:rsidR="0024018A" w:rsidTr="0024018A">
        <w:tc>
          <w:tcPr>
            <w:tcW w:w="4261" w:type="dxa"/>
          </w:tcPr>
          <w:p w:rsidR="0024018A" w:rsidRDefault="0024018A" w:rsidP="00F4714E">
            <w:pPr>
              <w:jc w:val="left"/>
              <w:rPr>
                <w:rFonts w:ascii="Bell MT" w:hAnsi="Bell MT"/>
              </w:rPr>
            </w:pPr>
            <w:r w:rsidRPr="00F4714E">
              <w:rPr>
                <w:rFonts w:ascii="Bell MT" w:hAnsi="Bell MT"/>
              </w:rPr>
              <w:t>set</w:t>
            </w:r>
            <w:r w:rsidRPr="00F4714E">
              <w:rPr>
                <w:rFonts w:ascii="Bell MT" w:hAnsi="Bell MT" w:hint="eastAsia"/>
              </w:rPr>
              <w:t>DeviceStatus</w:t>
            </w:r>
          </w:p>
        </w:tc>
        <w:tc>
          <w:tcPr>
            <w:tcW w:w="4261" w:type="dxa"/>
          </w:tcPr>
          <w:p w:rsidR="0024018A" w:rsidRDefault="0024018A" w:rsidP="00F4714E">
            <w:pPr>
              <w:jc w:val="left"/>
              <w:rPr>
                <w:rFonts w:ascii="Bell MT" w:hAnsi="Bell MT"/>
              </w:rPr>
            </w:pPr>
            <w:r w:rsidRPr="00F4714E">
              <w:rPr>
                <w:rFonts w:ascii="Bell MT" w:hAnsi="Bell MT" w:hint="eastAsia"/>
              </w:rPr>
              <w:t>设置私有云设备状态</w:t>
            </w:r>
          </w:p>
        </w:tc>
      </w:tr>
      <w:tr w:rsidR="0024018A" w:rsidTr="0024018A">
        <w:tc>
          <w:tcPr>
            <w:tcW w:w="4261" w:type="dxa"/>
          </w:tcPr>
          <w:p w:rsidR="0024018A" w:rsidRDefault="0024018A" w:rsidP="00F4714E">
            <w:pPr>
              <w:jc w:val="left"/>
              <w:rPr>
                <w:rFonts w:ascii="Bell MT" w:hAnsi="Bell MT"/>
              </w:rPr>
            </w:pPr>
            <w:r w:rsidRPr="00F4714E">
              <w:rPr>
                <w:rFonts w:ascii="Bell MT" w:hAnsi="Bell MT" w:hint="eastAsia"/>
              </w:rPr>
              <w:t>getDeviceStatus</w:t>
            </w:r>
          </w:p>
        </w:tc>
        <w:tc>
          <w:tcPr>
            <w:tcW w:w="4261" w:type="dxa"/>
          </w:tcPr>
          <w:p w:rsidR="0024018A" w:rsidRDefault="0024018A" w:rsidP="00F4714E">
            <w:pPr>
              <w:jc w:val="left"/>
              <w:rPr>
                <w:rFonts w:ascii="Bell MT" w:hAnsi="Bell MT"/>
              </w:rPr>
            </w:pPr>
            <w:r w:rsidRPr="00F4714E">
              <w:rPr>
                <w:rFonts w:ascii="Bell MT" w:hAnsi="Bell MT" w:hint="eastAsia"/>
              </w:rPr>
              <w:t>获取私有云设备状态</w:t>
            </w:r>
          </w:p>
        </w:tc>
      </w:tr>
    </w:tbl>
    <w:p w:rsidR="00F4714E" w:rsidRDefault="00F4714E">
      <w:pPr>
        <w:rPr>
          <w:rFonts w:ascii="Bell MT" w:hAnsi="Bell MT"/>
          <w:b/>
          <w:color w:val="FF0000"/>
        </w:rPr>
      </w:pPr>
    </w:p>
    <w:p w:rsidR="00F10FDD" w:rsidRDefault="00F10FDD">
      <w:pPr>
        <w:widowControl/>
        <w:jc w:val="left"/>
        <w:rPr>
          <w:rFonts w:ascii="Bell MT" w:hAnsi="Bell MT"/>
          <w:b/>
          <w:color w:val="FF0000"/>
        </w:rPr>
      </w:pPr>
      <w:r>
        <w:rPr>
          <w:rFonts w:ascii="Bell MT" w:hAnsi="Bell MT"/>
          <w:b/>
          <w:color w:val="FF0000"/>
        </w:rPr>
        <w:br w:type="page"/>
      </w:r>
    </w:p>
    <w:p w:rsidR="00F10FDD" w:rsidRDefault="00E23286" w:rsidP="00F10FDD">
      <w:pPr>
        <w:pStyle w:val="1"/>
        <w:numPr>
          <w:ilvl w:val="0"/>
          <w:numId w:val="1"/>
        </w:numPr>
        <w:rPr>
          <w:rFonts w:ascii="Bell MT" w:hAnsi="Bell MT"/>
        </w:rPr>
      </w:pPr>
      <w:bookmarkStart w:id="15" w:name="_Toc414370388"/>
      <w:r>
        <w:rPr>
          <w:rFonts w:ascii="Bell MT" w:hAnsi="Bell MT" w:hint="eastAsia"/>
        </w:rPr>
        <w:lastRenderedPageBreak/>
        <w:t>设备发现</w:t>
      </w:r>
      <w:r w:rsidR="00F10FDD" w:rsidRPr="00F10FDD">
        <w:rPr>
          <w:rFonts w:ascii="Bell MT" w:hAnsi="Bell MT" w:hint="eastAsia"/>
        </w:rPr>
        <w:t>协议场景</w:t>
      </w:r>
      <w:bookmarkEnd w:id="15"/>
    </w:p>
    <w:p w:rsidR="00F10FDD" w:rsidRDefault="00156541" w:rsidP="002248A3">
      <w:pPr>
        <w:pStyle w:val="2"/>
        <w:numPr>
          <w:ilvl w:val="0"/>
          <w:numId w:val="30"/>
        </w:numPr>
      </w:pPr>
      <w:bookmarkStart w:id="16" w:name="_Toc414370389"/>
      <w:r>
        <w:rPr>
          <w:rFonts w:hint="eastAsia"/>
        </w:rPr>
        <w:t>京东微联</w:t>
      </w:r>
      <w:r>
        <w:rPr>
          <w:rFonts w:hint="eastAsia"/>
        </w:rPr>
        <w:t>App</w:t>
      </w:r>
      <w:r w:rsidR="002E1869">
        <w:rPr>
          <w:rFonts w:hint="eastAsia"/>
        </w:rPr>
        <w:t>发起</w:t>
      </w:r>
      <w:r w:rsidR="00562316">
        <w:rPr>
          <w:rFonts w:hint="eastAsia"/>
        </w:rPr>
        <w:t>的设备发现</w:t>
      </w:r>
      <w:bookmarkEnd w:id="16"/>
    </w:p>
    <w:p w:rsidR="00C835CE" w:rsidRPr="00C835CE" w:rsidRDefault="00CD70F1" w:rsidP="009A6EB6">
      <w:pPr>
        <w:pStyle w:val="3"/>
        <w:numPr>
          <w:ilvl w:val="0"/>
          <w:numId w:val="31"/>
        </w:numPr>
      </w:pPr>
      <w:bookmarkStart w:id="17" w:name="_Toc414370390"/>
      <w:r>
        <w:rPr>
          <w:rFonts w:hint="eastAsia"/>
        </w:rPr>
        <w:t>京东微联</w:t>
      </w:r>
      <w:r>
        <w:rPr>
          <w:rFonts w:hint="eastAsia"/>
        </w:rPr>
        <w:t>App</w:t>
      </w:r>
      <w:r>
        <w:rPr>
          <w:rFonts w:hint="eastAsia"/>
        </w:rPr>
        <w:t>与设备可交互</w:t>
      </w:r>
      <w:bookmarkEnd w:id="17"/>
    </w:p>
    <w:p w:rsidR="002248A3" w:rsidRDefault="00FE2D55" w:rsidP="00ED7EBE">
      <w:pPr>
        <w:pStyle w:val="4"/>
      </w:pPr>
      <w:r>
        <w:rPr>
          <w:rFonts w:hint="eastAsia"/>
        </w:rPr>
        <w:t>交互</w:t>
      </w:r>
      <w:r w:rsidR="00592823">
        <w:rPr>
          <w:rFonts w:hint="eastAsia"/>
        </w:rPr>
        <w:t>流程</w:t>
      </w:r>
      <w:r w:rsidR="006B02A7">
        <w:rPr>
          <w:rFonts w:hint="eastAsia"/>
        </w:rPr>
        <w:t>图</w:t>
      </w:r>
    </w:p>
    <w:p w:rsidR="006B02A7" w:rsidRDefault="006B02A7" w:rsidP="002248A3">
      <w:r>
        <w:object w:dxaOrig="9451" w:dyaOrig="93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pt;height:411.25pt" o:ole="">
            <v:imagedata r:id="rId18" o:title=""/>
          </v:shape>
          <o:OLEObject Type="Embed" ProgID="Visio.Drawing.11" ShapeID="_x0000_i1025" DrawAspect="Content" ObjectID="_1488281679" r:id="rId19"/>
        </w:object>
      </w:r>
    </w:p>
    <w:p w:rsidR="0032021F" w:rsidRDefault="0032021F" w:rsidP="00B935C3">
      <w:pPr>
        <w:pStyle w:val="4"/>
      </w:pPr>
      <w:r>
        <w:rPr>
          <w:rFonts w:hint="eastAsia"/>
        </w:rPr>
        <w:lastRenderedPageBreak/>
        <w:t>设备激活回调</w:t>
      </w:r>
      <w:r w:rsidR="00D811C9">
        <w:rPr>
          <w:rFonts w:hint="eastAsia"/>
        </w:rPr>
        <w:t>（京东微联云发起）</w:t>
      </w:r>
    </w:p>
    <w:p w:rsidR="00610092" w:rsidRDefault="00610092" w:rsidP="00610092">
      <w:pPr>
        <w:pStyle w:val="5"/>
      </w:pPr>
      <w:r>
        <w:rPr>
          <w:rFonts w:hint="eastAsia"/>
        </w:rPr>
        <w:t>功能描述</w:t>
      </w:r>
    </w:p>
    <w:p w:rsidR="00592272" w:rsidRPr="00EB68C0" w:rsidRDefault="00592272" w:rsidP="00592272">
      <w:pPr>
        <w:ind w:firstLine="420"/>
        <w:jc w:val="left"/>
      </w:pPr>
      <w:r>
        <w:rPr>
          <w:rFonts w:ascii="Bell MT" w:hAnsi="Bell MT" w:hint="eastAsia"/>
        </w:rPr>
        <w:t>本接口适用于对设备接入私有云，且微联</w:t>
      </w:r>
      <w:r>
        <w:rPr>
          <w:rFonts w:ascii="Bell MT" w:hAnsi="Bell MT" w:hint="eastAsia"/>
        </w:rPr>
        <w:t>App</w:t>
      </w:r>
      <w:r>
        <w:rPr>
          <w:rFonts w:ascii="Bell MT" w:hAnsi="Bell MT" w:hint="eastAsia"/>
        </w:rPr>
        <w:t>能在局域网内直接向设备写入</w:t>
      </w:r>
      <w:r>
        <w:rPr>
          <w:rFonts w:ascii="Bell MT" w:hAnsi="Bell MT" w:hint="eastAsia"/>
        </w:rPr>
        <w:t>feed id</w:t>
      </w:r>
      <w:r>
        <w:rPr>
          <w:rFonts w:ascii="Bell MT" w:hAnsi="Bell MT" w:hint="eastAsia"/>
        </w:rPr>
        <w:t>的场景。京东微联</w:t>
      </w:r>
      <w:r>
        <w:rPr>
          <w:rFonts w:ascii="Bell MT" w:hAnsi="Bell MT" w:hint="eastAsia"/>
        </w:rPr>
        <w:t>App</w:t>
      </w:r>
      <w:r>
        <w:rPr>
          <w:rFonts w:ascii="Bell MT" w:hAnsi="Bell MT" w:hint="eastAsia"/>
        </w:rPr>
        <w:t>发起设备</w:t>
      </w:r>
      <w:r w:rsidR="00D60ADD">
        <w:rPr>
          <w:rFonts w:ascii="Bell MT" w:hAnsi="Bell MT" w:hint="eastAsia"/>
        </w:rPr>
        <w:t>激活</w:t>
      </w:r>
      <w:r>
        <w:rPr>
          <w:rFonts w:ascii="Bell MT" w:hAnsi="Bell MT" w:hint="eastAsia"/>
        </w:rPr>
        <w:t>操作后，京东云通知私有云设备激活消息。</w:t>
      </w:r>
    </w:p>
    <w:p w:rsidR="00610092" w:rsidRDefault="00610092" w:rsidP="00610092">
      <w:pPr>
        <w:pStyle w:val="5"/>
      </w:pPr>
      <w:r>
        <w:rPr>
          <w:rFonts w:hint="eastAsia"/>
        </w:rPr>
        <w:t>接口定义</w:t>
      </w:r>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E33D15" w:rsidRPr="0064787C" w:rsidTr="004C6599">
        <w:tc>
          <w:tcPr>
            <w:tcW w:w="1417" w:type="dxa"/>
          </w:tcPr>
          <w:p w:rsidR="00E33D15" w:rsidRPr="005C7FDF" w:rsidRDefault="00E33D15" w:rsidP="004C6599">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E33D15" w:rsidRPr="005C7FDF" w:rsidRDefault="00E33D15" w:rsidP="004C6599">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E33D15" w:rsidRPr="005C7FDF" w:rsidRDefault="00E33D15" w:rsidP="004C6599">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E33D15" w:rsidRPr="005C7FDF" w:rsidRDefault="00E33D15" w:rsidP="004C6599">
            <w:pPr>
              <w:pStyle w:val="a5"/>
              <w:ind w:firstLineChars="0" w:firstLine="0"/>
              <w:rPr>
                <w:rFonts w:ascii="Calibri" w:hAnsi="Calibri"/>
                <w:b/>
                <w:sz w:val="18"/>
              </w:rPr>
            </w:pPr>
            <w:r w:rsidRPr="005C7FDF">
              <w:rPr>
                <w:rFonts w:ascii="Calibri" w:hAnsi="Calibri" w:hint="eastAsia"/>
                <w:b/>
                <w:sz w:val="24"/>
              </w:rPr>
              <w:t>说明</w:t>
            </w:r>
          </w:p>
        </w:tc>
      </w:tr>
      <w:tr w:rsidR="00E33D15" w:rsidRPr="0064787C" w:rsidTr="004C6599">
        <w:tc>
          <w:tcPr>
            <w:tcW w:w="1417" w:type="dxa"/>
          </w:tcPr>
          <w:p w:rsidR="00E33D15" w:rsidRPr="00F34860" w:rsidRDefault="00E33D15"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E33D15" w:rsidRPr="00F34860" w:rsidRDefault="00E33D15" w:rsidP="004C6599">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E33D15" w:rsidRPr="00F34860" w:rsidRDefault="00E33D15"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33D15" w:rsidRPr="00F34860" w:rsidRDefault="00E33D15" w:rsidP="004C6599">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E33D15" w:rsidRPr="0064787C" w:rsidTr="004C6599">
        <w:tc>
          <w:tcPr>
            <w:tcW w:w="1417"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33D15" w:rsidRPr="004E4F81" w:rsidRDefault="00E33D15" w:rsidP="004C6599">
            <w:pPr>
              <w:pStyle w:val="a5"/>
              <w:ind w:firstLineChars="0" w:firstLine="0"/>
              <w:rPr>
                <w:rFonts w:ascii="Calibri" w:hAnsi="Calibri"/>
                <w:kern w:val="0"/>
                <w:sz w:val="18"/>
              </w:rPr>
            </w:pPr>
          </w:p>
        </w:tc>
      </w:tr>
      <w:tr w:rsidR="00E33D15" w:rsidRPr="0064787C" w:rsidTr="004C6599">
        <w:tc>
          <w:tcPr>
            <w:tcW w:w="1417"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E33D15" w:rsidRPr="0064787C" w:rsidTr="004C6599">
        <w:tc>
          <w:tcPr>
            <w:tcW w:w="1417" w:type="dxa"/>
            <w:vMerge w:val="restart"/>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E33D15" w:rsidRPr="004E4F81" w:rsidRDefault="00E33D15"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请求时间</w:t>
            </w:r>
          </w:p>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E33D15" w:rsidRPr="0064787C" w:rsidTr="004C6599">
        <w:tc>
          <w:tcPr>
            <w:tcW w:w="1417" w:type="dxa"/>
            <w:vMerge/>
          </w:tcPr>
          <w:p w:rsidR="00E33D15" w:rsidRPr="004E4F81" w:rsidRDefault="00E33D15" w:rsidP="004C6599">
            <w:pPr>
              <w:pStyle w:val="a5"/>
              <w:ind w:firstLineChars="0" w:firstLine="0"/>
              <w:rPr>
                <w:rFonts w:ascii="Calibri" w:hAnsi="Calibri"/>
                <w:kern w:val="0"/>
                <w:sz w:val="18"/>
              </w:rPr>
            </w:pPr>
          </w:p>
        </w:tc>
        <w:tc>
          <w:tcPr>
            <w:tcW w:w="3119" w:type="dxa"/>
            <w:gridSpan w:val="2"/>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E33D15" w:rsidRPr="0064787C" w:rsidTr="004C6599">
        <w:tc>
          <w:tcPr>
            <w:tcW w:w="1417" w:type="dxa"/>
            <w:vMerge/>
          </w:tcPr>
          <w:p w:rsidR="00E33D15" w:rsidRPr="004E4F81" w:rsidRDefault="00E33D15" w:rsidP="004C6599">
            <w:pPr>
              <w:pStyle w:val="a5"/>
              <w:ind w:firstLineChars="0" w:firstLine="0"/>
              <w:rPr>
                <w:rFonts w:ascii="Calibri" w:hAnsi="Calibri"/>
                <w:kern w:val="0"/>
                <w:sz w:val="18"/>
              </w:rPr>
            </w:pPr>
          </w:p>
        </w:tc>
        <w:tc>
          <w:tcPr>
            <w:tcW w:w="3119" w:type="dxa"/>
            <w:gridSpan w:val="2"/>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E33D15" w:rsidRPr="004E4F81" w:rsidRDefault="00E33D15" w:rsidP="004C6599">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E33D15" w:rsidRPr="0064787C" w:rsidTr="004C6599">
        <w:tc>
          <w:tcPr>
            <w:tcW w:w="1417" w:type="dxa"/>
            <w:vMerge w:val="restart"/>
          </w:tcPr>
          <w:p w:rsidR="00E33D15" w:rsidRDefault="00E33D15" w:rsidP="004C6599">
            <w:pPr>
              <w:pStyle w:val="a5"/>
              <w:ind w:firstLineChars="0" w:firstLine="0"/>
              <w:rPr>
                <w:rFonts w:ascii="Calibri" w:hAnsi="Calibri"/>
                <w:kern w:val="0"/>
                <w:sz w:val="18"/>
              </w:rPr>
            </w:pPr>
            <w:r>
              <w:rPr>
                <w:rFonts w:ascii="Calibri" w:hAnsi="Calibri" w:hint="eastAsia"/>
                <w:kern w:val="0"/>
                <w:sz w:val="18"/>
              </w:rPr>
              <w:t>请求参数</w:t>
            </w:r>
          </w:p>
          <w:p w:rsidR="00E33D15" w:rsidRPr="00AE665D" w:rsidRDefault="00E33D15" w:rsidP="004C6599">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E33D15" w:rsidRPr="00AE665D" w:rsidRDefault="00E33D15" w:rsidP="004C6599">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E33D15" w:rsidRPr="00AE665D" w:rsidRDefault="00E33D15" w:rsidP="004C6599">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E33D15" w:rsidRPr="00AE665D" w:rsidRDefault="00665780" w:rsidP="002C68AD">
            <w:pPr>
              <w:pStyle w:val="a5"/>
              <w:ind w:firstLineChars="0" w:firstLine="0"/>
              <w:rPr>
                <w:rFonts w:ascii="Calibri" w:hAnsi="Calibri"/>
                <w:kern w:val="0"/>
                <w:sz w:val="18"/>
              </w:rPr>
            </w:pPr>
            <w:r>
              <w:rPr>
                <w:rFonts w:ascii="Calibri" w:hAnsi="Calibri" w:hint="eastAsia"/>
                <w:kern w:val="0"/>
                <w:sz w:val="18"/>
              </w:rPr>
              <w:t>a</w:t>
            </w:r>
            <w:r w:rsidR="00D2650F">
              <w:rPr>
                <w:rFonts w:ascii="Calibri" w:hAnsi="Calibri" w:hint="eastAsia"/>
                <w:kern w:val="0"/>
                <w:sz w:val="18"/>
              </w:rPr>
              <w:t>ctivate</w:t>
            </w:r>
          </w:p>
        </w:tc>
      </w:tr>
      <w:tr w:rsidR="00E33D15" w:rsidRPr="0064787C" w:rsidTr="004C6599">
        <w:tc>
          <w:tcPr>
            <w:tcW w:w="1417" w:type="dxa"/>
            <w:vMerge/>
          </w:tcPr>
          <w:p w:rsidR="00E33D15" w:rsidRPr="007D7D04" w:rsidRDefault="00E33D15" w:rsidP="004C6599">
            <w:pPr>
              <w:pStyle w:val="a5"/>
              <w:ind w:firstLineChars="0" w:firstLine="0"/>
              <w:rPr>
                <w:rFonts w:ascii="Calibri" w:hAnsi="Calibri"/>
                <w:kern w:val="0"/>
                <w:sz w:val="18"/>
              </w:rPr>
            </w:pPr>
          </w:p>
        </w:tc>
        <w:tc>
          <w:tcPr>
            <w:tcW w:w="1559" w:type="dxa"/>
            <w:vMerge w:val="restart"/>
          </w:tcPr>
          <w:p w:rsidR="00E33D15" w:rsidRPr="007D7D04" w:rsidRDefault="00E33D15" w:rsidP="004C6599">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E33D15" w:rsidRPr="007D7D04" w:rsidRDefault="00E33D15" w:rsidP="004C6599">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E33D15" w:rsidRPr="007D7D04" w:rsidRDefault="00E33D15"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E33D15" w:rsidRPr="007D7D04" w:rsidRDefault="00E33D15" w:rsidP="004C6599">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EE40F4" w:rsidRPr="0064787C" w:rsidTr="004C6599">
        <w:tc>
          <w:tcPr>
            <w:tcW w:w="1417" w:type="dxa"/>
            <w:vMerge/>
          </w:tcPr>
          <w:p w:rsidR="00EE40F4" w:rsidRPr="007D7D04" w:rsidRDefault="00EE40F4" w:rsidP="004C6599">
            <w:pPr>
              <w:pStyle w:val="a5"/>
              <w:ind w:firstLineChars="0" w:firstLine="0"/>
              <w:rPr>
                <w:rFonts w:ascii="Calibri" w:hAnsi="Calibri"/>
                <w:kern w:val="0"/>
                <w:sz w:val="18"/>
              </w:rPr>
            </w:pPr>
          </w:p>
        </w:tc>
        <w:tc>
          <w:tcPr>
            <w:tcW w:w="1559" w:type="dxa"/>
            <w:vMerge/>
          </w:tcPr>
          <w:p w:rsidR="00EE40F4" w:rsidRPr="004E4F81" w:rsidRDefault="00EE40F4" w:rsidP="004C6599">
            <w:pPr>
              <w:pStyle w:val="a5"/>
              <w:ind w:firstLineChars="0" w:firstLine="0"/>
              <w:rPr>
                <w:rFonts w:ascii="Calibri" w:hAnsi="Calibri"/>
                <w:kern w:val="0"/>
                <w:sz w:val="18"/>
              </w:rPr>
            </w:pPr>
          </w:p>
        </w:tc>
        <w:tc>
          <w:tcPr>
            <w:tcW w:w="1560" w:type="dxa"/>
          </w:tcPr>
          <w:p w:rsidR="00EE40F4" w:rsidRPr="00EB5242" w:rsidRDefault="00EE40F4" w:rsidP="004C6599">
            <w:pPr>
              <w:pStyle w:val="a5"/>
              <w:ind w:firstLineChars="0" w:firstLine="0"/>
              <w:rPr>
                <w:rFonts w:ascii="Calibri" w:hAnsi="Calibri"/>
                <w:kern w:val="0"/>
                <w:sz w:val="18"/>
              </w:rPr>
            </w:pPr>
            <w:r>
              <w:rPr>
                <w:rFonts w:ascii="Calibri" w:hAnsi="Calibri" w:hint="eastAsia"/>
                <w:kern w:val="0"/>
                <w:sz w:val="18"/>
              </w:rPr>
              <w:t>access_key</w:t>
            </w:r>
          </w:p>
        </w:tc>
        <w:tc>
          <w:tcPr>
            <w:tcW w:w="567" w:type="dxa"/>
          </w:tcPr>
          <w:p w:rsidR="00EE40F4" w:rsidRDefault="00EE40F4"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EE40F4" w:rsidRDefault="00EE40F4" w:rsidP="004C6599">
            <w:pPr>
              <w:pStyle w:val="a5"/>
              <w:ind w:firstLineChars="0" w:firstLine="0"/>
              <w:rPr>
                <w:rFonts w:ascii="Calibri" w:hAnsi="Calibri"/>
                <w:kern w:val="0"/>
                <w:sz w:val="18"/>
              </w:rPr>
            </w:pPr>
            <w:r>
              <w:rPr>
                <w:rFonts w:ascii="Calibri" w:hAnsi="Calibri" w:hint="eastAsia"/>
                <w:kern w:val="0"/>
                <w:sz w:val="18"/>
              </w:rPr>
              <w:t>设备密钥</w:t>
            </w:r>
          </w:p>
        </w:tc>
      </w:tr>
      <w:tr w:rsidR="00F42168" w:rsidRPr="0064787C" w:rsidTr="004C6599">
        <w:tc>
          <w:tcPr>
            <w:tcW w:w="1417" w:type="dxa"/>
            <w:vMerge/>
          </w:tcPr>
          <w:p w:rsidR="00F42168" w:rsidRPr="007D7D04" w:rsidRDefault="00F42168" w:rsidP="004C6599">
            <w:pPr>
              <w:pStyle w:val="a5"/>
              <w:ind w:firstLineChars="0" w:firstLine="0"/>
              <w:rPr>
                <w:rFonts w:ascii="Calibri" w:hAnsi="Calibri"/>
                <w:kern w:val="0"/>
                <w:sz w:val="18"/>
              </w:rPr>
            </w:pPr>
          </w:p>
        </w:tc>
        <w:tc>
          <w:tcPr>
            <w:tcW w:w="1559" w:type="dxa"/>
            <w:vMerge/>
          </w:tcPr>
          <w:p w:rsidR="00F42168" w:rsidRPr="004E4F81" w:rsidRDefault="00F42168" w:rsidP="004C6599">
            <w:pPr>
              <w:pStyle w:val="a5"/>
              <w:ind w:firstLineChars="0" w:firstLine="0"/>
              <w:rPr>
                <w:rFonts w:ascii="Calibri" w:hAnsi="Calibri"/>
                <w:kern w:val="0"/>
                <w:sz w:val="18"/>
              </w:rPr>
            </w:pPr>
          </w:p>
        </w:tc>
        <w:tc>
          <w:tcPr>
            <w:tcW w:w="1560" w:type="dxa"/>
          </w:tcPr>
          <w:p w:rsidR="00F42168" w:rsidRPr="00EB5242" w:rsidRDefault="00F42168" w:rsidP="004C6599">
            <w:pPr>
              <w:pStyle w:val="a5"/>
              <w:ind w:firstLineChars="0" w:firstLine="0"/>
              <w:rPr>
                <w:rFonts w:ascii="Calibri" w:hAnsi="Calibri"/>
                <w:kern w:val="0"/>
                <w:sz w:val="18"/>
              </w:rPr>
            </w:pPr>
            <w:r>
              <w:rPr>
                <w:rFonts w:ascii="Calibri" w:hAnsi="Calibri" w:hint="eastAsia"/>
                <w:kern w:val="0"/>
                <w:sz w:val="18"/>
              </w:rPr>
              <w:t>device_id</w:t>
            </w:r>
          </w:p>
        </w:tc>
        <w:tc>
          <w:tcPr>
            <w:tcW w:w="567" w:type="dxa"/>
          </w:tcPr>
          <w:p w:rsidR="00F42168" w:rsidRDefault="00F42168"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F42168" w:rsidRDefault="00EC6FB2" w:rsidP="004C6599">
            <w:pPr>
              <w:pStyle w:val="a5"/>
              <w:ind w:firstLineChars="0" w:firstLine="0"/>
              <w:rPr>
                <w:rFonts w:ascii="Calibri" w:hAnsi="Calibri"/>
                <w:kern w:val="0"/>
                <w:sz w:val="18"/>
              </w:rPr>
            </w:pPr>
            <w:r>
              <w:rPr>
                <w:rFonts w:ascii="Calibri" w:hAnsi="Calibri" w:hint="eastAsia"/>
                <w:kern w:val="0"/>
                <w:sz w:val="18"/>
              </w:rPr>
              <w:t>厂商设备唯一标示</w:t>
            </w:r>
          </w:p>
        </w:tc>
      </w:tr>
      <w:tr w:rsidR="000E6B43" w:rsidRPr="0064787C" w:rsidTr="004C6599">
        <w:tc>
          <w:tcPr>
            <w:tcW w:w="1417" w:type="dxa"/>
            <w:vMerge/>
          </w:tcPr>
          <w:p w:rsidR="000E6B43" w:rsidRPr="007D7D04" w:rsidRDefault="000E6B43" w:rsidP="004C6599">
            <w:pPr>
              <w:pStyle w:val="a5"/>
              <w:ind w:firstLineChars="0" w:firstLine="0"/>
              <w:rPr>
                <w:rFonts w:ascii="Calibri" w:hAnsi="Calibri"/>
                <w:kern w:val="0"/>
                <w:sz w:val="18"/>
              </w:rPr>
            </w:pPr>
          </w:p>
        </w:tc>
        <w:tc>
          <w:tcPr>
            <w:tcW w:w="1559" w:type="dxa"/>
            <w:vMerge/>
          </w:tcPr>
          <w:p w:rsidR="000E6B43" w:rsidRPr="004E4F81" w:rsidRDefault="000E6B43" w:rsidP="004C6599">
            <w:pPr>
              <w:pStyle w:val="a5"/>
              <w:ind w:firstLineChars="0" w:firstLine="0"/>
              <w:rPr>
                <w:rFonts w:ascii="Calibri" w:hAnsi="Calibri"/>
                <w:kern w:val="0"/>
                <w:sz w:val="18"/>
              </w:rPr>
            </w:pPr>
          </w:p>
        </w:tc>
        <w:tc>
          <w:tcPr>
            <w:tcW w:w="1560" w:type="dxa"/>
          </w:tcPr>
          <w:p w:rsidR="000E6B43" w:rsidRDefault="000E6B43" w:rsidP="004C6599">
            <w:pPr>
              <w:pStyle w:val="a5"/>
              <w:ind w:firstLineChars="0" w:firstLine="0"/>
              <w:rPr>
                <w:rFonts w:ascii="Calibri" w:hAnsi="Calibri"/>
                <w:kern w:val="0"/>
                <w:sz w:val="18"/>
              </w:rPr>
            </w:pPr>
            <w:r>
              <w:rPr>
                <w:rFonts w:ascii="Calibri" w:hAnsi="Calibri" w:hint="eastAsia"/>
                <w:kern w:val="0"/>
                <w:sz w:val="18"/>
              </w:rPr>
              <w:t>product_uuid</w:t>
            </w:r>
          </w:p>
        </w:tc>
        <w:tc>
          <w:tcPr>
            <w:tcW w:w="567" w:type="dxa"/>
          </w:tcPr>
          <w:p w:rsidR="000E6B43" w:rsidRDefault="000E6B43"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0E6B43" w:rsidRDefault="00B13E13" w:rsidP="004C6599">
            <w:pPr>
              <w:pStyle w:val="a5"/>
              <w:ind w:firstLineChars="0" w:firstLine="0"/>
              <w:rPr>
                <w:rFonts w:ascii="Calibri" w:hAnsi="Calibri"/>
                <w:kern w:val="0"/>
                <w:sz w:val="18"/>
              </w:rPr>
            </w:pPr>
            <w:r>
              <w:rPr>
                <w:rFonts w:ascii="Calibri" w:hAnsi="Calibri" w:hint="eastAsia"/>
                <w:kern w:val="0"/>
                <w:sz w:val="18"/>
              </w:rPr>
              <w:t>京东产品唯一标示</w:t>
            </w:r>
          </w:p>
        </w:tc>
      </w:tr>
      <w:tr w:rsidR="00E33D15" w:rsidRPr="0064787C" w:rsidTr="004C6599">
        <w:tc>
          <w:tcPr>
            <w:tcW w:w="1417" w:type="dxa"/>
            <w:vMerge w:val="restart"/>
          </w:tcPr>
          <w:p w:rsidR="00E33D15" w:rsidRPr="007D7D04" w:rsidRDefault="00E33D15" w:rsidP="004C6599">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E33D15" w:rsidRPr="004E4F81" w:rsidRDefault="00E33D15" w:rsidP="004C6599">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E33D15" w:rsidRDefault="00E33D15" w:rsidP="004C6599">
            <w:pPr>
              <w:pStyle w:val="a5"/>
              <w:ind w:firstLineChars="0" w:firstLine="0"/>
              <w:rPr>
                <w:rFonts w:ascii="Calibri" w:hAnsi="Calibri"/>
                <w:kern w:val="0"/>
                <w:sz w:val="18"/>
              </w:rPr>
            </w:pPr>
          </w:p>
        </w:tc>
        <w:tc>
          <w:tcPr>
            <w:tcW w:w="3311" w:type="dxa"/>
          </w:tcPr>
          <w:p w:rsidR="00E33D15" w:rsidRDefault="00E33D15" w:rsidP="004C6599">
            <w:pPr>
              <w:pStyle w:val="a5"/>
              <w:ind w:firstLineChars="0" w:firstLine="0"/>
              <w:rPr>
                <w:rFonts w:ascii="Calibri" w:hAnsi="Calibri"/>
                <w:kern w:val="0"/>
                <w:sz w:val="18"/>
              </w:rPr>
            </w:pPr>
            <w:r>
              <w:rPr>
                <w:rFonts w:ascii="Calibri" w:hAnsi="Calibri" w:hint="eastAsia"/>
                <w:kern w:val="0"/>
                <w:sz w:val="18"/>
              </w:rPr>
              <w:t>返回码</w:t>
            </w:r>
          </w:p>
        </w:tc>
      </w:tr>
      <w:tr w:rsidR="00E33D15" w:rsidRPr="0064787C" w:rsidTr="004C6599">
        <w:tc>
          <w:tcPr>
            <w:tcW w:w="1417" w:type="dxa"/>
            <w:vMerge/>
          </w:tcPr>
          <w:p w:rsidR="00E33D15" w:rsidRPr="004E4F81" w:rsidRDefault="00E33D15" w:rsidP="004C6599">
            <w:pPr>
              <w:pStyle w:val="a5"/>
              <w:ind w:firstLineChars="0" w:firstLine="0"/>
              <w:rPr>
                <w:rFonts w:ascii="Calibri" w:hAnsi="Calibri"/>
                <w:kern w:val="0"/>
                <w:sz w:val="18"/>
              </w:rPr>
            </w:pPr>
          </w:p>
        </w:tc>
        <w:tc>
          <w:tcPr>
            <w:tcW w:w="3119" w:type="dxa"/>
            <w:gridSpan w:val="2"/>
          </w:tcPr>
          <w:p w:rsidR="00E33D15" w:rsidRPr="00EB5242" w:rsidRDefault="00E33D15" w:rsidP="004C6599">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E33D15" w:rsidRDefault="00E33D15" w:rsidP="004C6599">
            <w:pPr>
              <w:pStyle w:val="a5"/>
              <w:ind w:firstLineChars="0" w:firstLine="0"/>
              <w:rPr>
                <w:rFonts w:ascii="Calibri" w:hAnsi="Calibri"/>
                <w:kern w:val="0"/>
                <w:sz w:val="18"/>
              </w:rPr>
            </w:pPr>
          </w:p>
        </w:tc>
        <w:tc>
          <w:tcPr>
            <w:tcW w:w="3311" w:type="dxa"/>
          </w:tcPr>
          <w:p w:rsidR="00E33D15" w:rsidRDefault="00E33D15" w:rsidP="004C6599">
            <w:pPr>
              <w:pStyle w:val="a5"/>
              <w:ind w:firstLineChars="0" w:firstLine="0"/>
              <w:rPr>
                <w:rFonts w:ascii="Calibri" w:hAnsi="Calibri"/>
                <w:kern w:val="0"/>
                <w:sz w:val="18"/>
              </w:rPr>
            </w:pPr>
            <w:r>
              <w:rPr>
                <w:rFonts w:ascii="Calibri" w:hAnsi="Calibri" w:hint="eastAsia"/>
                <w:kern w:val="0"/>
                <w:sz w:val="18"/>
              </w:rPr>
              <w:t>返回消息</w:t>
            </w:r>
          </w:p>
        </w:tc>
      </w:tr>
    </w:tbl>
    <w:p w:rsidR="00C13620" w:rsidRDefault="00C13620" w:rsidP="00C13620">
      <w:pPr>
        <w:pStyle w:val="5"/>
      </w:pPr>
      <w:r>
        <w:rPr>
          <w:rFonts w:hint="eastAsia"/>
        </w:rPr>
        <w:t>示例</w:t>
      </w:r>
    </w:p>
    <w:p w:rsidR="00C13620" w:rsidRPr="00EB68C0" w:rsidRDefault="00C13620" w:rsidP="00C13620">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C13620" w:rsidRPr="00EB68C0" w:rsidTr="004C6599">
        <w:tc>
          <w:tcPr>
            <w:tcW w:w="8414" w:type="dxa"/>
          </w:tcPr>
          <w:p w:rsidR="00C13620" w:rsidRDefault="00C13620" w:rsidP="004C6599">
            <w:r>
              <w:t>{</w:t>
            </w:r>
          </w:p>
          <w:p w:rsidR="00C13620" w:rsidRDefault="00C13620" w:rsidP="004C6599">
            <w:r>
              <w:t xml:space="preserve">    "</w:t>
            </w:r>
            <w:r w:rsidR="00217EF5">
              <w:rPr>
                <w:rFonts w:hint="eastAsia"/>
              </w:rPr>
              <w:t>method</w:t>
            </w:r>
            <w:r>
              <w:t>": "</w:t>
            </w:r>
            <w:r w:rsidR="00D60ADD">
              <w:rPr>
                <w:rFonts w:ascii="Calibri" w:hAnsi="Calibri" w:hint="eastAsia"/>
                <w:kern w:val="0"/>
                <w:sz w:val="18"/>
              </w:rPr>
              <w:t xml:space="preserve"> activate</w:t>
            </w:r>
            <w:r w:rsidR="00D60ADD" w:rsidDel="00D60ADD">
              <w:rPr>
                <w:rFonts w:hint="eastAsia"/>
              </w:rPr>
              <w:t xml:space="preserve"> </w:t>
            </w:r>
            <w:r>
              <w:t>",</w:t>
            </w:r>
          </w:p>
          <w:p w:rsidR="00C13620" w:rsidRDefault="00C13620" w:rsidP="004C6599">
            <w:r>
              <w:t xml:space="preserve">    "standPara": {</w:t>
            </w:r>
          </w:p>
          <w:p w:rsidR="00C57537" w:rsidRDefault="00C13620" w:rsidP="004C6599">
            <w:r>
              <w:t xml:space="preserve">        "feed_id": </w:t>
            </w:r>
            <w:r>
              <w:rPr>
                <w:rFonts w:hint="eastAsia"/>
              </w:rPr>
              <w:t>123456789098</w:t>
            </w:r>
            <w:r>
              <w:t>,</w:t>
            </w:r>
          </w:p>
          <w:p w:rsidR="0090187F" w:rsidRDefault="0090187F" w:rsidP="004C6599">
            <w:r>
              <w:t xml:space="preserve">        "</w:t>
            </w:r>
            <w:r>
              <w:rPr>
                <w:rFonts w:hint="eastAsia"/>
              </w:rPr>
              <w:t>access_key</w:t>
            </w:r>
            <w:r>
              <w:t>": "</w:t>
            </w:r>
            <w:r>
              <w:rPr>
                <w:rFonts w:hint="eastAsia"/>
              </w:rPr>
              <w:t>lsxjd34mx834mx</w:t>
            </w:r>
            <w:r>
              <w:t>"</w:t>
            </w:r>
            <w:r>
              <w:rPr>
                <w:rFonts w:hint="eastAsia"/>
              </w:rPr>
              <w:t>,</w:t>
            </w:r>
          </w:p>
          <w:p w:rsidR="00C13620" w:rsidRDefault="00C57537" w:rsidP="004C6599">
            <w:r>
              <w:t xml:space="preserve">        "</w:t>
            </w:r>
            <w:r>
              <w:rPr>
                <w:rFonts w:hint="eastAsia"/>
              </w:rPr>
              <w:t>device_id</w:t>
            </w:r>
            <w:r w:rsidR="00C13620">
              <w:t>": "</w:t>
            </w:r>
            <w:r>
              <w:rPr>
                <w:rFonts w:hint="eastAsia"/>
              </w:rPr>
              <w:t>ddd1234</w:t>
            </w:r>
            <w:r w:rsidR="00C13620">
              <w:t>"</w:t>
            </w:r>
            <w:r>
              <w:rPr>
                <w:rFonts w:hint="eastAsia"/>
              </w:rPr>
              <w:t>,</w:t>
            </w:r>
          </w:p>
          <w:p w:rsidR="00C57537" w:rsidRDefault="00C57537" w:rsidP="004C6599">
            <w:r>
              <w:t xml:space="preserve">        "</w:t>
            </w:r>
            <w:r w:rsidR="00B331D0">
              <w:rPr>
                <w:rFonts w:ascii="Calibri" w:hAnsi="Calibri" w:hint="eastAsia"/>
                <w:kern w:val="0"/>
                <w:sz w:val="18"/>
              </w:rPr>
              <w:t>product_uuid</w:t>
            </w:r>
            <w:r>
              <w:t>": "</w:t>
            </w:r>
            <w:r w:rsidR="008F511E">
              <w:rPr>
                <w:rFonts w:hint="eastAsia"/>
              </w:rPr>
              <w:t>AVC123</w:t>
            </w:r>
            <w:r>
              <w:t>"</w:t>
            </w:r>
          </w:p>
          <w:p w:rsidR="00C13620" w:rsidRDefault="00C13620" w:rsidP="004C6599">
            <w:r>
              <w:t xml:space="preserve">    }</w:t>
            </w:r>
          </w:p>
          <w:p w:rsidR="00C13620" w:rsidRPr="00C602B5" w:rsidRDefault="00C13620" w:rsidP="004C6599">
            <w:pPr>
              <w:rPr>
                <w:rFonts w:ascii="Bell MT" w:hAnsi="Bell MT"/>
              </w:rPr>
            </w:pPr>
            <w:r>
              <w:t>}</w:t>
            </w:r>
          </w:p>
        </w:tc>
      </w:tr>
    </w:tbl>
    <w:p w:rsidR="00C13620" w:rsidRPr="00EB68C0" w:rsidRDefault="00C13620" w:rsidP="00C13620">
      <w:pPr>
        <w:rPr>
          <w:rFonts w:ascii="Bell MT" w:hAnsi="Bell MT"/>
        </w:rPr>
      </w:pPr>
    </w:p>
    <w:p w:rsidR="00C13620" w:rsidRPr="00EB68C0" w:rsidRDefault="00C13620" w:rsidP="00C13620">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C13620" w:rsidRPr="00EB68C0" w:rsidTr="004C6599">
        <w:tc>
          <w:tcPr>
            <w:tcW w:w="8414" w:type="dxa"/>
          </w:tcPr>
          <w:p w:rsidR="00C13620" w:rsidRDefault="00C13620" w:rsidP="004C6599">
            <w:pPr>
              <w:rPr>
                <w:rFonts w:ascii="Bell MT" w:hAnsi="Bell MT"/>
              </w:rPr>
            </w:pPr>
            <w:r w:rsidRPr="00EB68C0">
              <w:rPr>
                <w:rFonts w:ascii="Bell MT" w:hAnsi="Bell MT" w:hint="eastAsia"/>
              </w:rPr>
              <w:t>成功：</w:t>
            </w:r>
          </w:p>
          <w:p w:rsidR="00C13620" w:rsidRDefault="00C13620" w:rsidP="004C6599">
            <w:r>
              <w:t>{</w:t>
            </w:r>
          </w:p>
          <w:p w:rsidR="00C13620" w:rsidRDefault="00C13620" w:rsidP="004C6599">
            <w:r>
              <w:t xml:space="preserve">    "retCode": 200,</w:t>
            </w:r>
          </w:p>
          <w:p w:rsidR="00C13620" w:rsidRDefault="00C13620" w:rsidP="004C6599">
            <w:r>
              <w:t xml:space="preserve">    "retMsg": "success"</w:t>
            </w:r>
          </w:p>
          <w:p w:rsidR="00C13620" w:rsidRPr="00EB68C0" w:rsidRDefault="00C13620" w:rsidP="004C6599">
            <w:pPr>
              <w:rPr>
                <w:rFonts w:ascii="Bell MT" w:hAnsi="Bell MT"/>
              </w:rPr>
            </w:pPr>
            <w:r>
              <w:t>}</w:t>
            </w:r>
          </w:p>
        </w:tc>
      </w:tr>
      <w:tr w:rsidR="00C13620" w:rsidRPr="00EB68C0" w:rsidTr="004C6599">
        <w:tc>
          <w:tcPr>
            <w:tcW w:w="8414" w:type="dxa"/>
          </w:tcPr>
          <w:p w:rsidR="00C13620" w:rsidRPr="00EB68C0" w:rsidRDefault="00C13620" w:rsidP="004C6599">
            <w:pPr>
              <w:rPr>
                <w:rFonts w:ascii="Bell MT" w:hAnsi="Bell MT"/>
              </w:rPr>
            </w:pPr>
            <w:r w:rsidRPr="00EB68C0">
              <w:rPr>
                <w:rFonts w:ascii="Bell MT" w:hAnsi="Bell MT" w:hint="eastAsia"/>
              </w:rPr>
              <w:t>失败：</w:t>
            </w:r>
          </w:p>
          <w:p w:rsidR="00C13620" w:rsidRDefault="00C13620" w:rsidP="004C6599">
            <w:r>
              <w:t>{</w:t>
            </w:r>
          </w:p>
          <w:p w:rsidR="00C13620" w:rsidRDefault="00C13620" w:rsidP="004C6599">
            <w:r>
              <w:t xml:space="preserve">    "retCode": </w:t>
            </w:r>
            <w:r>
              <w:rPr>
                <w:rFonts w:hint="eastAsia"/>
              </w:rPr>
              <w:t>-1</w:t>
            </w:r>
            <w:r>
              <w:t>,</w:t>
            </w:r>
          </w:p>
          <w:p w:rsidR="00C13620" w:rsidRDefault="00C13620" w:rsidP="004C6599">
            <w:r>
              <w:rPr>
                <w:rFonts w:hint="eastAsia"/>
              </w:rPr>
              <w:t xml:space="preserve">    "retMsg": "****</w:t>
            </w:r>
            <w:r>
              <w:rPr>
                <w:rFonts w:hint="eastAsia"/>
              </w:rPr>
              <w:t>具体失败原因</w:t>
            </w:r>
            <w:r>
              <w:rPr>
                <w:rFonts w:hint="eastAsia"/>
              </w:rPr>
              <w:t>"</w:t>
            </w:r>
          </w:p>
          <w:p w:rsidR="00C13620" w:rsidRPr="00EB68C0" w:rsidRDefault="00C13620" w:rsidP="004C6599">
            <w:pPr>
              <w:rPr>
                <w:rFonts w:ascii="Bell MT" w:hAnsi="Bell MT"/>
              </w:rPr>
            </w:pPr>
            <w:r>
              <w:t>}</w:t>
            </w:r>
          </w:p>
        </w:tc>
      </w:tr>
    </w:tbl>
    <w:p w:rsidR="00C13620" w:rsidRPr="00C13620" w:rsidRDefault="00C13620" w:rsidP="00C13620"/>
    <w:p w:rsidR="00B935C3" w:rsidRDefault="00B935C3" w:rsidP="00B935C3">
      <w:pPr>
        <w:pStyle w:val="4"/>
      </w:pPr>
      <w:r>
        <w:rPr>
          <w:rFonts w:hint="eastAsia"/>
        </w:rPr>
        <w:t>设备绑定回调</w:t>
      </w:r>
      <w:r w:rsidR="00D811C9">
        <w:rPr>
          <w:rFonts w:hint="eastAsia"/>
        </w:rPr>
        <w:t>（京东微联云发起）</w:t>
      </w:r>
    </w:p>
    <w:p w:rsidR="00610092" w:rsidRDefault="00610092" w:rsidP="00610092">
      <w:pPr>
        <w:pStyle w:val="5"/>
      </w:pPr>
      <w:r>
        <w:rPr>
          <w:rFonts w:hint="eastAsia"/>
        </w:rPr>
        <w:t>功能描述</w:t>
      </w:r>
    </w:p>
    <w:p w:rsidR="00E1219C" w:rsidRPr="00E1219C" w:rsidRDefault="00E1219C" w:rsidP="00E1219C">
      <w:pPr>
        <w:ind w:firstLine="420"/>
        <w:jc w:val="left"/>
      </w:pPr>
      <w:r>
        <w:rPr>
          <w:rFonts w:ascii="Bell MT" w:hAnsi="Bell MT" w:hint="eastAsia"/>
        </w:rPr>
        <w:t>本接口适用于对设备接入私有云，且微联</w:t>
      </w:r>
      <w:r>
        <w:rPr>
          <w:rFonts w:ascii="Bell MT" w:hAnsi="Bell MT" w:hint="eastAsia"/>
        </w:rPr>
        <w:t>App</w:t>
      </w:r>
      <w:r>
        <w:rPr>
          <w:rFonts w:ascii="Bell MT" w:hAnsi="Bell MT" w:hint="eastAsia"/>
        </w:rPr>
        <w:t>能在局域网内直接向设备写入</w:t>
      </w:r>
      <w:r>
        <w:rPr>
          <w:rFonts w:ascii="Bell MT" w:hAnsi="Bell MT" w:hint="eastAsia"/>
        </w:rPr>
        <w:t>feed id</w:t>
      </w:r>
      <w:r>
        <w:rPr>
          <w:rFonts w:ascii="Bell MT" w:hAnsi="Bell MT" w:hint="eastAsia"/>
        </w:rPr>
        <w:t>的场景。京东微联</w:t>
      </w:r>
      <w:r>
        <w:rPr>
          <w:rFonts w:ascii="Bell MT" w:hAnsi="Bell MT" w:hint="eastAsia"/>
        </w:rPr>
        <w:t>App</w:t>
      </w:r>
      <w:r>
        <w:rPr>
          <w:rFonts w:ascii="Bell MT" w:hAnsi="Bell MT" w:hint="eastAsia"/>
        </w:rPr>
        <w:t>发起设备</w:t>
      </w:r>
      <w:r w:rsidR="00D60ADD">
        <w:rPr>
          <w:rFonts w:ascii="Bell MT" w:hAnsi="Bell MT" w:hint="eastAsia"/>
        </w:rPr>
        <w:t>绑定</w:t>
      </w:r>
      <w:r>
        <w:rPr>
          <w:rFonts w:ascii="Bell MT" w:hAnsi="Bell MT" w:hint="eastAsia"/>
        </w:rPr>
        <w:t>操作后，京东云通知私有云设备绑定消息。</w:t>
      </w:r>
    </w:p>
    <w:p w:rsidR="00610092" w:rsidRDefault="00610092" w:rsidP="00610092">
      <w:pPr>
        <w:pStyle w:val="5"/>
      </w:pPr>
      <w:r>
        <w:rPr>
          <w:rFonts w:hint="eastAsia"/>
        </w:rPr>
        <w:t>接口定义</w:t>
      </w:r>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6F1289" w:rsidRPr="0064787C" w:rsidTr="004C6599">
        <w:tc>
          <w:tcPr>
            <w:tcW w:w="1417" w:type="dxa"/>
          </w:tcPr>
          <w:p w:rsidR="006F1289" w:rsidRPr="005C7FDF" w:rsidRDefault="006F1289" w:rsidP="004C6599">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6F1289" w:rsidRPr="005C7FDF" w:rsidRDefault="006F1289" w:rsidP="004C6599">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6F1289" w:rsidRPr="005C7FDF" w:rsidRDefault="006F1289" w:rsidP="004C6599">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6F1289" w:rsidRPr="005C7FDF" w:rsidRDefault="006F1289" w:rsidP="004C6599">
            <w:pPr>
              <w:pStyle w:val="a5"/>
              <w:ind w:firstLineChars="0" w:firstLine="0"/>
              <w:rPr>
                <w:rFonts w:ascii="Calibri" w:hAnsi="Calibri"/>
                <w:b/>
                <w:sz w:val="18"/>
              </w:rPr>
            </w:pPr>
            <w:r w:rsidRPr="005C7FDF">
              <w:rPr>
                <w:rFonts w:ascii="Calibri" w:hAnsi="Calibri" w:hint="eastAsia"/>
                <w:b/>
                <w:sz w:val="24"/>
              </w:rPr>
              <w:t>说明</w:t>
            </w:r>
          </w:p>
        </w:tc>
      </w:tr>
      <w:tr w:rsidR="006F1289" w:rsidRPr="0064787C" w:rsidTr="004C6599">
        <w:tc>
          <w:tcPr>
            <w:tcW w:w="1417" w:type="dxa"/>
          </w:tcPr>
          <w:p w:rsidR="006F1289" w:rsidRPr="00F34860" w:rsidRDefault="006F1289"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6F1289" w:rsidRPr="00F34860" w:rsidRDefault="006F1289" w:rsidP="004C6599">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6F1289" w:rsidRPr="00F34860" w:rsidRDefault="006F1289"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6F1289" w:rsidRPr="00F34860" w:rsidRDefault="006F1289" w:rsidP="004C6599">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6F1289" w:rsidRPr="0064787C" w:rsidTr="004C6599">
        <w:tc>
          <w:tcPr>
            <w:tcW w:w="1417"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6F1289" w:rsidRPr="004E4F81" w:rsidRDefault="006F1289" w:rsidP="004C6599">
            <w:pPr>
              <w:pStyle w:val="a5"/>
              <w:ind w:firstLineChars="0" w:firstLine="0"/>
              <w:rPr>
                <w:rFonts w:ascii="Calibri" w:hAnsi="Calibri"/>
                <w:kern w:val="0"/>
                <w:sz w:val="18"/>
              </w:rPr>
            </w:pPr>
          </w:p>
        </w:tc>
      </w:tr>
      <w:tr w:rsidR="006F1289" w:rsidRPr="0064787C" w:rsidTr="004C6599">
        <w:tc>
          <w:tcPr>
            <w:tcW w:w="1417"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6F1289" w:rsidRPr="0064787C" w:rsidTr="004C6599">
        <w:tc>
          <w:tcPr>
            <w:tcW w:w="1417" w:type="dxa"/>
            <w:vMerge w:val="restart"/>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6F1289" w:rsidRPr="004E4F81" w:rsidRDefault="006F1289"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请求时间</w:t>
            </w:r>
          </w:p>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6F1289" w:rsidRPr="0064787C" w:rsidTr="004C6599">
        <w:tc>
          <w:tcPr>
            <w:tcW w:w="1417" w:type="dxa"/>
            <w:vMerge/>
          </w:tcPr>
          <w:p w:rsidR="006F1289" w:rsidRPr="004E4F81" w:rsidRDefault="006F1289" w:rsidP="004C6599">
            <w:pPr>
              <w:pStyle w:val="a5"/>
              <w:ind w:firstLineChars="0" w:firstLine="0"/>
              <w:rPr>
                <w:rFonts w:ascii="Calibri" w:hAnsi="Calibri"/>
                <w:kern w:val="0"/>
                <w:sz w:val="18"/>
              </w:rPr>
            </w:pPr>
          </w:p>
        </w:tc>
        <w:tc>
          <w:tcPr>
            <w:tcW w:w="3119" w:type="dxa"/>
            <w:gridSpan w:val="2"/>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6F1289" w:rsidRPr="0064787C" w:rsidTr="004C6599">
        <w:tc>
          <w:tcPr>
            <w:tcW w:w="1417" w:type="dxa"/>
            <w:vMerge/>
          </w:tcPr>
          <w:p w:rsidR="006F1289" w:rsidRPr="004E4F81" w:rsidRDefault="006F1289" w:rsidP="004C6599">
            <w:pPr>
              <w:pStyle w:val="a5"/>
              <w:ind w:firstLineChars="0" w:firstLine="0"/>
              <w:rPr>
                <w:rFonts w:ascii="Calibri" w:hAnsi="Calibri"/>
                <w:kern w:val="0"/>
                <w:sz w:val="18"/>
              </w:rPr>
            </w:pPr>
          </w:p>
        </w:tc>
        <w:tc>
          <w:tcPr>
            <w:tcW w:w="3119" w:type="dxa"/>
            <w:gridSpan w:val="2"/>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6F1289" w:rsidRPr="004E4F81" w:rsidRDefault="006F1289" w:rsidP="004C6599">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6F1289" w:rsidRPr="0064787C" w:rsidTr="004C6599">
        <w:tc>
          <w:tcPr>
            <w:tcW w:w="1417" w:type="dxa"/>
            <w:vMerge w:val="restart"/>
          </w:tcPr>
          <w:p w:rsidR="006F1289" w:rsidRDefault="006F1289" w:rsidP="004C6599">
            <w:pPr>
              <w:pStyle w:val="a5"/>
              <w:ind w:firstLineChars="0" w:firstLine="0"/>
              <w:rPr>
                <w:rFonts w:ascii="Calibri" w:hAnsi="Calibri"/>
                <w:kern w:val="0"/>
                <w:sz w:val="18"/>
              </w:rPr>
            </w:pPr>
            <w:r>
              <w:rPr>
                <w:rFonts w:ascii="Calibri" w:hAnsi="Calibri" w:hint="eastAsia"/>
                <w:kern w:val="0"/>
                <w:sz w:val="18"/>
              </w:rPr>
              <w:t>请求参数</w:t>
            </w:r>
          </w:p>
          <w:p w:rsidR="006F1289" w:rsidRPr="00AE665D" w:rsidRDefault="006F1289" w:rsidP="004C6599">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6F1289" w:rsidRPr="00AE665D" w:rsidRDefault="006F1289" w:rsidP="004C6599">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6F1289" w:rsidRPr="00AE665D" w:rsidRDefault="006F1289" w:rsidP="004C6599">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6F1289" w:rsidRPr="00AE665D" w:rsidRDefault="006F1289" w:rsidP="004C6599">
            <w:pPr>
              <w:pStyle w:val="a5"/>
              <w:ind w:firstLineChars="0" w:firstLine="0"/>
              <w:rPr>
                <w:rFonts w:ascii="Calibri" w:hAnsi="Calibri"/>
                <w:kern w:val="0"/>
                <w:sz w:val="18"/>
              </w:rPr>
            </w:pPr>
            <w:r>
              <w:rPr>
                <w:rFonts w:ascii="Calibri" w:hAnsi="Calibri" w:hint="eastAsia"/>
                <w:kern w:val="0"/>
                <w:sz w:val="18"/>
              </w:rPr>
              <w:t>bind</w:t>
            </w:r>
          </w:p>
        </w:tc>
      </w:tr>
      <w:tr w:rsidR="006F1289" w:rsidRPr="0064787C" w:rsidTr="004C6599">
        <w:tc>
          <w:tcPr>
            <w:tcW w:w="1417" w:type="dxa"/>
            <w:vMerge/>
          </w:tcPr>
          <w:p w:rsidR="006F1289" w:rsidRPr="007D7D04" w:rsidRDefault="006F1289" w:rsidP="004C6599">
            <w:pPr>
              <w:pStyle w:val="a5"/>
              <w:ind w:firstLineChars="0" w:firstLine="0"/>
              <w:rPr>
                <w:rFonts w:ascii="Calibri" w:hAnsi="Calibri"/>
                <w:kern w:val="0"/>
                <w:sz w:val="18"/>
              </w:rPr>
            </w:pPr>
          </w:p>
        </w:tc>
        <w:tc>
          <w:tcPr>
            <w:tcW w:w="1559" w:type="dxa"/>
            <w:vMerge w:val="restart"/>
          </w:tcPr>
          <w:p w:rsidR="006F1289" w:rsidRPr="007D7D04" w:rsidRDefault="006F1289" w:rsidP="004C6599">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6F1289" w:rsidRPr="007D7D04" w:rsidRDefault="006F1289" w:rsidP="004C6599">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6F1289" w:rsidRPr="007D7D04" w:rsidRDefault="006F1289"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6F1289" w:rsidRPr="007D7D04" w:rsidRDefault="006F1289" w:rsidP="004C6599">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6F1289" w:rsidRPr="0064787C" w:rsidTr="004C6599">
        <w:tc>
          <w:tcPr>
            <w:tcW w:w="1417" w:type="dxa"/>
            <w:vMerge/>
          </w:tcPr>
          <w:p w:rsidR="006F1289" w:rsidRPr="007D7D04" w:rsidRDefault="006F1289" w:rsidP="004C6599">
            <w:pPr>
              <w:pStyle w:val="a5"/>
              <w:ind w:firstLineChars="0" w:firstLine="0"/>
              <w:rPr>
                <w:rFonts w:ascii="Calibri" w:hAnsi="Calibri"/>
                <w:kern w:val="0"/>
                <w:sz w:val="18"/>
              </w:rPr>
            </w:pPr>
          </w:p>
        </w:tc>
        <w:tc>
          <w:tcPr>
            <w:tcW w:w="1559" w:type="dxa"/>
            <w:vMerge/>
          </w:tcPr>
          <w:p w:rsidR="006F1289" w:rsidRPr="004E4F81" w:rsidRDefault="006F1289" w:rsidP="004C6599">
            <w:pPr>
              <w:pStyle w:val="a5"/>
              <w:ind w:firstLineChars="0" w:firstLine="0"/>
              <w:rPr>
                <w:rFonts w:ascii="Calibri" w:hAnsi="Calibri"/>
                <w:kern w:val="0"/>
                <w:sz w:val="18"/>
              </w:rPr>
            </w:pPr>
          </w:p>
        </w:tc>
        <w:tc>
          <w:tcPr>
            <w:tcW w:w="1560" w:type="dxa"/>
          </w:tcPr>
          <w:p w:rsidR="006F1289" w:rsidRPr="00EB5242" w:rsidRDefault="006F1289" w:rsidP="004C6599">
            <w:pPr>
              <w:pStyle w:val="a5"/>
              <w:ind w:firstLineChars="0" w:firstLine="0"/>
              <w:rPr>
                <w:rFonts w:ascii="Calibri" w:hAnsi="Calibri"/>
                <w:kern w:val="0"/>
                <w:sz w:val="18"/>
              </w:rPr>
            </w:pPr>
            <w:r>
              <w:rPr>
                <w:rFonts w:ascii="Calibri" w:hAnsi="Calibri" w:hint="eastAsia"/>
                <w:kern w:val="0"/>
                <w:sz w:val="18"/>
              </w:rPr>
              <w:t>device_</w:t>
            </w:r>
            <w:r w:rsidR="00C358A3">
              <w:rPr>
                <w:rFonts w:ascii="Calibri" w:hAnsi="Calibri" w:hint="eastAsia"/>
                <w:kern w:val="0"/>
                <w:sz w:val="18"/>
              </w:rPr>
              <w:t>name</w:t>
            </w:r>
          </w:p>
        </w:tc>
        <w:tc>
          <w:tcPr>
            <w:tcW w:w="567" w:type="dxa"/>
          </w:tcPr>
          <w:p w:rsidR="006F1289" w:rsidRDefault="006F1289"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6F1289" w:rsidRDefault="00DA2B77" w:rsidP="004C6599">
            <w:pPr>
              <w:pStyle w:val="a5"/>
              <w:ind w:firstLineChars="0" w:firstLine="0"/>
              <w:rPr>
                <w:rFonts w:ascii="Calibri" w:hAnsi="Calibri"/>
                <w:kern w:val="0"/>
                <w:sz w:val="18"/>
              </w:rPr>
            </w:pPr>
            <w:r>
              <w:rPr>
                <w:rFonts w:ascii="Calibri" w:hAnsi="Calibri" w:hint="eastAsia"/>
                <w:kern w:val="0"/>
                <w:sz w:val="18"/>
              </w:rPr>
              <w:t>用户为设备设置的名称</w:t>
            </w:r>
          </w:p>
        </w:tc>
      </w:tr>
      <w:tr w:rsidR="006F1289" w:rsidRPr="0064787C" w:rsidTr="004C6599">
        <w:tc>
          <w:tcPr>
            <w:tcW w:w="1417" w:type="dxa"/>
            <w:vMerge/>
          </w:tcPr>
          <w:p w:rsidR="006F1289" w:rsidRPr="007D7D04" w:rsidRDefault="006F1289" w:rsidP="004C6599">
            <w:pPr>
              <w:pStyle w:val="a5"/>
              <w:ind w:firstLineChars="0" w:firstLine="0"/>
              <w:rPr>
                <w:rFonts w:ascii="Calibri" w:hAnsi="Calibri"/>
                <w:kern w:val="0"/>
                <w:sz w:val="18"/>
              </w:rPr>
            </w:pPr>
          </w:p>
        </w:tc>
        <w:tc>
          <w:tcPr>
            <w:tcW w:w="1559" w:type="dxa"/>
            <w:vMerge/>
          </w:tcPr>
          <w:p w:rsidR="006F1289" w:rsidRPr="004E4F81" w:rsidRDefault="006F1289" w:rsidP="004C6599">
            <w:pPr>
              <w:pStyle w:val="a5"/>
              <w:ind w:firstLineChars="0" w:firstLine="0"/>
              <w:rPr>
                <w:rFonts w:ascii="Calibri" w:hAnsi="Calibri"/>
                <w:kern w:val="0"/>
                <w:sz w:val="18"/>
              </w:rPr>
            </w:pPr>
          </w:p>
        </w:tc>
        <w:tc>
          <w:tcPr>
            <w:tcW w:w="1560" w:type="dxa"/>
          </w:tcPr>
          <w:p w:rsidR="006F1289" w:rsidRDefault="00064793" w:rsidP="004C6599">
            <w:pPr>
              <w:pStyle w:val="a5"/>
              <w:ind w:firstLineChars="0" w:firstLine="0"/>
              <w:rPr>
                <w:rFonts w:ascii="Calibri" w:hAnsi="Calibri"/>
                <w:kern w:val="0"/>
                <w:sz w:val="18"/>
              </w:rPr>
            </w:pPr>
            <w:r>
              <w:rPr>
                <w:rFonts w:ascii="Calibri" w:hAnsi="Calibri" w:hint="eastAsia"/>
                <w:kern w:val="0"/>
                <w:sz w:val="18"/>
              </w:rPr>
              <w:t>jd_uid</w:t>
            </w:r>
          </w:p>
        </w:tc>
        <w:tc>
          <w:tcPr>
            <w:tcW w:w="567" w:type="dxa"/>
          </w:tcPr>
          <w:p w:rsidR="006F1289" w:rsidRDefault="006F1289"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6F1289" w:rsidRDefault="006F1289" w:rsidP="004C6599">
            <w:pPr>
              <w:pStyle w:val="a5"/>
              <w:ind w:firstLineChars="0" w:firstLine="0"/>
              <w:rPr>
                <w:rFonts w:ascii="Calibri" w:hAnsi="Calibri"/>
                <w:kern w:val="0"/>
                <w:sz w:val="18"/>
              </w:rPr>
            </w:pPr>
            <w:r>
              <w:rPr>
                <w:rFonts w:ascii="Calibri" w:hAnsi="Calibri" w:hint="eastAsia"/>
                <w:kern w:val="0"/>
                <w:sz w:val="18"/>
              </w:rPr>
              <w:t>京东</w:t>
            </w:r>
            <w:r w:rsidR="00DA2B77">
              <w:rPr>
                <w:rFonts w:ascii="Calibri" w:hAnsi="Calibri" w:hint="eastAsia"/>
                <w:kern w:val="0"/>
                <w:sz w:val="18"/>
              </w:rPr>
              <w:t>用户</w:t>
            </w:r>
            <w:r w:rsidR="00DA2B77">
              <w:rPr>
                <w:rFonts w:ascii="Calibri" w:hAnsi="Calibri" w:hint="eastAsia"/>
                <w:kern w:val="0"/>
                <w:sz w:val="18"/>
              </w:rPr>
              <w:t>ID</w:t>
            </w:r>
          </w:p>
        </w:tc>
      </w:tr>
      <w:tr w:rsidR="006F1289" w:rsidRPr="0064787C" w:rsidTr="004C6599">
        <w:tc>
          <w:tcPr>
            <w:tcW w:w="1417" w:type="dxa"/>
            <w:vMerge w:val="restart"/>
          </w:tcPr>
          <w:p w:rsidR="006F1289" w:rsidRPr="007D7D04" w:rsidRDefault="006F1289" w:rsidP="004C6599">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6F1289" w:rsidRPr="004E4F81" w:rsidRDefault="006F1289" w:rsidP="004C6599">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6F1289" w:rsidRDefault="006F1289" w:rsidP="004C6599">
            <w:pPr>
              <w:pStyle w:val="a5"/>
              <w:ind w:firstLineChars="0" w:firstLine="0"/>
              <w:rPr>
                <w:rFonts w:ascii="Calibri" w:hAnsi="Calibri"/>
                <w:kern w:val="0"/>
                <w:sz w:val="18"/>
              </w:rPr>
            </w:pPr>
          </w:p>
        </w:tc>
        <w:tc>
          <w:tcPr>
            <w:tcW w:w="3311" w:type="dxa"/>
          </w:tcPr>
          <w:p w:rsidR="006F1289" w:rsidRDefault="006F1289" w:rsidP="004C6599">
            <w:pPr>
              <w:pStyle w:val="a5"/>
              <w:ind w:firstLineChars="0" w:firstLine="0"/>
              <w:rPr>
                <w:rFonts w:ascii="Calibri" w:hAnsi="Calibri"/>
                <w:kern w:val="0"/>
                <w:sz w:val="18"/>
              </w:rPr>
            </w:pPr>
            <w:r>
              <w:rPr>
                <w:rFonts w:ascii="Calibri" w:hAnsi="Calibri" w:hint="eastAsia"/>
                <w:kern w:val="0"/>
                <w:sz w:val="18"/>
              </w:rPr>
              <w:t>返回码</w:t>
            </w:r>
          </w:p>
        </w:tc>
      </w:tr>
      <w:tr w:rsidR="006F1289" w:rsidRPr="0064787C" w:rsidTr="004C6599">
        <w:tc>
          <w:tcPr>
            <w:tcW w:w="1417" w:type="dxa"/>
            <w:vMerge/>
          </w:tcPr>
          <w:p w:rsidR="006F1289" w:rsidRPr="004E4F81" w:rsidRDefault="006F1289" w:rsidP="004C6599">
            <w:pPr>
              <w:pStyle w:val="a5"/>
              <w:ind w:firstLineChars="0" w:firstLine="0"/>
              <w:rPr>
                <w:rFonts w:ascii="Calibri" w:hAnsi="Calibri"/>
                <w:kern w:val="0"/>
                <w:sz w:val="18"/>
              </w:rPr>
            </w:pPr>
          </w:p>
        </w:tc>
        <w:tc>
          <w:tcPr>
            <w:tcW w:w="3119" w:type="dxa"/>
            <w:gridSpan w:val="2"/>
          </w:tcPr>
          <w:p w:rsidR="006F1289" w:rsidRPr="00EB5242" w:rsidRDefault="006F1289" w:rsidP="004C6599">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6F1289" w:rsidRDefault="006F1289" w:rsidP="004C6599">
            <w:pPr>
              <w:pStyle w:val="a5"/>
              <w:ind w:firstLineChars="0" w:firstLine="0"/>
              <w:rPr>
                <w:rFonts w:ascii="Calibri" w:hAnsi="Calibri"/>
                <w:kern w:val="0"/>
                <w:sz w:val="18"/>
              </w:rPr>
            </w:pPr>
          </w:p>
        </w:tc>
        <w:tc>
          <w:tcPr>
            <w:tcW w:w="3311" w:type="dxa"/>
          </w:tcPr>
          <w:p w:rsidR="006F1289" w:rsidRDefault="006F1289" w:rsidP="004C6599">
            <w:pPr>
              <w:pStyle w:val="a5"/>
              <w:ind w:firstLineChars="0" w:firstLine="0"/>
              <w:rPr>
                <w:rFonts w:ascii="Calibri" w:hAnsi="Calibri"/>
                <w:kern w:val="0"/>
                <w:sz w:val="18"/>
              </w:rPr>
            </w:pPr>
            <w:r>
              <w:rPr>
                <w:rFonts w:ascii="Calibri" w:hAnsi="Calibri" w:hint="eastAsia"/>
                <w:kern w:val="0"/>
                <w:sz w:val="18"/>
              </w:rPr>
              <w:t>返回消息</w:t>
            </w:r>
          </w:p>
        </w:tc>
      </w:tr>
    </w:tbl>
    <w:p w:rsidR="006F1289" w:rsidRPr="006F1289" w:rsidRDefault="006F1289" w:rsidP="006F1289"/>
    <w:p w:rsidR="003C635A" w:rsidRDefault="003C635A" w:rsidP="003C635A">
      <w:pPr>
        <w:pStyle w:val="5"/>
      </w:pPr>
      <w:r>
        <w:rPr>
          <w:rFonts w:hint="eastAsia"/>
        </w:rPr>
        <w:lastRenderedPageBreak/>
        <w:t>示例</w:t>
      </w:r>
    </w:p>
    <w:p w:rsidR="003C635A" w:rsidRPr="00EB68C0" w:rsidRDefault="003C635A" w:rsidP="003C635A">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3C635A" w:rsidRPr="00EB68C0" w:rsidTr="004C6599">
        <w:tc>
          <w:tcPr>
            <w:tcW w:w="8414" w:type="dxa"/>
          </w:tcPr>
          <w:p w:rsidR="003C635A" w:rsidRDefault="003C635A" w:rsidP="004C6599">
            <w:r>
              <w:t>{</w:t>
            </w:r>
          </w:p>
          <w:p w:rsidR="003C635A" w:rsidRDefault="003C635A" w:rsidP="004C6599">
            <w:r>
              <w:t xml:space="preserve">    "</w:t>
            </w:r>
            <w:r>
              <w:rPr>
                <w:rFonts w:hint="eastAsia"/>
              </w:rPr>
              <w:t>method</w:t>
            </w:r>
            <w:r>
              <w:t>": "</w:t>
            </w:r>
            <w:r w:rsidR="00D60ADD">
              <w:rPr>
                <w:rFonts w:hint="eastAsia"/>
              </w:rPr>
              <w:t>bind</w:t>
            </w:r>
            <w:r>
              <w:t>",</w:t>
            </w:r>
          </w:p>
          <w:p w:rsidR="003C635A" w:rsidRDefault="003C635A" w:rsidP="004C6599">
            <w:r>
              <w:t xml:space="preserve">    "standPara": {</w:t>
            </w:r>
          </w:p>
          <w:p w:rsidR="003C635A" w:rsidRDefault="003C635A" w:rsidP="004C6599">
            <w:r>
              <w:t xml:space="preserve">        "feed_id": </w:t>
            </w:r>
            <w:r>
              <w:rPr>
                <w:rFonts w:hint="eastAsia"/>
              </w:rPr>
              <w:t>123456789098</w:t>
            </w:r>
            <w:r>
              <w:t>,</w:t>
            </w:r>
          </w:p>
          <w:p w:rsidR="003C635A" w:rsidRDefault="003C635A" w:rsidP="004C6599">
            <w:r>
              <w:t xml:space="preserve">        "</w:t>
            </w:r>
            <w:r w:rsidR="001D7DA6">
              <w:rPr>
                <w:rFonts w:hint="eastAsia"/>
              </w:rPr>
              <w:t>device_name</w:t>
            </w:r>
            <w:r>
              <w:t>": "</w:t>
            </w:r>
            <w:r w:rsidR="00A1704A">
              <w:rPr>
                <w:rFonts w:hint="eastAsia"/>
              </w:rPr>
              <w:t>卧室空调</w:t>
            </w:r>
            <w:r>
              <w:t>"</w:t>
            </w:r>
            <w:r>
              <w:rPr>
                <w:rFonts w:hint="eastAsia"/>
              </w:rPr>
              <w:t>,</w:t>
            </w:r>
          </w:p>
          <w:p w:rsidR="003C635A" w:rsidRDefault="003C635A" w:rsidP="004C6599">
            <w:r>
              <w:t xml:space="preserve">        "</w:t>
            </w:r>
            <w:r w:rsidR="007533A9">
              <w:rPr>
                <w:rFonts w:ascii="Calibri" w:hAnsi="Calibri" w:hint="eastAsia"/>
                <w:kern w:val="0"/>
                <w:sz w:val="18"/>
              </w:rPr>
              <w:t>jd_uid</w:t>
            </w:r>
            <w:r>
              <w:t>": "</w:t>
            </w:r>
            <w:r w:rsidR="007533A9">
              <w:rPr>
                <w:rFonts w:hint="eastAsia"/>
              </w:rPr>
              <w:t>1234567890</w:t>
            </w:r>
            <w:r>
              <w:t>"</w:t>
            </w:r>
          </w:p>
          <w:p w:rsidR="003C635A" w:rsidRDefault="003C635A" w:rsidP="004C6599">
            <w:r>
              <w:t xml:space="preserve">    }</w:t>
            </w:r>
          </w:p>
          <w:p w:rsidR="003C635A" w:rsidRPr="00C602B5" w:rsidRDefault="003C635A" w:rsidP="004C6599">
            <w:pPr>
              <w:rPr>
                <w:rFonts w:ascii="Bell MT" w:hAnsi="Bell MT"/>
              </w:rPr>
            </w:pPr>
            <w:r>
              <w:t>}</w:t>
            </w:r>
          </w:p>
        </w:tc>
      </w:tr>
    </w:tbl>
    <w:p w:rsidR="003C635A" w:rsidRPr="00EB68C0" w:rsidRDefault="003C635A" w:rsidP="003C635A">
      <w:pPr>
        <w:rPr>
          <w:rFonts w:ascii="Bell MT" w:hAnsi="Bell MT"/>
        </w:rPr>
      </w:pPr>
    </w:p>
    <w:p w:rsidR="003C635A" w:rsidRPr="00EB68C0" w:rsidRDefault="003C635A" w:rsidP="003C635A">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3C635A" w:rsidRPr="00EB68C0" w:rsidTr="004C6599">
        <w:tc>
          <w:tcPr>
            <w:tcW w:w="8414" w:type="dxa"/>
          </w:tcPr>
          <w:p w:rsidR="003C635A" w:rsidRDefault="003C635A" w:rsidP="004C6599">
            <w:pPr>
              <w:rPr>
                <w:rFonts w:ascii="Bell MT" w:hAnsi="Bell MT"/>
              </w:rPr>
            </w:pPr>
            <w:r w:rsidRPr="00EB68C0">
              <w:rPr>
                <w:rFonts w:ascii="Bell MT" w:hAnsi="Bell MT" w:hint="eastAsia"/>
              </w:rPr>
              <w:t>成功：</w:t>
            </w:r>
          </w:p>
          <w:p w:rsidR="003C635A" w:rsidRDefault="003C635A" w:rsidP="004C6599">
            <w:r>
              <w:t>{</w:t>
            </w:r>
          </w:p>
          <w:p w:rsidR="003C635A" w:rsidRDefault="003C635A" w:rsidP="004C6599">
            <w:r>
              <w:t xml:space="preserve">    "retCode": 200,</w:t>
            </w:r>
          </w:p>
          <w:p w:rsidR="003C635A" w:rsidRDefault="003C635A" w:rsidP="004C6599">
            <w:r>
              <w:t xml:space="preserve">    "retMsg": "success"</w:t>
            </w:r>
          </w:p>
          <w:p w:rsidR="003C635A" w:rsidRPr="00EB68C0" w:rsidRDefault="003C635A" w:rsidP="004C6599">
            <w:pPr>
              <w:rPr>
                <w:rFonts w:ascii="Bell MT" w:hAnsi="Bell MT"/>
              </w:rPr>
            </w:pPr>
            <w:r>
              <w:t>}</w:t>
            </w:r>
          </w:p>
        </w:tc>
      </w:tr>
      <w:tr w:rsidR="003C635A" w:rsidRPr="00EB68C0" w:rsidTr="004C6599">
        <w:tc>
          <w:tcPr>
            <w:tcW w:w="8414" w:type="dxa"/>
          </w:tcPr>
          <w:p w:rsidR="003C635A" w:rsidRPr="00EB68C0" w:rsidRDefault="003C635A" w:rsidP="004C6599">
            <w:pPr>
              <w:rPr>
                <w:rFonts w:ascii="Bell MT" w:hAnsi="Bell MT"/>
              </w:rPr>
            </w:pPr>
            <w:r w:rsidRPr="00EB68C0">
              <w:rPr>
                <w:rFonts w:ascii="Bell MT" w:hAnsi="Bell MT" w:hint="eastAsia"/>
              </w:rPr>
              <w:t>失败：</w:t>
            </w:r>
          </w:p>
          <w:p w:rsidR="003C635A" w:rsidRDefault="003C635A" w:rsidP="004C6599">
            <w:r>
              <w:t>{</w:t>
            </w:r>
          </w:p>
          <w:p w:rsidR="003C635A" w:rsidRDefault="003C635A" w:rsidP="004C6599">
            <w:r>
              <w:t xml:space="preserve">    "retCode": </w:t>
            </w:r>
            <w:r>
              <w:rPr>
                <w:rFonts w:hint="eastAsia"/>
              </w:rPr>
              <w:t>-1</w:t>
            </w:r>
            <w:r>
              <w:t>,</w:t>
            </w:r>
          </w:p>
          <w:p w:rsidR="003C635A" w:rsidRDefault="003C635A" w:rsidP="004C6599">
            <w:r>
              <w:rPr>
                <w:rFonts w:hint="eastAsia"/>
              </w:rPr>
              <w:t xml:space="preserve">    "retMsg": "****</w:t>
            </w:r>
            <w:r>
              <w:rPr>
                <w:rFonts w:hint="eastAsia"/>
              </w:rPr>
              <w:t>具体失败原因</w:t>
            </w:r>
            <w:r>
              <w:rPr>
                <w:rFonts w:hint="eastAsia"/>
              </w:rPr>
              <w:t>"</w:t>
            </w:r>
          </w:p>
          <w:p w:rsidR="003C635A" w:rsidRPr="00EB68C0" w:rsidRDefault="003C635A" w:rsidP="004C6599">
            <w:pPr>
              <w:rPr>
                <w:rFonts w:ascii="Bell MT" w:hAnsi="Bell MT"/>
              </w:rPr>
            </w:pPr>
            <w:r>
              <w:t>}</w:t>
            </w:r>
          </w:p>
        </w:tc>
      </w:tr>
    </w:tbl>
    <w:p w:rsidR="003C635A" w:rsidRPr="003C635A" w:rsidRDefault="003C635A" w:rsidP="003C635A"/>
    <w:p w:rsidR="0031367E" w:rsidRDefault="002D78C7" w:rsidP="0031367E">
      <w:pPr>
        <w:pStyle w:val="4"/>
      </w:pPr>
      <w:r>
        <w:rPr>
          <w:rFonts w:hint="eastAsia"/>
        </w:rPr>
        <w:t>设备解绑回调</w:t>
      </w:r>
      <w:r w:rsidR="00D811C9">
        <w:rPr>
          <w:rFonts w:hint="eastAsia"/>
        </w:rPr>
        <w:t>（京东微联云发起）</w:t>
      </w:r>
    </w:p>
    <w:p w:rsidR="0031367E" w:rsidRDefault="0031367E" w:rsidP="0031367E">
      <w:pPr>
        <w:pStyle w:val="5"/>
      </w:pPr>
      <w:r w:rsidRPr="00EB68C0">
        <w:rPr>
          <w:rFonts w:hint="eastAsia"/>
        </w:rPr>
        <w:t>功能描述</w:t>
      </w:r>
    </w:p>
    <w:p w:rsidR="0031367E" w:rsidRPr="00EB68C0" w:rsidRDefault="009903A8" w:rsidP="0031367E">
      <w:pPr>
        <w:ind w:firstLine="420"/>
        <w:jc w:val="left"/>
      </w:pPr>
      <w:r>
        <w:rPr>
          <w:rFonts w:ascii="Bell MT" w:hAnsi="Bell MT" w:hint="eastAsia"/>
        </w:rPr>
        <w:t>本接口适用于对设备接入私有云，且微联</w:t>
      </w:r>
      <w:r>
        <w:rPr>
          <w:rFonts w:ascii="Bell MT" w:hAnsi="Bell MT" w:hint="eastAsia"/>
        </w:rPr>
        <w:t>App</w:t>
      </w:r>
      <w:r>
        <w:rPr>
          <w:rFonts w:ascii="Bell MT" w:hAnsi="Bell MT" w:hint="eastAsia"/>
        </w:rPr>
        <w:t>能在局域网内直接向设备写入</w:t>
      </w:r>
      <w:r>
        <w:rPr>
          <w:rFonts w:ascii="Bell MT" w:hAnsi="Bell MT" w:hint="eastAsia"/>
        </w:rPr>
        <w:t>feed id</w:t>
      </w:r>
      <w:r>
        <w:rPr>
          <w:rFonts w:ascii="Bell MT" w:hAnsi="Bell MT" w:hint="eastAsia"/>
        </w:rPr>
        <w:t>的场景。</w:t>
      </w:r>
      <w:r w:rsidR="0031367E">
        <w:rPr>
          <w:rFonts w:ascii="Bell MT" w:hAnsi="Bell MT" w:hint="eastAsia"/>
        </w:rPr>
        <w:t>京东微联</w:t>
      </w:r>
      <w:r w:rsidR="0031367E">
        <w:rPr>
          <w:rFonts w:ascii="Bell MT" w:hAnsi="Bell MT" w:hint="eastAsia"/>
        </w:rPr>
        <w:t>App</w:t>
      </w:r>
      <w:r w:rsidR="0031367E">
        <w:rPr>
          <w:rFonts w:ascii="Bell MT" w:hAnsi="Bell MT" w:hint="eastAsia"/>
        </w:rPr>
        <w:t>发起设备解绑操作后，京东云通知私有云设备解绑消息。</w:t>
      </w:r>
    </w:p>
    <w:p w:rsidR="0031367E" w:rsidRDefault="0031367E" w:rsidP="0031367E">
      <w:pPr>
        <w:pStyle w:val="5"/>
      </w:pPr>
      <w:r>
        <w:rPr>
          <w:rFonts w:hint="eastAsia"/>
        </w:rPr>
        <w:t>接口定义</w:t>
      </w:r>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31367E" w:rsidRPr="0064787C" w:rsidTr="004C6599">
        <w:tc>
          <w:tcPr>
            <w:tcW w:w="1417" w:type="dxa"/>
          </w:tcPr>
          <w:p w:rsidR="0031367E" w:rsidRPr="005C7FDF" w:rsidRDefault="0031367E" w:rsidP="004C6599">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31367E" w:rsidRPr="005C7FDF" w:rsidRDefault="0031367E" w:rsidP="004C6599">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31367E" w:rsidRPr="005C7FDF" w:rsidRDefault="0031367E" w:rsidP="004C6599">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31367E" w:rsidRPr="005C7FDF" w:rsidRDefault="0031367E" w:rsidP="004C6599">
            <w:pPr>
              <w:pStyle w:val="a5"/>
              <w:ind w:firstLineChars="0" w:firstLine="0"/>
              <w:rPr>
                <w:rFonts w:ascii="Calibri" w:hAnsi="Calibri"/>
                <w:b/>
                <w:sz w:val="18"/>
              </w:rPr>
            </w:pPr>
            <w:r w:rsidRPr="005C7FDF">
              <w:rPr>
                <w:rFonts w:ascii="Calibri" w:hAnsi="Calibri" w:hint="eastAsia"/>
                <w:b/>
                <w:sz w:val="24"/>
              </w:rPr>
              <w:t>说明</w:t>
            </w:r>
          </w:p>
        </w:tc>
      </w:tr>
      <w:tr w:rsidR="0031367E" w:rsidRPr="0064787C" w:rsidTr="004C6599">
        <w:tc>
          <w:tcPr>
            <w:tcW w:w="1417" w:type="dxa"/>
          </w:tcPr>
          <w:p w:rsidR="0031367E" w:rsidRPr="00F34860" w:rsidRDefault="0031367E"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31367E" w:rsidRPr="00F34860" w:rsidRDefault="0031367E" w:rsidP="004C6599">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31367E" w:rsidRPr="00F34860" w:rsidRDefault="0031367E"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31367E" w:rsidRPr="00F34860" w:rsidRDefault="0031367E" w:rsidP="004C6599">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31367E" w:rsidRPr="0064787C" w:rsidTr="004C6599">
        <w:tc>
          <w:tcPr>
            <w:tcW w:w="1417"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31367E" w:rsidRPr="004E4F81" w:rsidRDefault="0031367E" w:rsidP="004C6599">
            <w:pPr>
              <w:pStyle w:val="a5"/>
              <w:ind w:firstLineChars="0" w:firstLine="0"/>
              <w:rPr>
                <w:rFonts w:ascii="Calibri" w:hAnsi="Calibri"/>
                <w:kern w:val="0"/>
                <w:sz w:val="18"/>
              </w:rPr>
            </w:pPr>
          </w:p>
        </w:tc>
      </w:tr>
      <w:tr w:rsidR="0031367E" w:rsidRPr="0064787C" w:rsidTr="004C6599">
        <w:tc>
          <w:tcPr>
            <w:tcW w:w="1417"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31367E" w:rsidRPr="0064787C" w:rsidTr="004C6599">
        <w:tc>
          <w:tcPr>
            <w:tcW w:w="1417" w:type="dxa"/>
            <w:vMerge w:val="restart"/>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31367E" w:rsidRPr="004E4F81" w:rsidRDefault="0031367E" w:rsidP="004C6599">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请求时间</w:t>
            </w:r>
          </w:p>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lastRenderedPageBreak/>
              <w:t>yyyy-MM-dd HH:mm:ss+SSS</w:t>
            </w:r>
          </w:p>
        </w:tc>
      </w:tr>
      <w:tr w:rsidR="0031367E" w:rsidRPr="0064787C" w:rsidTr="004C6599">
        <w:tc>
          <w:tcPr>
            <w:tcW w:w="1417" w:type="dxa"/>
            <w:vMerge/>
          </w:tcPr>
          <w:p w:rsidR="0031367E" w:rsidRPr="004E4F81" w:rsidRDefault="0031367E" w:rsidP="004C6599">
            <w:pPr>
              <w:pStyle w:val="a5"/>
              <w:ind w:firstLineChars="0" w:firstLine="0"/>
              <w:rPr>
                <w:rFonts w:ascii="Calibri" w:hAnsi="Calibri"/>
                <w:kern w:val="0"/>
                <w:sz w:val="18"/>
              </w:rPr>
            </w:pPr>
          </w:p>
        </w:tc>
        <w:tc>
          <w:tcPr>
            <w:tcW w:w="3119" w:type="dxa"/>
            <w:gridSpan w:val="2"/>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31367E" w:rsidRPr="0064787C" w:rsidTr="004C6599">
        <w:tc>
          <w:tcPr>
            <w:tcW w:w="1417" w:type="dxa"/>
            <w:vMerge/>
          </w:tcPr>
          <w:p w:rsidR="0031367E" w:rsidRPr="004E4F81" w:rsidRDefault="0031367E" w:rsidP="004C6599">
            <w:pPr>
              <w:pStyle w:val="a5"/>
              <w:ind w:firstLineChars="0" w:firstLine="0"/>
              <w:rPr>
                <w:rFonts w:ascii="Calibri" w:hAnsi="Calibri"/>
                <w:kern w:val="0"/>
                <w:sz w:val="18"/>
              </w:rPr>
            </w:pPr>
          </w:p>
        </w:tc>
        <w:tc>
          <w:tcPr>
            <w:tcW w:w="3119" w:type="dxa"/>
            <w:gridSpan w:val="2"/>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31367E" w:rsidRPr="004E4F81" w:rsidRDefault="0031367E" w:rsidP="004C6599">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31367E" w:rsidRPr="0064787C" w:rsidTr="004C6599">
        <w:tc>
          <w:tcPr>
            <w:tcW w:w="1417" w:type="dxa"/>
            <w:vMerge w:val="restart"/>
          </w:tcPr>
          <w:p w:rsidR="0031367E" w:rsidRDefault="0031367E" w:rsidP="004C6599">
            <w:pPr>
              <w:pStyle w:val="a5"/>
              <w:ind w:firstLineChars="0" w:firstLine="0"/>
              <w:rPr>
                <w:rFonts w:ascii="Calibri" w:hAnsi="Calibri"/>
                <w:kern w:val="0"/>
                <w:sz w:val="18"/>
              </w:rPr>
            </w:pPr>
            <w:r>
              <w:rPr>
                <w:rFonts w:ascii="Calibri" w:hAnsi="Calibri" w:hint="eastAsia"/>
                <w:kern w:val="0"/>
                <w:sz w:val="18"/>
              </w:rPr>
              <w:t>请求参数</w:t>
            </w:r>
          </w:p>
          <w:p w:rsidR="0031367E" w:rsidRPr="00AE665D" w:rsidRDefault="0031367E" w:rsidP="004C6599">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31367E" w:rsidRPr="00AE665D" w:rsidRDefault="0031367E" w:rsidP="004C6599">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31367E" w:rsidRPr="00AE665D" w:rsidRDefault="0031367E" w:rsidP="004C6599">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31367E" w:rsidRPr="00AE665D" w:rsidRDefault="0031367E" w:rsidP="004C6599">
            <w:pPr>
              <w:pStyle w:val="a5"/>
              <w:ind w:firstLineChars="0" w:firstLine="0"/>
              <w:rPr>
                <w:rFonts w:ascii="Calibri" w:hAnsi="Calibri"/>
                <w:kern w:val="0"/>
                <w:sz w:val="18"/>
              </w:rPr>
            </w:pPr>
            <w:r>
              <w:rPr>
                <w:rFonts w:ascii="Calibri" w:hAnsi="Calibri" w:hint="eastAsia"/>
                <w:kern w:val="0"/>
                <w:sz w:val="18"/>
              </w:rPr>
              <w:t>unbind</w:t>
            </w:r>
          </w:p>
        </w:tc>
      </w:tr>
      <w:tr w:rsidR="0031367E" w:rsidRPr="0064787C" w:rsidTr="004C6599">
        <w:tc>
          <w:tcPr>
            <w:tcW w:w="1417" w:type="dxa"/>
            <w:vMerge/>
          </w:tcPr>
          <w:p w:rsidR="0031367E" w:rsidRPr="007D7D04" w:rsidRDefault="0031367E" w:rsidP="004C6599">
            <w:pPr>
              <w:pStyle w:val="a5"/>
              <w:ind w:firstLineChars="0" w:firstLine="0"/>
              <w:rPr>
                <w:rFonts w:ascii="Calibri" w:hAnsi="Calibri"/>
                <w:kern w:val="0"/>
                <w:sz w:val="18"/>
              </w:rPr>
            </w:pPr>
          </w:p>
        </w:tc>
        <w:tc>
          <w:tcPr>
            <w:tcW w:w="1559" w:type="dxa"/>
            <w:vMerge w:val="restart"/>
          </w:tcPr>
          <w:p w:rsidR="0031367E" w:rsidRPr="007D7D04" w:rsidRDefault="0031367E" w:rsidP="004C6599">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31367E" w:rsidRPr="007D7D04" w:rsidRDefault="0031367E" w:rsidP="004C6599">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31367E" w:rsidRPr="007D7D04" w:rsidRDefault="0031367E"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31367E" w:rsidRPr="007D7D04" w:rsidRDefault="0031367E" w:rsidP="004C6599">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31367E" w:rsidRPr="0064787C" w:rsidTr="004C6599">
        <w:tc>
          <w:tcPr>
            <w:tcW w:w="1417" w:type="dxa"/>
            <w:vMerge/>
          </w:tcPr>
          <w:p w:rsidR="0031367E" w:rsidRPr="007D7D04" w:rsidRDefault="0031367E" w:rsidP="004C6599">
            <w:pPr>
              <w:pStyle w:val="a5"/>
              <w:ind w:firstLineChars="0" w:firstLine="0"/>
              <w:rPr>
                <w:rFonts w:ascii="Calibri" w:hAnsi="Calibri"/>
                <w:kern w:val="0"/>
                <w:sz w:val="18"/>
              </w:rPr>
            </w:pPr>
          </w:p>
        </w:tc>
        <w:tc>
          <w:tcPr>
            <w:tcW w:w="1559" w:type="dxa"/>
            <w:vMerge/>
          </w:tcPr>
          <w:p w:rsidR="0031367E" w:rsidRPr="007D7D04" w:rsidRDefault="0031367E" w:rsidP="004C6599">
            <w:pPr>
              <w:pStyle w:val="a5"/>
              <w:ind w:firstLineChars="0" w:firstLine="0"/>
              <w:rPr>
                <w:rFonts w:ascii="Calibri" w:hAnsi="Calibri"/>
                <w:kern w:val="0"/>
                <w:sz w:val="18"/>
              </w:rPr>
            </w:pPr>
          </w:p>
        </w:tc>
        <w:tc>
          <w:tcPr>
            <w:tcW w:w="1560" w:type="dxa"/>
          </w:tcPr>
          <w:p w:rsidR="0031367E" w:rsidRPr="007D7D04" w:rsidRDefault="0031367E" w:rsidP="004C6599">
            <w:pPr>
              <w:pStyle w:val="a5"/>
              <w:ind w:firstLineChars="0" w:firstLine="0"/>
              <w:rPr>
                <w:rFonts w:ascii="Calibri" w:hAnsi="Calibri"/>
                <w:kern w:val="0"/>
                <w:sz w:val="18"/>
              </w:rPr>
            </w:pPr>
            <w:r w:rsidRPr="004E4F81">
              <w:rPr>
                <w:rFonts w:ascii="Calibri" w:hAnsi="Calibri" w:hint="eastAsia"/>
                <w:kern w:val="0"/>
                <w:sz w:val="18"/>
              </w:rPr>
              <w:t>jd_</w:t>
            </w:r>
            <w:r w:rsidRPr="004E4F81">
              <w:rPr>
                <w:rFonts w:ascii="Calibri" w:hAnsi="Calibri"/>
                <w:kern w:val="0"/>
                <w:sz w:val="18"/>
              </w:rPr>
              <w:t>uid</w:t>
            </w:r>
          </w:p>
        </w:tc>
        <w:tc>
          <w:tcPr>
            <w:tcW w:w="567" w:type="dxa"/>
          </w:tcPr>
          <w:p w:rsidR="0031367E" w:rsidRPr="007D7D04" w:rsidRDefault="0031367E" w:rsidP="004C6599">
            <w:pPr>
              <w:pStyle w:val="a5"/>
              <w:ind w:firstLineChars="0" w:firstLine="0"/>
              <w:rPr>
                <w:rFonts w:ascii="Calibri" w:hAnsi="Calibri"/>
                <w:kern w:val="0"/>
                <w:sz w:val="18"/>
              </w:rPr>
            </w:pPr>
            <w:r>
              <w:rPr>
                <w:rFonts w:ascii="Calibri" w:hAnsi="Calibri" w:hint="eastAsia"/>
                <w:kern w:val="0"/>
                <w:sz w:val="18"/>
              </w:rPr>
              <w:t>Y</w:t>
            </w:r>
          </w:p>
        </w:tc>
        <w:tc>
          <w:tcPr>
            <w:tcW w:w="3311" w:type="dxa"/>
          </w:tcPr>
          <w:p w:rsidR="0031367E" w:rsidRPr="007D7D04" w:rsidRDefault="0031367E" w:rsidP="004C6599">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用户</w:t>
            </w:r>
            <w:r>
              <w:rPr>
                <w:rFonts w:ascii="Calibri" w:hAnsi="Calibri" w:hint="eastAsia"/>
                <w:kern w:val="0"/>
                <w:sz w:val="18"/>
              </w:rPr>
              <w:t>id</w:t>
            </w:r>
          </w:p>
        </w:tc>
      </w:tr>
      <w:tr w:rsidR="0031367E" w:rsidRPr="0064787C" w:rsidTr="004C6599">
        <w:tc>
          <w:tcPr>
            <w:tcW w:w="1417" w:type="dxa"/>
            <w:vMerge w:val="restart"/>
          </w:tcPr>
          <w:p w:rsidR="0031367E" w:rsidRPr="007D7D04" w:rsidRDefault="0031367E" w:rsidP="004C6599">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31367E" w:rsidRPr="004E4F81" w:rsidRDefault="0031367E" w:rsidP="004C6599">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31367E" w:rsidRDefault="0031367E" w:rsidP="004C6599">
            <w:pPr>
              <w:pStyle w:val="a5"/>
              <w:ind w:firstLineChars="0" w:firstLine="0"/>
              <w:rPr>
                <w:rFonts w:ascii="Calibri" w:hAnsi="Calibri"/>
                <w:kern w:val="0"/>
                <w:sz w:val="18"/>
              </w:rPr>
            </w:pPr>
          </w:p>
        </w:tc>
        <w:tc>
          <w:tcPr>
            <w:tcW w:w="3311" w:type="dxa"/>
          </w:tcPr>
          <w:p w:rsidR="0031367E" w:rsidRDefault="0031367E" w:rsidP="004C6599">
            <w:pPr>
              <w:pStyle w:val="a5"/>
              <w:ind w:firstLineChars="0" w:firstLine="0"/>
              <w:rPr>
                <w:rFonts w:ascii="Calibri" w:hAnsi="Calibri"/>
                <w:kern w:val="0"/>
                <w:sz w:val="18"/>
              </w:rPr>
            </w:pPr>
            <w:r>
              <w:rPr>
                <w:rFonts w:ascii="Calibri" w:hAnsi="Calibri" w:hint="eastAsia"/>
                <w:kern w:val="0"/>
                <w:sz w:val="18"/>
              </w:rPr>
              <w:t>返回码</w:t>
            </w:r>
          </w:p>
        </w:tc>
      </w:tr>
      <w:tr w:rsidR="0031367E" w:rsidRPr="0064787C" w:rsidTr="004C6599">
        <w:tc>
          <w:tcPr>
            <w:tcW w:w="1417" w:type="dxa"/>
            <w:vMerge/>
          </w:tcPr>
          <w:p w:rsidR="0031367E" w:rsidRPr="004E4F81" w:rsidRDefault="0031367E" w:rsidP="004C6599">
            <w:pPr>
              <w:pStyle w:val="a5"/>
              <w:ind w:firstLineChars="0" w:firstLine="0"/>
              <w:rPr>
                <w:rFonts w:ascii="Calibri" w:hAnsi="Calibri"/>
                <w:kern w:val="0"/>
                <w:sz w:val="18"/>
              </w:rPr>
            </w:pPr>
          </w:p>
        </w:tc>
        <w:tc>
          <w:tcPr>
            <w:tcW w:w="3119" w:type="dxa"/>
            <w:gridSpan w:val="2"/>
          </w:tcPr>
          <w:p w:rsidR="0031367E" w:rsidRPr="00EB5242" w:rsidRDefault="0031367E" w:rsidP="004C6599">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31367E" w:rsidRDefault="0031367E" w:rsidP="004C6599">
            <w:pPr>
              <w:pStyle w:val="a5"/>
              <w:ind w:firstLineChars="0" w:firstLine="0"/>
              <w:rPr>
                <w:rFonts w:ascii="Calibri" w:hAnsi="Calibri"/>
                <w:kern w:val="0"/>
                <w:sz w:val="18"/>
              </w:rPr>
            </w:pPr>
          </w:p>
        </w:tc>
        <w:tc>
          <w:tcPr>
            <w:tcW w:w="3311" w:type="dxa"/>
          </w:tcPr>
          <w:p w:rsidR="0031367E" w:rsidRDefault="0031367E" w:rsidP="004C6599">
            <w:pPr>
              <w:pStyle w:val="a5"/>
              <w:ind w:firstLineChars="0" w:firstLine="0"/>
              <w:rPr>
                <w:rFonts w:ascii="Calibri" w:hAnsi="Calibri"/>
                <w:kern w:val="0"/>
                <w:sz w:val="18"/>
              </w:rPr>
            </w:pPr>
            <w:r>
              <w:rPr>
                <w:rFonts w:ascii="Calibri" w:hAnsi="Calibri" w:hint="eastAsia"/>
                <w:kern w:val="0"/>
                <w:sz w:val="18"/>
              </w:rPr>
              <w:t>返回消息</w:t>
            </w:r>
          </w:p>
        </w:tc>
      </w:tr>
    </w:tbl>
    <w:p w:rsidR="0031367E" w:rsidRPr="00D90F76" w:rsidRDefault="0031367E" w:rsidP="0031367E"/>
    <w:p w:rsidR="0031367E" w:rsidRDefault="0031367E" w:rsidP="0031367E">
      <w:pPr>
        <w:pStyle w:val="5"/>
      </w:pPr>
      <w:r>
        <w:rPr>
          <w:rFonts w:hint="eastAsia"/>
        </w:rPr>
        <w:t>示例</w:t>
      </w:r>
    </w:p>
    <w:p w:rsidR="0031367E" w:rsidRPr="00EB68C0" w:rsidRDefault="0031367E" w:rsidP="0031367E">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31367E" w:rsidRPr="00EB68C0" w:rsidTr="004C6599">
        <w:tc>
          <w:tcPr>
            <w:tcW w:w="8414" w:type="dxa"/>
          </w:tcPr>
          <w:p w:rsidR="0031367E" w:rsidRDefault="0031367E" w:rsidP="004C6599">
            <w:r>
              <w:t>{</w:t>
            </w:r>
          </w:p>
          <w:p w:rsidR="0031367E" w:rsidRDefault="0031367E" w:rsidP="004C6599">
            <w:r>
              <w:t xml:space="preserve">    "</w:t>
            </w:r>
            <w:r w:rsidR="000D1A7E">
              <w:rPr>
                <w:rFonts w:hint="eastAsia"/>
              </w:rPr>
              <w:t>method</w:t>
            </w:r>
            <w:r>
              <w:t>": "</w:t>
            </w:r>
            <w:r w:rsidR="00B27AA8">
              <w:rPr>
                <w:rFonts w:hint="eastAsia"/>
              </w:rPr>
              <w:t>unbind</w:t>
            </w:r>
            <w:r>
              <w:t>",</w:t>
            </w:r>
          </w:p>
          <w:p w:rsidR="0031367E" w:rsidRDefault="0031367E" w:rsidP="004C6599">
            <w:r>
              <w:t xml:space="preserve">    "standPara": {</w:t>
            </w:r>
          </w:p>
          <w:p w:rsidR="0031367E" w:rsidRDefault="0031367E" w:rsidP="004C6599">
            <w:r>
              <w:t xml:space="preserve">        "feed_id": </w:t>
            </w:r>
            <w:r>
              <w:rPr>
                <w:rFonts w:hint="eastAsia"/>
              </w:rPr>
              <w:t>123456789098</w:t>
            </w:r>
            <w:r>
              <w:t>,</w:t>
            </w:r>
          </w:p>
          <w:p w:rsidR="0031367E" w:rsidRDefault="0031367E" w:rsidP="004C6599">
            <w:r>
              <w:t xml:space="preserve">        "jd_uid": "</w:t>
            </w:r>
            <w:r>
              <w:rPr>
                <w:rFonts w:hint="eastAsia"/>
              </w:rPr>
              <w:t>2134242975</w:t>
            </w:r>
            <w:r>
              <w:t>"</w:t>
            </w:r>
          </w:p>
          <w:p w:rsidR="0031367E" w:rsidRDefault="0031367E" w:rsidP="004C6599">
            <w:r>
              <w:t xml:space="preserve">    }</w:t>
            </w:r>
          </w:p>
          <w:p w:rsidR="0031367E" w:rsidRPr="00C602B5" w:rsidRDefault="0031367E" w:rsidP="004C6599">
            <w:pPr>
              <w:rPr>
                <w:rFonts w:ascii="Bell MT" w:hAnsi="Bell MT"/>
              </w:rPr>
            </w:pPr>
            <w:r>
              <w:t>}</w:t>
            </w:r>
          </w:p>
        </w:tc>
      </w:tr>
    </w:tbl>
    <w:p w:rsidR="0031367E" w:rsidRPr="00EB68C0" w:rsidRDefault="0031367E" w:rsidP="0031367E">
      <w:pPr>
        <w:rPr>
          <w:rFonts w:ascii="Bell MT" w:hAnsi="Bell MT"/>
        </w:rPr>
      </w:pPr>
    </w:p>
    <w:p w:rsidR="0031367E" w:rsidRPr="00EB68C0" w:rsidRDefault="0031367E" w:rsidP="0031367E">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31367E" w:rsidRPr="00EB68C0" w:rsidTr="004C6599">
        <w:tc>
          <w:tcPr>
            <w:tcW w:w="8414" w:type="dxa"/>
          </w:tcPr>
          <w:p w:rsidR="0031367E" w:rsidRDefault="0031367E" w:rsidP="004C6599">
            <w:pPr>
              <w:rPr>
                <w:rFonts w:ascii="Bell MT" w:hAnsi="Bell MT"/>
              </w:rPr>
            </w:pPr>
            <w:r w:rsidRPr="00EB68C0">
              <w:rPr>
                <w:rFonts w:ascii="Bell MT" w:hAnsi="Bell MT" w:hint="eastAsia"/>
              </w:rPr>
              <w:t>成功：</w:t>
            </w:r>
          </w:p>
          <w:p w:rsidR="0031367E" w:rsidRDefault="0031367E" w:rsidP="004C6599">
            <w:r>
              <w:t>{</w:t>
            </w:r>
          </w:p>
          <w:p w:rsidR="0031367E" w:rsidRDefault="0031367E" w:rsidP="004C6599">
            <w:r>
              <w:t xml:space="preserve">    "retCode": 200,</w:t>
            </w:r>
          </w:p>
          <w:p w:rsidR="0031367E" w:rsidRDefault="0031367E" w:rsidP="004C6599">
            <w:r>
              <w:t xml:space="preserve">    "retMsg": "success"</w:t>
            </w:r>
          </w:p>
          <w:p w:rsidR="0031367E" w:rsidRPr="00EB68C0" w:rsidRDefault="0031367E" w:rsidP="004C6599">
            <w:pPr>
              <w:rPr>
                <w:rFonts w:ascii="Bell MT" w:hAnsi="Bell MT"/>
              </w:rPr>
            </w:pPr>
            <w:r>
              <w:t>}</w:t>
            </w:r>
          </w:p>
        </w:tc>
      </w:tr>
      <w:tr w:rsidR="0031367E" w:rsidRPr="00EB68C0" w:rsidTr="004C6599">
        <w:tc>
          <w:tcPr>
            <w:tcW w:w="8414" w:type="dxa"/>
          </w:tcPr>
          <w:p w:rsidR="0031367E" w:rsidRPr="00EB68C0" w:rsidRDefault="0031367E" w:rsidP="004C6599">
            <w:pPr>
              <w:rPr>
                <w:rFonts w:ascii="Bell MT" w:hAnsi="Bell MT"/>
              </w:rPr>
            </w:pPr>
            <w:r w:rsidRPr="00EB68C0">
              <w:rPr>
                <w:rFonts w:ascii="Bell MT" w:hAnsi="Bell MT" w:hint="eastAsia"/>
              </w:rPr>
              <w:t>失败：</w:t>
            </w:r>
          </w:p>
          <w:p w:rsidR="0031367E" w:rsidRDefault="0031367E" w:rsidP="004C6599">
            <w:r>
              <w:t>{</w:t>
            </w:r>
          </w:p>
          <w:p w:rsidR="0031367E" w:rsidRDefault="0031367E" w:rsidP="004C6599">
            <w:r>
              <w:t xml:space="preserve">    "retCode": </w:t>
            </w:r>
            <w:r>
              <w:rPr>
                <w:rFonts w:hint="eastAsia"/>
              </w:rPr>
              <w:t>-1</w:t>
            </w:r>
            <w:r>
              <w:t>,</w:t>
            </w:r>
          </w:p>
          <w:p w:rsidR="0031367E" w:rsidRDefault="0031367E" w:rsidP="004C6599">
            <w:r>
              <w:rPr>
                <w:rFonts w:hint="eastAsia"/>
              </w:rPr>
              <w:t xml:space="preserve">    "retMsg": "****</w:t>
            </w:r>
            <w:r>
              <w:rPr>
                <w:rFonts w:hint="eastAsia"/>
              </w:rPr>
              <w:t>具体失败原因</w:t>
            </w:r>
            <w:r>
              <w:rPr>
                <w:rFonts w:hint="eastAsia"/>
              </w:rPr>
              <w:t>"</w:t>
            </w:r>
          </w:p>
          <w:p w:rsidR="0031367E" w:rsidRPr="00EB68C0" w:rsidRDefault="0031367E" w:rsidP="004C6599">
            <w:pPr>
              <w:rPr>
                <w:rFonts w:ascii="Bell MT" w:hAnsi="Bell MT"/>
              </w:rPr>
            </w:pPr>
            <w:r>
              <w:t>}</w:t>
            </w:r>
          </w:p>
        </w:tc>
      </w:tr>
    </w:tbl>
    <w:p w:rsidR="0031367E" w:rsidRPr="00EB68C0" w:rsidRDefault="0031367E" w:rsidP="0031367E">
      <w:pPr>
        <w:rPr>
          <w:rFonts w:ascii="Bell MT" w:hAnsi="Bell MT"/>
        </w:rPr>
      </w:pPr>
    </w:p>
    <w:p w:rsidR="006B02A7" w:rsidRDefault="006B02A7" w:rsidP="002248A3"/>
    <w:p w:rsidR="00E13E32" w:rsidRPr="00C835CE" w:rsidRDefault="00E13E32" w:rsidP="00E13E32">
      <w:pPr>
        <w:pStyle w:val="3"/>
        <w:numPr>
          <w:ilvl w:val="0"/>
          <w:numId w:val="31"/>
        </w:numPr>
      </w:pPr>
      <w:bookmarkStart w:id="18" w:name="_Toc414370391"/>
      <w:r>
        <w:rPr>
          <w:rFonts w:hint="eastAsia"/>
        </w:rPr>
        <w:t>京东微联</w:t>
      </w:r>
      <w:r>
        <w:rPr>
          <w:rFonts w:hint="eastAsia"/>
        </w:rPr>
        <w:t>App</w:t>
      </w:r>
      <w:r>
        <w:rPr>
          <w:rFonts w:hint="eastAsia"/>
        </w:rPr>
        <w:t>与不设备可交互</w:t>
      </w:r>
      <w:bookmarkEnd w:id="18"/>
    </w:p>
    <w:p w:rsidR="00E13E32" w:rsidRDefault="00E13E32" w:rsidP="002248A3"/>
    <w:p w:rsidR="006649FC" w:rsidRDefault="00A41DCE" w:rsidP="001C5681">
      <w:pPr>
        <w:pStyle w:val="4"/>
      </w:pPr>
      <w:r>
        <w:rPr>
          <w:rFonts w:hint="eastAsia"/>
        </w:rPr>
        <w:lastRenderedPageBreak/>
        <w:t>交互流程图</w:t>
      </w:r>
    </w:p>
    <w:p w:rsidR="001311F3" w:rsidRDefault="00A63A0C" w:rsidP="001C5681">
      <w:r>
        <w:object w:dxaOrig="9111" w:dyaOrig="9944">
          <v:shape id="_x0000_i1026" type="#_x0000_t75" style="width:415.1pt;height:452.75pt" o:ole="">
            <v:imagedata r:id="rId20" o:title=""/>
          </v:shape>
          <o:OLEObject Type="Embed" ProgID="Visio.Drawing.11" ShapeID="_x0000_i1026" DrawAspect="Content" ObjectID="_1488281680" r:id="rId21"/>
        </w:object>
      </w:r>
    </w:p>
    <w:p w:rsidR="00732ECC" w:rsidRDefault="00732ECC" w:rsidP="001C5681"/>
    <w:p w:rsidR="00732ECC" w:rsidRDefault="00AC1BB1" w:rsidP="00732ECC">
      <w:pPr>
        <w:pStyle w:val="4"/>
      </w:pPr>
      <w:r>
        <w:rPr>
          <w:rFonts w:hint="eastAsia"/>
        </w:rPr>
        <w:t>扫码</w:t>
      </w:r>
      <w:r w:rsidR="00732ECC">
        <w:rPr>
          <w:rFonts w:hint="eastAsia"/>
        </w:rPr>
        <w:t>通知</w:t>
      </w:r>
      <w:r w:rsidR="00D60ADD">
        <w:rPr>
          <w:rFonts w:hint="eastAsia"/>
        </w:rPr>
        <w:t>（京东微联云发起）</w:t>
      </w:r>
    </w:p>
    <w:p w:rsidR="00732ECC" w:rsidRDefault="00732ECC" w:rsidP="00732ECC">
      <w:pPr>
        <w:pStyle w:val="5"/>
      </w:pPr>
      <w:r w:rsidRPr="00EB68C0">
        <w:rPr>
          <w:rFonts w:hint="eastAsia"/>
        </w:rPr>
        <w:t>功能描述</w:t>
      </w:r>
    </w:p>
    <w:p w:rsidR="00732ECC" w:rsidRPr="00EB68C0" w:rsidRDefault="0058649C" w:rsidP="00732ECC">
      <w:pPr>
        <w:ind w:firstLine="420"/>
      </w:pPr>
      <w:r>
        <w:rPr>
          <w:rFonts w:ascii="Bell MT" w:hAnsi="Bell MT" w:hint="eastAsia"/>
        </w:rPr>
        <w:t>本接口适用于对设备接入私有云，且微联</w:t>
      </w:r>
      <w:r>
        <w:rPr>
          <w:rFonts w:ascii="Bell MT" w:hAnsi="Bell MT" w:hint="eastAsia"/>
        </w:rPr>
        <w:t>App</w:t>
      </w:r>
      <w:r>
        <w:rPr>
          <w:rFonts w:ascii="Bell MT" w:hAnsi="Bell MT" w:hint="eastAsia"/>
        </w:rPr>
        <w:t>不能直接向设备写入</w:t>
      </w:r>
      <w:r>
        <w:rPr>
          <w:rFonts w:ascii="Bell MT" w:hAnsi="Bell MT" w:hint="eastAsia"/>
        </w:rPr>
        <w:t>feed id</w:t>
      </w:r>
      <w:r>
        <w:rPr>
          <w:rFonts w:ascii="Bell MT" w:hAnsi="Bell MT" w:hint="eastAsia"/>
        </w:rPr>
        <w:t>的场景。</w:t>
      </w:r>
      <w:r w:rsidR="00732ECC">
        <w:rPr>
          <w:rFonts w:ascii="Bell MT" w:hAnsi="Bell MT" w:hint="eastAsia"/>
        </w:rPr>
        <w:t>私有云需提供</w:t>
      </w:r>
      <w:r w:rsidR="00D6426F">
        <w:rPr>
          <w:rFonts w:ascii="Bell MT" w:hAnsi="Bell MT" w:hint="eastAsia"/>
        </w:rPr>
        <w:t>扫码（激活）</w:t>
      </w:r>
      <w:r w:rsidR="00732ECC">
        <w:rPr>
          <w:rFonts w:ascii="Bell MT" w:hAnsi="Bell MT" w:hint="eastAsia"/>
        </w:rPr>
        <w:t>通知接口，私有云在收到京东微联云调用请求后，</w:t>
      </w:r>
      <w:r w:rsidR="00206BFA">
        <w:rPr>
          <w:rFonts w:ascii="Bell MT" w:hAnsi="Bell MT" w:hint="eastAsia"/>
        </w:rPr>
        <w:t>需要者设备状态和设备有效性，并</w:t>
      </w:r>
      <w:r w:rsidR="00732ECC">
        <w:rPr>
          <w:rFonts w:ascii="Bell MT" w:hAnsi="Bell MT" w:hint="eastAsia"/>
        </w:rPr>
        <w:t>在</w:t>
      </w:r>
      <w:r w:rsidR="00EE1954">
        <w:rPr>
          <w:rFonts w:ascii="Bell MT" w:hAnsi="Bell MT" w:hint="eastAsia"/>
        </w:rPr>
        <w:t>3</w:t>
      </w:r>
      <w:r w:rsidR="00D956F4">
        <w:rPr>
          <w:rFonts w:ascii="Bell MT" w:hAnsi="Bell MT" w:hint="eastAsia"/>
        </w:rPr>
        <w:t>分钟内调用京东</w:t>
      </w:r>
      <w:r w:rsidR="00732ECC">
        <w:rPr>
          <w:rFonts w:ascii="Bell MT" w:hAnsi="Bell MT" w:hint="eastAsia"/>
        </w:rPr>
        <w:t>云激活和绑定接口完成激活绑定。微联</w:t>
      </w:r>
      <w:r w:rsidR="00732ECC">
        <w:rPr>
          <w:rFonts w:ascii="Bell MT" w:hAnsi="Bell MT" w:hint="eastAsia"/>
        </w:rPr>
        <w:t>App</w:t>
      </w:r>
      <w:r w:rsidR="00732ECC">
        <w:rPr>
          <w:rFonts w:ascii="Bell MT" w:hAnsi="Bell MT" w:hint="eastAsia"/>
        </w:rPr>
        <w:t>扫描设备二维码后，</w:t>
      </w:r>
      <w:r w:rsidR="00732ECC">
        <w:rPr>
          <w:rFonts w:ascii="Bell MT" w:hAnsi="Bell MT" w:hint="eastAsia"/>
        </w:rPr>
        <w:t>JD</w:t>
      </w:r>
      <w:r w:rsidR="00732ECC">
        <w:rPr>
          <w:rFonts w:ascii="Bell MT" w:hAnsi="Bell MT" w:hint="eastAsia"/>
        </w:rPr>
        <w:t>云会通知私有云扫描的设备信息，并等待私有云的激活、绑定调用。</w:t>
      </w:r>
    </w:p>
    <w:p w:rsidR="00732ECC" w:rsidRDefault="00732ECC" w:rsidP="00732ECC">
      <w:pPr>
        <w:pStyle w:val="5"/>
      </w:pPr>
      <w:r>
        <w:rPr>
          <w:rFonts w:hint="eastAsia"/>
        </w:rPr>
        <w:lastRenderedPageBreak/>
        <w:t>接口定义</w:t>
      </w:r>
    </w:p>
    <w:tbl>
      <w:tblPr>
        <w:tblStyle w:val="a9"/>
        <w:tblW w:w="8222" w:type="dxa"/>
        <w:tblInd w:w="108" w:type="dxa"/>
        <w:tblLayout w:type="fixed"/>
        <w:tblLook w:val="04A0" w:firstRow="1" w:lastRow="0" w:firstColumn="1" w:lastColumn="0" w:noHBand="0" w:noVBand="1"/>
      </w:tblPr>
      <w:tblGrid>
        <w:gridCol w:w="1417"/>
        <w:gridCol w:w="1559"/>
        <w:gridCol w:w="1560"/>
        <w:gridCol w:w="567"/>
        <w:gridCol w:w="3119"/>
      </w:tblGrid>
      <w:tr w:rsidR="00732ECC" w:rsidRPr="0064787C" w:rsidTr="004C6599">
        <w:tc>
          <w:tcPr>
            <w:tcW w:w="1417" w:type="dxa"/>
          </w:tcPr>
          <w:p w:rsidR="00732ECC" w:rsidRPr="005C7FDF" w:rsidRDefault="00732ECC" w:rsidP="004C6599">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732ECC" w:rsidRPr="005C7FDF" w:rsidRDefault="00732ECC" w:rsidP="004C6599">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732ECC" w:rsidRPr="005C7FDF" w:rsidRDefault="00732ECC" w:rsidP="004C6599">
            <w:pPr>
              <w:pStyle w:val="a5"/>
              <w:ind w:firstLineChars="0" w:firstLine="0"/>
              <w:rPr>
                <w:rFonts w:ascii="Calibri" w:hAnsi="Calibri"/>
                <w:b/>
                <w:sz w:val="24"/>
              </w:rPr>
            </w:pPr>
            <w:r w:rsidRPr="005C7FDF">
              <w:rPr>
                <w:rFonts w:ascii="Calibri" w:hAnsi="Calibri" w:hint="eastAsia"/>
                <w:b/>
                <w:sz w:val="24"/>
              </w:rPr>
              <w:t>必选</w:t>
            </w:r>
          </w:p>
        </w:tc>
        <w:tc>
          <w:tcPr>
            <w:tcW w:w="3119" w:type="dxa"/>
          </w:tcPr>
          <w:p w:rsidR="00732ECC" w:rsidRPr="005C7FDF" w:rsidRDefault="00732ECC" w:rsidP="004C6599">
            <w:pPr>
              <w:pStyle w:val="a5"/>
              <w:ind w:firstLineChars="0" w:firstLine="0"/>
              <w:rPr>
                <w:rFonts w:ascii="Calibri" w:hAnsi="Calibri"/>
                <w:b/>
                <w:sz w:val="18"/>
              </w:rPr>
            </w:pPr>
            <w:r w:rsidRPr="005C7FDF">
              <w:rPr>
                <w:rFonts w:ascii="Calibri" w:hAnsi="Calibri" w:hint="eastAsia"/>
                <w:b/>
                <w:sz w:val="24"/>
              </w:rPr>
              <w:t>说明</w:t>
            </w:r>
          </w:p>
        </w:tc>
      </w:tr>
      <w:tr w:rsidR="00732ECC" w:rsidRPr="0064787C" w:rsidTr="004C6599">
        <w:tc>
          <w:tcPr>
            <w:tcW w:w="1417" w:type="dxa"/>
          </w:tcPr>
          <w:p w:rsidR="00732ECC" w:rsidRPr="00F34860" w:rsidRDefault="00732ECC"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732ECC" w:rsidRPr="00F34860" w:rsidRDefault="00732ECC" w:rsidP="004C6599">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732ECC" w:rsidRPr="00F34860" w:rsidRDefault="00732ECC" w:rsidP="004C6599">
            <w:pPr>
              <w:pStyle w:val="a5"/>
              <w:ind w:firstLineChars="0" w:firstLine="0"/>
              <w:rPr>
                <w:rFonts w:ascii="Calibri" w:hAnsi="Calibri"/>
                <w:kern w:val="0"/>
                <w:sz w:val="18"/>
              </w:rPr>
            </w:pPr>
            <w:r w:rsidRPr="004E4F81">
              <w:rPr>
                <w:rFonts w:ascii="Calibri" w:hAnsi="Calibri"/>
                <w:kern w:val="0"/>
                <w:sz w:val="18"/>
              </w:rPr>
              <w:t>Y</w:t>
            </w:r>
          </w:p>
        </w:tc>
        <w:tc>
          <w:tcPr>
            <w:tcW w:w="3119" w:type="dxa"/>
          </w:tcPr>
          <w:p w:rsidR="00732ECC" w:rsidRPr="00F34860" w:rsidRDefault="00732ECC" w:rsidP="004C6599">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732ECC" w:rsidRPr="0064787C" w:rsidTr="004C6599">
        <w:tc>
          <w:tcPr>
            <w:tcW w:w="1417"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Y</w:t>
            </w:r>
          </w:p>
        </w:tc>
        <w:tc>
          <w:tcPr>
            <w:tcW w:w="3119" w:type="dxa"/>
          </w:tcPr>
          <w:p w:rsidR="00732ECC" w:rsidRPr="004E4F81" w:rsidRDefault="00732ECC" w:rsidP="004C6599">
            <w:pPr>
              <w:pStyle w:val="a5"/>
              <w:ind w:firstLineChars="0" w:firstLine="0"/>
              <w:rPr>
                <w:rFonts w:ascii="Calibri" w:hAnsi="Calibri"/>
                <w:kern w:val="0"/>
                <w:sz w:val="18"/>
              </w:rPr>
            </w:pPr>
          </w:p>
        </w:tc>
      </w:tr>
      <w:tr w:rsidR="00732ECC" w:rsidRPr="0064787C" w:rsidTr="004C6599">
        <w:tc>
          <w:tcPr>
            <w:tcW w:w="1417"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Y</w:t>
            </w:r>
          </w:p>
        </w:tc>
        <w:tc>
          <w:tcPr>
            <w:tcW w:w="3119" w:type="dxa"/>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732ECC" w:rsidRPr="0064787C" w:rsidTr="004C6599">
        <w:tc>
          <w:tcPr>
            <w:tcW w:w="1417" w:type="dxa"/>
            <w:vMerge w:val="restart"/>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732ECC" w:rsidRPr="004E4F81" w:rsidRDefault="00732ECC" w:rsidP="004C6599">
            <w:pPr>
              <w:pStyle w:val="a5"/>
              <w:ind w:firstLineChars="0" w:firstLine="0"/>
              <w:rPr>
                <w:rFonts w:ascii="Calibri" w:hAnsi="Calibri"/>
                <w:kern w:val="0"/>
                <w:sz w:val="18"/>
              </w:rPr>
            </w:pPr>
            <w:r w:rsidRPr="004E4F81">
              <w:rPr>
                <w:rFonts w:ascii="Calibri" w:hAnsi="Calibri"/>
                <w:kern w:val="0"/>
                <w:sz w:val="18"/>
              </w:rPr>
              <w:t>Y</w:t>
            </w:r>
          </w:p>
        </w:tc>
        <w:tc>
          <w:tcPr>
            <w:tcW w:w="3119"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请求时间</w:t>
            </w:r>
          </w:p>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732ECC" w:rsidRPr="0064787C" w:rsidTr="004C6599">
        <w:tc>
          <w:tcPr>
            <w:tcW w:w="1417" w:type="dxa"/>
            <w:vMerge/>
          </w:tcPr>
          <w:p w:rsidR="00732ECC" w:rsidRPr="004E4F81" w:rsidRDefault="00732ECC" w:rsidP="004C6599">
            <w:pPr>
              <w:pStyle w:val="a5"/>
              <w:ind w:firstLineChars="0" w:firstLine="0"/>
              <w:rPr>
                <w:rFonts w:ascii="Calibri" w:hAnsi="Calibri"/>
                <w:kern w:val="0"/>
                <w:sz w:val="18"/>
              </w:rPr>
            </w:pPr>
          </w:p>
        </w:tc>
        <w:tc>
          <w:tcPr>
            <w:tcW w:w="3119" w:type="dxa"/>
            <w:gridSpan w:val="2"/>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119"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732ECC" w:rsidRPr="0064787C" w:rsidTr="004C6599">
        <w:tc>
          <w:tcPr>
            <w:tcW w:w="1417" w:type="dxa"/>
            <w:vMerge/>
          </w:tcPr>
          <w:p w:rsidR="00732ECC" w:rsidRPr="004E4F81" w:rsidRDefault="00732ECC" w:rsidP="004C6599">
            <w:pPr>
              <w:pStyle w:val="a5"/>
              <w:ind w:firstLineChars="0" w:firstLine="0"/>
              <w:rPr>
                <w:rFonts w:ascii="Calibri" w:hAnsi="Calibri"/>
                <w:kern w:val="0"/>
                <w:sz w:val="18"/>
              </w:rPr>
            </w:pPr>
          </w:p>
        </w:tc>
        <w:tc>
          <w:tcPr>
            <w:tcW w:w="3119" w:type="dxa"/>
            <w:gridSpan w:val="2"/>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N</w:t>
            </w:r>
          </w:p>
        </w:tc>
        <w:tc>
          <w:tcPr>
            <w:tcW w:w="3119" w:type="dxa"/>
          </w:tcPr>
          <w:p w:rsidR="00732ECC" w:rsidRPr="004E4F81" w:rsidRDefault="00732ECC" w:rsidP="004C6599">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732ECC" w:rsidRPr="0064787C" w:rsidTr="004C6599">
        <w:tc>
          <w:tcPr>
            <w:tcW w:w="1417" w:type="dxa"/>
            <w:vMerge w:val="restart"/>
          </w:tcPr>
          <w:p w:rsidR="00732ECC" w:rsidRDefault="00732ECC" w:rsidP="004C6599">
            <w:pPr>
              <w:pStyle w:val="a5"/>
              <w:ind w:firstLineChars="0" w:firstLine="0"/>
              <w:rPr>
                <w:rFonts w:ascii="Calibri" w:hAnsi="Calibri"/>
                <w:kern w:val="0"/>
                <w:sz w:val="18"/>
              </w:rPr>
            </w:pPr>
            <w:r>
              <w:rPr>
                <w:rFonts w:ascii="Calibri" w:hAnsi="Calibri" w:hint="eastAsia"/>
                <w:kern w:val="0"/>
                <w:sz w:val="18"/>
              </w:rPr>
              <w:t>请求参数</w:t>
            </w:r>
          </w:p>
          <w:p w:rsidR="00732ECC" w:rsidRPr="00AE665D" w:rsidRDefault="00732ECC" w:rsidP="004C6599">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732ECC" w:rsidRPr="00AE665D" w:rsidRDefault="00732ECC" w:rsidP="004C6599">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732ECC" w:rsidRPr="00AE665D" w:rsidRDefault="00732ECC" w:rsidP="004C6599">
            <w:pPr>
              <w:pStyle w:val="a5"/>
              <w:ind w:firstLineChars="0" w:firstLine="0"/>
              <w:rPr>
                <w:rFonts w:ascii="Calibri" w:hAnsi="Calibri"/>
                <w:kern w:val="0"/>
                <w:sz w:val="18"/>
              </w:rPr>
            </w:pPr>
            <w:r w:rsidRPr="004E4F81">
              <w:rPr>
                <w:rFonts w:ascii="Calibri" w:hAnsi="Calibri" w:hint="eastAsia"/>
                <w:kern w:val="0"/>
                <w:sz w:val="18"/>
              </w:rPr>
              <w:t>Y</w:t>
            </w:r>
          </w:p>
        </w:tc>
        <w:tc>
          <w:tcPr>
            <w:tcW w:w="3119" w:type="dxa"/>
          </w:tcPr>
          <w:p w:rsidR="00732ECC" w:rsidRPr="00AE665D" w:rsidRDefault="004A21CE" w:rsidP="004C6599">
            <w:pPr>
              <w:pStyle w:val="a5"/>
              <w:ind w:firstLineChars="0" w:firstLine="0"/>
              <w:rPr>
                <w:rFonts w:ascii="Calibri" w:hAnsi="Calibri"/>
                <w:kern w:val="0"/>
                <w:sz w:val="18"/>
              </w:rPr>
            </w:pPr>
            <w:r w:rsidRPr="00F4714E">
              <w:rPr>
                <w:rFonts w:ascii="Bell MT" w:hAnsi="Bell MT" w:hint="eastAsia"/>
              </w:rPr>
              <w:t>ready</w:t>
            </w:r>
            <w:r>
              <w:rPr>
                <w:rFonts w:ascii="Bell MT" w:hAnsi="Bell MT" w:hint="eastAsia"/>
              </w:rPr>
              <w:t>4Activate</w:t>
            </w:r>
          </w:p>
        </w:tc>
      </w:tr>
      <w:tr w:rsidR="00732ECC" w:rsidRPr="0064787C" w:rsidTr="004C6599">
        <w:tc>
          <w:tcPr>
            <w:tcW w:w="1417" w:type="dxa"/>
            <w:vMerge/>
          </w:tcPr>
          <w:p w:rsidR="00732ECC" w:rsidRPr="007D7D04" w:rsidRDefault="00732ECC" w:rsidP="004C6599">
            <w:pPr>
              <w:pStyle w:val="a5"/>
              <w:ind w:firstLineChars="0" w:firstLine="0"/>
              <w:rPr>
                <w:rFonts w:ascii="Calibri" w:hAnsi="Calibri"/>
                <w:kern w:val="0"/>
                <w:sz w:val="18"/>
              </w:rPr>
            </w:pPr>
          </w:p>
        </w:tc>
        <w:tc>
          <w:tcPr>
            <w:tcW w:w="1559" w:type="dxa"/>
            <w:vMerge w:val="restart"/>
          </w:tcPr>
          <w:p w:rsidR="00732ECC" w:rsidRPr="007D7D04" w:rsidRDefault="00732ECC" w:rsidP="004C6599">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732ECC" w:rsidRPr="007D7D04" w:rsidRDefault="00732ECC" w:rsidP="004C6599">
            <w:pPr>
              <w:pStyle w:val="a5"/>
              <w:ind w:firstLineChars="0" w:firstLine="0"/>
              <w:rPr>
                <w:rFonts w:ascii="Calibri" w:hAnsi="Calibri"/>
                <w:kern w:val="0"/>
                <w:sz w:val="18"/>
              </w:rPr>
            </w:pPr>
            <w:r w:rsidRPr="004E4F81">
              <w:rPr>
                <w:rFonts w:ascii="Calibri" w:hAnsi="Calibri"/>
                <w:kern w:val="0"/>
                <w:sz w:val="18"/>
              </w:rPr>
              <w:t>product_uuid</w:t>
            </w:r>
          </w:p>
        </w:tc>
        <w:tc>
          <w:tcPr>
            <w:tcW w:w="567" w:type="dxa"/>
          </w:tcPr>
          <w:p w:rsidR="00732ECC" w:rsidRPr="007D7D04" w:rsidRDefault="00732ECC" w:rsidP="004C6599">
            <w:pPr>
              <w:pStyle w:val="a5"/>
              <w:ind w:firstLineChars="0" w:firstLine="0"/>
              <w:rPr>
                <w:rFonts w:ascii="Calibri" w:hAnsi="Calibri"/>
                <w:kern w:val="0"/>
                <w:sz w:val="18"/>
              </w:rPr>
            </w:pPr>
            <w:r>
              <w:rPr>
                <w:rFonts w:ascii="Calibri" w:hAnsi="Calibri" w:hint="eastAsia"/>
                <w:kern w:val="0"/>
                <w:sz w:val="18"/>
              </w:rPr>
              <w:t>Y</w:t>
            </w:r>
          </w:p>
        </w:tc>
        <w:tc>
          <w:tcPr>
            <w:tcW w:w="3119" w:type="dxa"/>
          </w:tcPr>
          <w:p w:rsidR="00732ECC" w:rsidRPr="007D7D04" w:rsidRDefault="00732ECC" w:rsidP="004C6599">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产品唯一标示</w:t>
            </w:r>
          </w:p>
        </w:tc>
      </w:tr>
      <w:tr w:rsidR="00732ECC" w:rsidRPr="0064787C" w:rsidTr="004C6599">
        <w:tc>
          <w:tcPr>
            <w:tcW w:w="1417" w:type="dxa"/>
            <w:vMerge/>
          </w:tcPr>
          <w:p w:rsidR="00732ECC" w:rsidRPr="00F34860" w:rsidRDefault="00732ECC" w:rsidP="004C6599">
            <w:pPr>
              <w:pStyle w:val="a5"/>
              <w:ind w:firstLineChars="0" w:firstLine="0"/>
              <w:rPr>
                <w:rFonts w:ascii="Calibri" w:hAnsi="Calibri"/>
                <w:kern w:val="0"/>
                <w:sz w:val="18"/>
              </w:rPr>
            </w:pPr>
          </w:p>
        </w:tc>
        <w:tc>
          <w:tcPr>
            <w:tcW w:w="1559" w:type="dxa"/>
            <w:vMerge/>
          </w:tcPr>
          <w:p w:rsidR="00732ECC" w:rsidRPr="00F34860" w:rsidRDefault="00732ECC" w:rsidP="004C6599">
            <w:pPr>
              <w:pStyle w:val="a5"/>
              <w:ind w:firstLineChars="0" w:firstLine="0"/>
              <w:rPr>
                <w:rFonts w:ascii="Calibri" w:hAnsi="Calibri"/>
                <w:kern w:val="0"/>
                <w:sz w:val="18"/>
              </w:rPr>
            </w:pPr>
          </w:p>
        </w:tc>
        <w:tc>
          <w:tcPr>
            <w:tcW w:w="1560" w:type="dxa"/>
          </w:tcPr>
          <w:p w:rsidR="00732ECC" w:rsidRPr="00F34860" w:rsidRDefault="00732ECC" w:rsidP="004C6599">
            <w:pPr>
              <w:pStyle w:val="a5"/>
              <w:ind w:firstLineChars="0" w:firstLine="0"/>
              <w:rPr>
                <w:rFonts w:ascii="Calibri" w:hAnsi="Calibri"/>
                <w:kern w:val="0"/>
                <w:sz w:val="18"/>
              </w:rPr>
            </w:pPr>
            <w:r w:rsidRPr="004E4F81">
              <w:rPr>
                <w:rFonts w:ascii="Calibri" w:hAnsi="Calibri"/>
                <w:kern w:val="0"/>
                <w:sz w:val="18"/>
              </w:rPr>
              <w:t>device_id</w:t>
            </w:r>
          </w:p>
        </w:tc>
        <w:tc>
          <w:tcPr>
            <w:tcW w:w="567" w:type="dxa"/>
          </w:tcPr>
          <w:p w:rsidR="00732ECC" w:rsidRPr="00F34860" w:rsidRDefault="00732ECC" w:rsidP="004C6599">
            <w:pPr>
              <w:pStyle w:val="a5"/>
              <w:ind w:firstLineChars="0" w:firstLine="0"/>
              <w:rPr>
                <w:rFonts w:ascii="Calibri" w:hAnsi="Calibri"/>
                <w:kern w:val="0"/>
                <w:sz w:val="18"/>
              </w:rPr>
            </w:pPr>
            <w:r>
              <w:rPr>
                <w:rFonts w:ascii="Calibri" w:hAnsi="Calibri" w:hint="eastAsia"/>
                <w:kern w:val="0"/>
                <w:sz w:val="18"/>
              </w:rPr>
              <w:t>Y</w:t>
            </w:r>
          </w:p>
        </w:tc>
        <w:tc>
          <w:tcPr>
            <w:tcW w:w="3119" w:type="dxa"/>
          </w:tcPr>
          <w:p w:rsidR="00732ECC" w:rsidRPr="00F34860" w:rsidRDefault="00732ECC" w:rsidP="004C6599">
            <w:pPr>
              <w:pStyle w:val="a5"/>
              <w:ind w:firstLineChars="0" w:firstLine="0"/>
              <w:rPr>
                <w:rFonts w:ascii="Calibri" w:hAnsi="Calibri"/>
                <w:kern w:val="0"/>
                <w:sz w:val="18"/>
              </w:rPr>
            </w:pPr>
            <w:r>
              <w:rPr>
                <w:rFonts w:ascii="Calibri" w:hAnsi="Calibri" w:hint="eastAsia"/>
                <w:kern w:val="0"/>
                <w:sz w:val="18"/>
              </w:rPr>
              <w:t>厂商设备唯一标示</w:t>
            </w:r>
          </w:p>
        </w:tc>
      </w:tr>
      <w:tr w:rsidR="00732ECC" w:rsidRPr="0064787C" w:rsidTr="004C6599">
        <w:tc>
          <w:tcPr>
            <w:tcW w:w="1417" w:type="dxa"/>
            <w:vMerge w:val="restart"/>
          </w:tcPr>
          <w:p w:rsidR="00732ECC" w:rsidRPr="007D7D04" w:rsidRDefault="00732ECC" w:rsidP="004C6599">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732ECC" w:rsidRPr="004E4F81" w:rsidRDefault="00732ECC" w:rsidP="004C6599">
            <w:pPr>
              <w:pStyle w:val="a5"/>
              <w:ind w:firstLineChars="0" w:firstLine="0"/>
              <w:rPr>
                <w:rFonts w:ascii="Calibri" w:hAnsi="Calibri"/>
                <w:kern w:val="0"/>
                <w:sz w:val="18"/>
              </w:rPr>
            </w:pPr>
            <w:r>
              <w:t>retCode</w:t>
            </w:r>
          </w:p>
        </w:tc>
        <w:tc>
          <w:tcPr>
            <w:tcW w:w="567" w:type="dxa"/>
          </w:tcPr>
          <w:p w:rsidR="00732ECC" w:rsidRDefault="00732ECC" w:rsidP="004C6599">
            <w:pPr>
              <w:pStyle w:val="a5"/>
              <w:ind w:firstLineChars="0" w:firstLine="0"/>
              <w:rPr>
                <w:rFonts w:ascii="Calibri" w:hAnsi="Calibri"/>
                <w:kern w:val="0"/>
                <w:sz w:val="18"/>
              </w:rPr>
            </w:pPr>
          </w:p>
        </w:tc>
        <w:tc>
          <w:tcPr>
            <w:tcW w:w="3119" w:type="dxa"/>
          </w:tcPr>
          <w:p w:rsidR="00732ECC" w:rsidRDefault="00732ECC" w:rsidP="004C6599">
            <w:pPr>
              <w:pStyle w:val="a5"/>
              <w:ind w:firstLineChars="0" w:firstLine="0"/>
              <w:rPr>
                <w:rFonts w:ascii="Calibri" w:hAnsi="Calibri"/>
                <w:kern w:val="0"/>
                <w:sz w:val="18"/>
              </w:rPr>
            </w:pPr>
            <w:r>
              <w:rPr>
                <w:rFonts w:ascii="Calibri" w:hAnsi="Calibri" w:hint="eastAsia"/>
                <w:kern w:val="0"/>
                <w:sz w:val="18"/>
              </w:rPr>
              <w:t>返回码</w:t>
            </w:r>
          </w:p>
        </w:tc>
      </w:tr>
      <w:tr w:rsidR="00732ECC" w:rsidRPr="0064787C" w:rsidTr="004C6599">
        <w:tc>
          <w:tcPr>
            <w:tcW w:w="1417" w:type="dxa"/>
            <w:vMerge/>
          </w:tcPr>
          <w:p w:rsidR="00732ECC" w:rsidRPr="004E4F81" w:rsidRDefault="00732ECC" w:rsidP="004C6599">
            <w:pPr>
              <w:pStyle w:val="a5"/>
              <w:ind w:firstLineChars="0" w:firstLine="0"/>
              <w:rPr>
                <w:rFonts w:ascii="Calibri" w:hAnsi="Calibri"/>
                <w:kern w:val="0"/>
                <w:sz w:val="18"/>
              </w:rPr>
            </w:pPr>
          </w:p>
        </w:tc>
        <w:tc>
          <w:tcPr>
            <w:tcW w:w="3119" w:type="dxa"/>
            <w:gridSpan w:val="2"/>
          </w:tcPr>
          <w:p w:rsidR="00732ECC" w:rsidRDefault="00732ECC" w:rsidP="004C6599">
            <w:pPr>
              <w:pStyle w:val="a5"/>
              <w:ind w:firstLineChars="0" w:firstLine="0"/>
            </w:pPr>
            <w:r>
              <w:t>retMsg</w:t>
            </w:r>
          </w:p>
        </w:tc>
        <w:tc>
          <w:tcPr>
            <w:tcW w:w="567" w:type="dxa"/>
          </w:tcPr>
          <w:p w:rsidR="00732ECC" w:rsidRDefault="00732ECC" w:rsidP="004C6599">
            <w:pPr>
              <w:pStyle w:val="a5"/>
              <w:ind w:firstLineChars="0" w:firstLine="0"/>
              <w:rPr>
                <w:rFonts w:ascii="Calibri" w:hAnsi="Calibri"/>
                <w:kern w:val="0"/>
                <w:sz w:val="18"/>
              </w:rPr>
            </w:pPr>
          </w:p>
        </w:tc>
        <w:tc>
          <w:tcPr>
            <w:tcW w:w="3119" w:type="dxa"/>
          </w:tcPr>
          <w:p w:rsidR="00732ECC" w:rsidRDefault="00732ECC" w:rsidP="004C6599">
            <w:pPr>
              <w:pStyle w:val="a5"/>
              <w:ind w:firstLineChars="0" w:firstLine="0"/>
              <w:rPr>
                <w:rFonts w:ascii="Calibri" w:hAnsi="Calibri"/>
                <w:kern w:val="0"/>
                <w:sz w:val="18"/>
              </w:rPr>
            </w:pPr>
            <w:r>
              <w:rPr>
                <w:rFonts w:ascii="Calibri" w:hAnsi="Calibri" w:hint="eastAsia"/>
                <w:kern w:val="0"/>
                <w:sz w:val="18"/>
              </w:rPr>
              <w:t>返回消息</w:t>
            </w:r>
          </w:p>
        </w:tc>
      </w:tr>
    </w:tbl>
    <w:p w:rsidR="00732ECC" w:rsidRPr="00D90F76" w:rsidRDefault="00732ECC" w:rsidP="00732ECC"/>
    <w:p w:rsidR="00732ECC" w:rsidRDefault="00732ECC" w:rsidP="00732ECC">
      <w:pPr>
        <w:pStyle w:val="5"/>
      </w:pPr>
      <w:r>
        <w:rPr>
          <w:rFonts w:hint="eastAsia"/>
        </w:rPr>
        <w:t>示例</w:t>
      </w:r>
    </w:p>
    <w:p w:rsidR="00732ECC" w:rsidRPr="00EB68C0" w:rsidRDefault="00732ECC" w:rsidP="00732ECC">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732ECC" w:rsidRPr="00EB68C0" w:rsidTr="004C6599">
        <w:tc>
          <w:tcPr>
            <w:tcW w:w="8414" w:type="dxa"/>
          </w:tcPr>
          <w:p w:rsidR="00732ECC" w:rsidRDefault="00732ECC" w:rsidP="004C6599">
            <w:r>
              <w:t>{</w:t>
            </w:r>
          </w:p>
          <w:p w:rsidR="00732ECC" w:rsidRDefault="00732ECC" w:rsidP="004C6599">
            <w:r>
              <w:t xml:space="preserve">    "</w:t>
            </w:r>
            <w:r>
              <w:rPr>
                <w:rFonts w:hint="eastAsia"/>
              </w:rPr>
              <w:t>method</w:t>
            </w:r>
            <w:r>
              <w:t>": "</w:t>
            </w:r>
            <w:r w:rsidR="00A6384B" w:rsidRPr="00F4714E">
              <w:rPr>
                <w:rFonts w:ascii="Bell MT" w:hAnsi="Bell MT" w:hint="eastAsia"/>
              </w:rPr>
              <w:t>ready</w:t>
            </w:r>
            <w:r w:rsidR="00A6384B">
              <w:rPr>
                <w:rFonts w:ascii="Bell MT" w:hAnsi="Bell MT" w:hint="eastAsia"/>
              </w:rPr>
              <w:t>4Activate</w:t>
            </w:r>
            <w:r>
              <w:t>",</w:t>
            </w:r>
          </w:p>
          <w:p w:rsidR="00732ECC" w:rsidRDefault="00732ECC" w:rsidP="004C6599">
            <w:r>
              <w:t xml:space="preserve">    "standPara": {</w:t>
            </w:r>
          </w:p>
          <w:p w:rsidR="00732ECC" w:rsidRDefault="00732ECC" w:rsidP="004C6599">
            <w:r>
              <w:t xml:space="preserve">        "product_uuid":"</w:t>
            </w:r>
            <w:r>
              <w:rPr>
                <w:rFonts w:hint="eastAsia"/>
              </w:rPr>
              <w:t>UC9X87</w:t>
            </w:r>
            <w:r>
              <w:t>",</w:t>
            </w:r>
          </w:p>
          <w:p w:rsidR="00732ECC" w:rsidRDefault="00732ECC" w:rsidP="004C6599">
            <w:r>
              <w:t xml:space="preserve">        "device_id": "</w:t>
            </w:r>
            <w:r>
              <w:rPr>
                <w:rFonts w:hint="eastAsia"/>
              </w:rPr>
              <w:t>test24</w:t>
            </w:r>
            <w:r>
              <w:t>"</w:t>
            </w:r>
          </w:p>
          <w:p w:rsidR="00732ECC" w:rsidRDefault="00732ECC" w:rsidP="004C6599">
            <w:r>
              <w:t xml:space="preserve">    }</w:t>
            </w:r>
          </w:p>
          <w:p w:rsidR="00732ECC" w:rsidRPr="006A12E1" w:rsidRDefault="00732ECC" w:rsidP="004C6599">
            <w:pPr>
              <w:rPr>
                <w:rFonts w:ascii="Bell MT" w:hAnsi="Bell MT"/>
              </w:rPr>
            </w:pPr>
            <w:r>
              <w:t>}</w:t>
            </w:r>
          </w:p>
        </w:tc>
      </w:tr>
    </w:tbl>
    <w:p w:rsidR="00732ECC" w:rsidRPr="00EB68C0" w:rsidRDefault="00732ECC" w:rsidP="00732ECC">
      <w:pPr>
        <w:rPr>
          <w:rFonts w:ascii="Bell MT" w:hAnsi="Bell MT"/>
        </w:rPr>
      </w:pPr>
    </w:p>
    <w:p w:rsidR="00732ECC" w:rsidRPr="00EB68C0" w:rsidRDefault="00732ECC" w:rsidP="00732ECC">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732ECC" w:rsidRPr="00EB68C0" w:rsidTr="004C6599">
        <w:tc>
          <w:tcPr>
            <w:tcW w:w="8414" w:type="dxa"/>
          </w:tcPr>
          <w:p w:rsidR="00732ECC" w:rsidRDefault="00732ECC" w:rsidP="004C6599">
            <w:pPr>
              <w:rPr>
                <w:rFonts w:ascii="Bell MT" w:hAnsi="Bell MT"/>
              </w:rPr>
            </w:pPr>
            <w:r w:rsidRPr="00EB68C0">
              <w:rPr>
                <w:rFonts w:ascii="Bell MT" w:hAnsi="Bell MT" w:hint="eastAsia"/>
              </w:rPr>
              <w:t>成功：</w:t>
            </w:r>
          </w:p>
          <w:p w:rsidR="00732ECC" w:rsidRDefault="00732ECC" w:rsidP="004C6599">
            <w:r>
              <w:t>{</w:t>
            </w:r>
          </w:p>
          <w:p w:rsidR="00732ECC" w:rsidRDefault="00732ECC" w:rsidP="004C6599">
            <w:r>
              <w:t xml:space="preserve">    "retCode": 200,</w:t>
            </w:r>
          </w:p>
          <w:p w:rsidR="00732ECC" w:rsidRDefault="00732ECC" w:rsidP="004C6599">
            <w:r>
              <w:t xml:space="preserve">    "retMsg": "success"</w:t>
            </w:r>
          </w:p>
          <w:p w:rsidR="00732ECC" w:rsidRPr="00EB68C0" w:rsidRDefault="00732ECC" w:rsidP="004C6599">
            <w:pPr>
              <w:rPr>
                <w:rFonts w:ascii="Bell MT" w:hAnsi="Bell MT"/>
              </w:rPr>
            </w:pPr>
            <w:r>
              <w:t>}</w:t>
            </w:r>
          </w:p>
        </w:tc>
      </w:tr>
      <w:tr w:rsidR="00732ECC" w:rsidRPr="00EB68C0" w:rsidTr="004C6599">
        <w:tc>
          <w:tcPr>
            <w:tcW w:w="8414" w:type="dxa"/>
          </w:tcPr>
          <w:p w:rsidR="00732ECC" w:rsidRPr="00EB68C0" w:rsidRDefault="00732ECC" w:rsidP="004C6599">
            <w:pPr>
              <w:rPr>
                <w:rFonts w:ascii="Bell MT" w:hAnsi="Bell MT"/>
              </w:rPr>
            </w:pPr>
            <w:r w:rsidRPr="00EB68C0">
              <w:rPr>
                <w:rFonts w:ascii="Bell MT" w:hAnsi="Bell MT" w:hint="eastAsia"/>
              </w:rPr>
              <w:t>失败：</w:t>
            </w:r>
          </w:p>
          <w:p w:rsidR="00732ECC" w:rsidRDefault="00732ECC" w:rsidP="004C6599">
            <w:r>
              <w:t>{</w:t>
            </w:r>
          </w:p>
          <w:p w:rsidR="00732ECC" w:rsidRDefault="00732ECC" w:rsidP="004C6599">
            <w:r>
              <w:t xml:space="preserve">    "retCode": </w:t>
            </w:r>
            <w:r>
              <w:rPr>
                <w:rFonts w:hint="eastAsia"/>
              </w:rPr>
              <w:t>-1</w:t>
            </w:r>
            <w:r>
              <w:t>,</w:t>
            </w:r>
          </w:p>
          <w:p w:rsidR="00732ECC" w:rsidRDefault="00732ECC" w:rsidP="004C6599">
            <w:r>
              <w:rPr>
                <w:rFonts w:hint="eastAsia"/>
              </w:rPr>
              <w:t xml:space="preserve">    "retMsg": "****</w:t>
            </w:r>
            <w:r>
              <w:rPr>
                <w:rFonts w:hint="eastAsia"/>
              </w:rPr>
              <w:t>具体失败原因</w:t>
            </w:r>
            <w:r>
              <w:rPr>
                <w:rFonts w:hint="eastAsia"/>
              </w:rPr>
              <w:t>"</w:t>
            </w:r>
          </w:p>
          <w:p w:rsidR="00732ECC" w:rsidRPr="00EB68C0" w:rsidRDefault="00732ECC" w:rsidP="004C6599">
            <w:pPr>
              <w:rPr>
                <w:rFonts w:ascii="Bell MT" w:hAnsi="Bell MT"/>
              </w:rPr>
            </w:pPr>
            <w:r>
              <w:t>}</w:t>
            </w:r>
          </w:p>
        </w:tc>
      </w:tr>
    </w:tbl>
    <w:p w:rsidR="002863C3" w:rsidRPr="0039519B" w:rsidRDefault="002863C3" w:rsidP="0039519B">
      <w:pPr>
        <w:pStyle w:val="4"/>
      </w:pPr>
      <w:r w:rsidRPr="0039519B">
        <w:rPr>
          <w:rFonts w:hint="eastAsia"/>
        </w:rPr>
        <w:lastRenderedPageBreak/>
        <w:t>私有云设备激活</w:t>
      </w:r>
      <w:r w:rsidR="00D03A4A">
        <w:rPr>
          <w:rFonts w:hint="eastAsia"/>
        </w:rPr>
        <w:t>（私有云向京东微联云请求）</w:t>
      </w:r>
    </w:p>
    <w:p w:rsidR="002863C3" w:rsidRDefault="002863C3" w:rsidP="00B839E5">
      <w:pPr>
        <w:pStyle w:val="5"/>
      </w:pPr>
      <w:r w:rsidRPr="00EB68C0">
        <w:rPr>
          <w:rFonts w:hint="eastAsia"/>
        </w:rPr>
        <w:t>功能描述</w:t>
      </w:r>
    </w:p>
    <w:p w:rsidR="002863C3" w:rsidRPr="00EB68C0" w:rsidRDefault="002863C3" w:rsidP="002863C3">
      <w:pPr>
        <w:ind w:firstLine="420"/>
      </w:pPr>
      <w:r>
        <w:rPr>
          <w:rFonts w:ascii="Bell MT" w:hAnsi="Bell MT" w:hint="eastAsia"/>
        </w:rPr>
        <w:t>本接口适用于对设备接入私有云，且微联</w:t>
      </w:r>
      <w:r>
        <w:rPr>
          <w:rFonts w:ascii="Bell MT" w:hAnsi="Bell MT" w:hint="eastAsia"/>
        </w:rPr>
        <w:t>App</w:t>
      </w:r>
      <w:r>
        <w:rPr>
          <w:rFonts w:ascii="Bell MT" w:hAnsi="Bell MT" w:hint="eastAsia"/>
        </w:rPr>
        <w:t>不能直接向设备写入</w:t>
      </w:r>
      <w:r>
        <w:rPr>
          <w:rFonts w:ascii="Bell MT" w:hAnsi="Bell MT" w:hint="eastAsia"/>
        </w:rPr>
        <w:t>feed id</w:t>
      </w:r>
      <w:r>
        <w:rPr>
          <w:rFonts w:ascii="Bell MT" w:hAnsi="Bell MT" w:hint="eastAsia"/>
        </w:rPr>
        <w:t>的场景。在设备使用前，私有云需要</w:t>
      </w:r>
      <w:r w:rsidRPr="00556C85">
        <w:rPr>
          <w:rFonts w:ascii="Bell MT" w:hAnsi="Bell MT" w:hint="eastAsia"/>
        </w:rPr>
        <w:t>到京东微联平台进行</w:t>
      </w:r>
      <w:r>
        <w:rPr>
          <w:rFonts w:ascii="Bell MT" w:hAnsi="Bell MT" w:hint="eastAsia"/>
        </w:rPr>
        <w:t>设备激活（</w:t>
      </w:r>
      <w:r w:rsidRPr="00556C85">
        <w:rPr>
          <w:rFonts w:ascii="Bell MT" w:hAnsi="Bell MT" w:hint="eastAsia"/>
        </w:rPr>
        <w:t>注册</w:t>
      </w:r>
      <w:r>
        <w:rPr>
          <w:rFonts w:ascii="Bell MT" w:hAnsi="Bell MT" w:hint="eastAsia"/>
        </w:rPr>
        <w:t>）</w:t>
      </w:r>
      <w:r w:rsidRPr="00556C85">
        <w:rPr>
          <w:rFonts w:ascii="Bell MT" w:hAnsi="Bell MT" w:hint="eastAsia"/>
        </w:rPr>
        <w:t>。京东微联平台为</w:t>
      </w:r>
      <w:r>
        <w:rPr>
          <w:rFonts w:ascii="Bell MT" w:hAnsi="Bell MT" w:hint="eastAsia"/>
        </w:rPr>
        <w:t>激活</w:t>
      </w:r>
      <w:r w:rsidRPr="00556C85">
        <w:rPr>
          <w:rFonts w:ascii="Bell MT" w:hAnsi="Bell MT" w:hint="eastAsia"/>
        </w:rPr>
        <w:t>请求中的每个设备进行注册，成功后为每个设备分配一个</w:t>
      </w:r>
      <w:r w:rsidRPr="00556C85">
        <w:rPr>
          <w:rFonts w:ascii="Bell MT" w:hAnsi="Bell MT" w:hint="eastAsia"/>
        </w:rPr>
        <w:t>feedId</w:t>
      </w:r>
      <w:r w:rsidRPr="00556C85">
        <w:rPr>
          <w:rFonts w:ascii="Bell MT" w:hAnsi="Bell MT" w:hint="eastAsia"/>
        </w:rPr>
        <w:t>（唯一识别、统一管理的识别标识）。私有云需要为设备存储</w:t>
      </w:r>
      <w:r w:rsidRPr="00556C85">
        <w:rPr>
          <w:rFonts w:ascii="Bell MT" w:hAnsi="Bell MT" w:hint="eastAsia"/>
        </w:rPr>
        <w:t>feedId</w:t>
      </w:r>
      <w:r w:rsidRPr="00556C85">
        <w:rPr>
          <w:rFonts w:ascii="Bell MT" w:hAnsi="Bell MT" w:hint="eastAsia"/>
        </w:rPr>
        <w:t>信息。后续私有云上报的所有设备数据都需携带该设备的</w:t>
      </w:r>
      <w:r w:rsidRPr="00556C85">
        <w:rPr>
          <w:rFonts w:ascii="Bell MT" w:hAnsi="Bell MT" w:hint="eastAsia"/>
        </w:rPr>
        <w:t>feedId</w:t>
      </w:r>
      <w:r w:rsidRPr="00556C85">
        <w:rPr>
          <w:rFonts w:ascii="Bell MT" w:hAnsi="Bell MT" w:hint="eastAsia"/>
        </w:rPr>
        <w:t>信息。</w:t>
      </w:r>
    </w:p>
    <w:p w:rsidR="002863C3" w:rsidRPr="00EB68C0" w:rsidRDefault="002863C3" w:rsidP="002863C3"/>
    <w:p w:rsidR="002863C3" w:rsidRDefault="002863C3" w:rsidP="00B839E5">
      <w:pPr>
        <w:pStyle w:val="5"/>
      </w:pPr>
      <w:r>
        <w:rPr>
          <w:rFonts w:hint="eastAsia"/>
        </w:rPr>
        <w:t>接口定义</w:t>
      </w:r>
    </w:p>
    <w:p w:rsidR="002863C3" w:rsidRDefault="002863C3" w:rsidP="002863C3">
      <w:r w:rsidRPr="0089326E">
        <w:rPr>
          <w:rFonts w:hint="eastAsia"/>
          <w:b/>
        </w:rPr>
        <w:t>接口名称</w:t>
      </w:r>
      <w:r>
        <w:rPr>
          <w:rFonts w:hint="eastAsia"/>
        </w:rPr>
        <w:t>：</w:t>
      </w:r>
      <w:r w:rsidRPr="00EB68C0">
        <w:rPr>
          <w:rFonts w:hint="eastAsia"/>
        </w:rPr>
        <w:t>jingdong.jcloud.smart.activate</w:t>
      </w:r>
      <w:r w:rsidRPr="00EB68C0">
        <w:t>Device</w:t>
      </w:r>
    </w:p>
    <w:p w:rsidR="002863C3" w:rsidRDefault="002863C3" w:rsidP="002863C3">
      <w:r w:rsidRPr="00DC272E">
        <w:rPr>
          <w:rFonts w:hint="eastAsia"/>
          <w:b/>
        </w:rPr>
        <w:t>是否授权：</w:t>
      </w:r>
      <w:r>
        <w:rPr>
          <w:rFonts w:hint="eastAsia"/>
        </w:rPr>
        <w:t>否</w:t>
      </w:r>
    </w:p>
    <w:p w:rsidR="002863C3" w:rsidRDefault="002863C3" w:rsidP="002863C3">
      <w:r w:rsidRPr="0089326E">
        <w:rPr>
          <w:rFonts w:hint="eastAsia"/>
          <w:b/>
        </w:rPr>
        <w:t>接口级参数</w:t>
      </w:r>
      <w:r>
        <w:rPr>
          <w:rFonts w:hint="eastAsia"/>
        </w:rPr>
        <w:t>：</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817"/>
        <w:gridCol w:w="3685"/>
      </w:tblGrid>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类型</w:t>
            </w:r>
          </w:p>
        </w:tc>
        <w:tc>
          <w:tcPr>
            <w:tcW w:w="817"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必选</w:t>
            </w:r>
          </w:p>
        </w:tc>
        <w:tc>
          <w:tcPr>
            <w:tcW w:w="3685"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描述</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p</w:t>
            </w:r>
            <w:r w:rsidRPr="00EB68C0">
              <w:rPr>
                <w:rFonts w:hint="eastAsia"/>
              </w:rPr>
              <w:t>roduct</w:t>
            </w:r>
            <w:r>
              <w:rPr>
                <w:rFonts w:hint="eastAsia"/>
              </w:rPr>
              <w:t>_uuid</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是</w:t>
            </w:r>
          </w:p>
        </w:tc>
        <w:tc>
          <w:tcPr>
            <w:tcW w:w="3685"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产品</w:t>
            </w:r>
            <w:r>
              <w:rPr>
                <w:rFonts w:hint="eastAsia"/>
              </w:rPr>
              <w:t>UUID</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product_secret</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Default="002863C3"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2863C3" w:rsidRDefault="003357FA" w:rsidP="004C6599">
            <w:r>
              <w:rPr>
                <w:rFonts w:hint="eastAsia"/>
              </w:rPr>
              <w:t>否</w:t>
            </w:r>
          </w:p>
        </w:tc>
        <w:tc>
          <w:tcPr>
            <w:tcW w:w="3685" w:type="dxa"/>
            <w:tcBorders>
              <w:bottom w:val="single" w:sz="6" w:space="0" w:color="999999"/>
              <w:right w:val="single" w:sz="6" w:space="0" w:color="999999"/>
            </w:tcBorders>
            <w:tcMar>
              <w:top w:w="30" w:type="dxa"/>
              <w:left w:w="75" w:type="dxa"/>
              <w:bottom w:w="30" w:type="dxa"/>
              <w:right w:w="0" w:type="dxa"/>
            </w:tcMar>
          </w:tcPr>
          <w:p w:rsidR="002863C3" w:rsidRDefault="002863C3" w:rsidP="004C6599">
            <w:r>
              <w:rPr>
                <w:rFonts w:hint="eastAsia"/>
              </w:rPr>
              <w:t>产品密钥</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d</w:t>
            </w:r>
            <w:r w:rsidRPr="00EB68C0">
              <w:rPr>
                <w:rFonts w:hint="eastAsia"/>
              </w:rPr>
              <w:t>evice</w:t>
            </w:r>
            <w:r>
              <w:rPr>
                <w:rFonts w:hint="eastAsia"/>
              </w:rPr>
              <w:t>_i</w:t>
            </w:r>
            <w:r w:rsidRPr="00EB68C0">
              <w:rPr>
                <w:rFonts w:hint="eastAsia"/>
              </w:rPr>
              <w:t>d</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是</w:t>
            </w:r>
          </w:p>
        </w:tc>
        <w:tc>
          <w:tcPr>
            <w:tcW w:w="3685"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厂商设备唯一</w:t>
            </w:r>
            <w:r>
              <w:rPr>
                <w:rFonts w:hint="eastAsia"/>
              </w:rPr>
              <w:t>ID</w:t>
            </w:r>
            <w:r>
              <w:rPr>
                <w:rFonts w:hint="eastAsia"/>
              </w:rPr>
              <w:t>，最长</w:t>
            </w:r>
            <w:r>
              <w:rPr>
                <w:rFonts w:hint="eastAsia"/>
              </w:rPr>
              <w:t>64</w:t>
            </w:r>
            <w:r>
              <w:rPr>
                <w:rFonts w:hint="eastAsia"/>
              </w:rPr>
              <w:t>位</w:t>
            </w:r>
          </w:p>
        </w:tc>
      </w:tr>
      <w:tr w:rsidR="00494DE2"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494DE2" w:rsidRDefault="00494DE2" w:rsidP="004C6599">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494DE2" w:rsidRDefault="008B178A" w:rsidP="004C6599">
            <w:r>
              <w:rPr>
                <w:rFonts w:hint="eastAsia"/>
              </w:rPr>
              <w:t>Long</w:t>
            </w:r>
          </w:p>
        </w:tc>
        <w:tc>
          <w:tcPr>
            <w:tcW w:w="817" w:type="dxa"/>
            <w:tcBorders>
              <w:bottom w:val="single" w:sz="6" w:space="0" w:color="999999"/>
              <w:right w:val="single" w:sz="6" w:space="0" w:color="999999"/>
            </w:tcBorders>
            <w:tcMar>
              <w:top w:w="30" w:type="dxa"/>
              <w:left w:w="75" w:type="dxa"/>
              <w:bottom w:w="30" w:type="dxa"/>
              <w:right w:w="0" w:type="dxa"/>
            </w:tcMar>
          </w:tcPr>
          <w:p w:rsidR="00494DE2" w:rsidRDefault="001F5B74" w:rsidP="004C6599">
            <w:r>
              <w:rPr>
                <w:rFonts w:hint="eastAsia"/>
              </w:rPr>
              <w:t>否</w:t>
            </w:r>
          </w:p>
        </w:tc>
        <w:tc>
          <w:tcPr>
            <w:tcW w:w="3685" w:type="dxa"/>
            <w:tcBorders>
              <w:bottom w:val="single" w:sz="6" w:space="0" w:color="999999"/>
              <w:right w:val="single" w:sz="6" w:space="0" w:color="999999"/>
            </w:tcBorders>
            <w:tcMar>
              <w:top w:w="30" w:type="dxa"/>
              <w:left w:w="75" w:type="dxa"/>
              <w:bottom w:w="30" w:type="dxa"/>
              <w:right w:w="0" w:type="dxa"/>
            </w:tcMar>
          </w:tcPr>
          <w:p w:rsidR="00494DE2" w:rsidRDefault="00B84624" w:rsidP="004C6599">
            <w:r>
              <w:rPr>
                <w:rFonts w:hint="eastAsia"/>
              </w:rPr>
              <w:t>京东设备唯一标示</w:t>
            </w:r>
            <w:r w:rsidR="00D67029">
              <w:rPr>
                <w:rFonts w:hint="eastAsia"/>
              </w:rPr>
              <w:t>，新设备为</w:t>
            </w:r>
            <w:r w:rsidR="00D67029">
              <w:rPr>
                <w:rFonts w:hint="eastAsia"/>
              </w:rPr>
              <w:t>0</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t>M</w:t>
            </w:r>
            <w:r>
              <w:rPr>
                <w:rFonts w:hint="eastAsia"/>
              </w:rPr>
              <w:t>ac</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Default="002863C3"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否</w:t>
            </w:r>
          </w:p>
        </w:tc>
        <w:tc>
          <w:tcPr>
            <w:tcW w:w="3685" w:type="dxa"/>
            <w:tcBorders>
              <w:bottom w:val="single" w:sz="6" w:space="0" w:color="999999"/>
              <w:right w:val="single" w:sz="6" w:space="0" w:color="999999"/>
            </w:tcBorders>
            <w:tcMar>
              <w:top w:w="30" w:type="dxa"/>
              <w:left w:w="75" w:type="dxa"/>
              <w:bottom w:w="30" w:type="dxa"/>
              <w:right w:w="0" w:type="dxa"/>
            </w:tcMar>
          </w:tcPr>
          <w:p w:rsidR="002863C3" w:rsidRDefault="002863C3" w:rsidP="004C6599">
            <w:r>
              <w:rPr>
                <w:rFonts w:hint="eastAsia"/>
              </w:rPr>
              <w:t>设备</w:t>
            </w:r>
            <w:r>
              <w:rPr>
                <w:rFonts w:hint="eastAsia"/>
              </w:rPr>
              <w:t>mac</w:t>
            </w:r>
            <w:r>
              <w:rPr>
                <w:rFonts w:hint="eastAsia"/>
              </w:rPr>
              <w:t>地址</w:t>
            </w:r>
          </w:p>
        </w:tc>
      </w:tr>
    </w:tbl>
    <w:p w:rsidR="002863C3" w:rsidRDefault="002863C3" w:rsidP="002863C3">
      <w:pPr>
        <w:rPr>
          <w:b/>
        </w:rPr>
      </w:pPr>
      <w:r w:rsidRPr="009F5E0F">
        <w:rPr>
          <w:rFonts w:hint="eastAsia"/>
          <w:b/>
        </w:rPr>
        <w:t>返回值：</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4502"/>
      </w:tblGrid>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类型</w:t>
            </w:r>
          </w:p>
        </w:tc>
        <w:tc>
          <w:tcPr>
            <w:tcW w:w="4502"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描述</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sidRPr="00326778">
              <w:t>server_time</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String</w:t>
            </w:r>
          </w:p>
        </w:tc>
        <w:tc>
          <w:tcPr>
            <w:tcW w:w="4502"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JD</w:t>
            </w:r>
            <w:r>
              <w:rPr>
                <w:rFonts w:hint="eastAsia"/>
              </w:rPr>
              <w:t>服务器系统时间</w:t>
            </w:r>
          </w:p>
        </w:tc>
      </w:tr>
      <w:tr w:rsidR="006472EA"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t>feed_id</w:t>
            </w:r>
          </w:p>
        </w:tc>
        <w:tc>
          <w:tcPr>
            <w:tcW w:w="1378"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rPr>
                <w:rFonts w:hint="eastAsia"/>
              </w:rPr>
              <w:t>Long</w:t>
            </w:r>
          </w:p>
        </w:tc>
        <w:tc>
          <w:tcPr>
            <w:tcW w:w="4502"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rPr>
                <w:rFonts w:hint="eastAsia"/>
              </w:rPr>
              <w:t>京东设备唯一</w:t>
            </w:r>
            <w:r>
              <w:rPr>
                <w:rFonts w:hint="eastAsia"/>
              </w:rPr>
              <w:t>ID</w:t>
            </w:r>
          </w:p>
        </w:tc>
      </w:tr>
      <w:tr w:rsidR="006472EA"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rPr>
                <w:rFonts w:hint="eastAsia"/>
              </w:rPr>
              <w:t>access_key</w:t>
            </w:r>
          </w:p>
        </w:tc>
        <w:tc>
          <w:tcPr>
            <w:tcW w:w="1378"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rPr>
                <w:rFonts w:hint="eastAsia"/>
              </w:rPr>
              <w:t>String</w:t>
            </w:r>
          </w:p>
        </w:tc>
        <w:tc>
          <w:tcPr>
            <w:tcW w:w="4502" w:type="dxa"/>
            <w:tcBorders>
              <w:bottom w:val="single" w:sz="6" w:space="0" w:color="999999"/>
              <w:right w:val="single" w:sz="6" w:space="0" w:color="999999"/>
            </w:tcBorders>
            <w:tcMar>
              <w:top w:w="30" w:type="dxa"/>
              <w:left w:w="75" w:type="dxa"/>
              <w:bottom w:w="30" w:type="dxa"/>
              <w:right w:w="0" w:type="dxa"/>
            </w:tcMar>
          </w:tcPr>
          <w:p w:rsidR="006472EA" w:rsidRPr="00EB68C0" w:rsidRDefault="006472EA" w:rsidP="004C6599">
            <w:r>
              <w:rPr>
                <w:rFonts w:hint="eastAsia"/>
              </w:rPr>
              <w:t>京东设备密钥</w:t>
            </w:r>
          </w:p>
        </w:tc>
      </w:tr>
    </w:tbl>
    <w:p w:rsidR="002863C3" w:rsidRPr="009F5E0F" w:rsidRDefault="002863C3" w:rsidP="002863C3">
      <w:pPr>
        <w:rPr>
          <w:b/>
        </w:rPr>
      </w:pPr>
    </w:p>
    <w:p w:rsidR="002863C3" w:rsidRDefault="002863C3" w:rsidP="00B839E5">
      <w:pPr>
        <w:pStyle w:val="5"/>
      </w:pPr>
      <w:r>
        <w:rPr>
          <w:rFonts w:hint="eastAsia"/>
        </w:rPr>
        <w:t>示例</w:t>
      </w:r>
    </w:p>
    <w:p w:rsidR="002863C3" w:rsidRPr="00EB68C0" w:rsidRDefault="002863C3" w:rsidP="002863C3">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7938"/>
      </w:tblGrid>
      <w:tr w:rsidR="002863C3" w:rsidRPr="00EB68C0" w:rsidTr="004C6599">
        <w:tc>
          <w:tcPr>
            <w:tcW w:w="7938" w:type="dxa"/>
          </w:tcPr>
          <w:p w:rsidR="002863C3" w:rsidRPr="00A201E4" w:rsidRDefault="002863C3" w:rsidP="004C6599">
            <w:r w:rsidRPr="00A201E4">
              <w:t>{</w:t>
            </w:r>
          </w:p>
          <w:p w:rsidR="002863C3" w:rsidRPr="00A201E4" w:rsidRDefault="002863C3" w:rsidP="004C6599">
            <w:pPr>
              <w:ind w:firstLineChars="200" w:firstLine="420"/>
            </w:pPr>
            <w:r w:rsidRPr="00A201E4">
              <w:t>"</w:t>
            </w:r>
            <w:r w:rsidRPr="00FE3BD3">
              <w:rPr>
                <w:rFonts w:hint="eastAsia"/>
              </w:rPr>
              <w:t>rpc_version</w:t>
            </w:r>
            <w:r w:rsidRPr="00A201E4">
              <w:t>"</w:t>
            </w:r>
            <w:r w:rsidRPr="00A201E4">
              <w:rPr>
                <w:rFonts w:hint="eastAsia"/>
              </w:rPr>
              <w:t>:</w:t>
            </w:r>
            <w:r w:rsidRPr="00A201E4">
              <w:t>"</w:t>
            </w:r>
            <w:r w:rsidRPr="00A201E4">
              <w:rPr>
                <w:rFonts w:hint="eastAsia"/>
              </w:rPr>
              <w:t>1.0</w:t>
            </w:r>
            <w:r w:rsidRPr="00A201E4">
              <w:t>"</w:t>
            </w:r>
            <w:r w:rsidRPr="00A201E4">
              <w:rPr>
                <w:rFonts w:hint="eastAsia"/>
              </w:rPr>
              <w:t>,</w:t>
            </w:r>
          </w:p>
          <w:p w:rsidR="002863C3" w:rsidRPr="00A201E4" w:rsidRDefault="002863C3" w:rsidP="004C6599">
            <w:pPr>
              <w:ind w:firstLineChars="200" w:firstLine="420"/>
            </w:pPr>
            <w:r w:rsidRPr="00A201E4">
              <w:t>"</w:t>
            </w:r>
            <w:r w:rsidRPr="00EB68C0">
              <w:rPr>
                <w:rFonts w:hint="eastAsia"/>
              </w:rPr>
              <w:t>product</w:t>
            </w:r>
            <w:r>
              <w:rPr>
                <w:rFonts w:hint="eastAsia"/>
              </w:rPr>
              <w:t>_uuid</w:t>
            </w:r>
            <w:r w:rsidRPr="00A201E4">
              <w:t>"</w:t>
            </w:r>
            <w:r w:rsidRPr="00A201E4">
              <w:rPr>
                <w:rFonts w:hint="eastAsia"/>
              </w:rPr>
              <w:t>:</w:t>
            </w:r>
            <w:r w:rsidRPr="00A201E4">
              <w:t>"</w:t>
            </w:r>
            <w:r w:rsidRPr="00A201E4">
              <w:rPr>
                <w:rFonts w:hint="eastAsia"/>
              </w:rPr>
              <w:t>XXX999</w:t>
            </w:r>
            <w:r w:rsidRPr="00A201E4">
              <w:t>"</w:t>
            </w:r>
            <w:r w:rsidRPr="00A201E4">
              <w:rPr>
                <w:rFonts w:hint="eastAsia"/>
              </w:rPr>
              <w:t>,</w:t>
            </w:r>
          </w:p>
          <w:p w:rsidR="002863C3" w:rsidRDefault="002863C3" w:rsidP="004C6599">
            <w:pPr>
              <w:ind w:firstLineChars="200" w:firstLine="420"/>
            </w:pPr>
            <w:r w:rsidRPr="00A201E4">
              <w:t>"</w:t>
            </w:r>
            <w:r w:rsidRPr="00EB68C0">
              <w:rPr>
                <w:rFonts w:hint="eastAsia"/>
              </w:rPr>
              <w:t>device</w:t>
            </w:r>
            <w:r>
              <w:rPr>
                <w:rFonts w:hint="eastAsia"/>
              </w:rPr>
              <w:t>_i</w:t>
            </w:r>
            <w:r w:rsidRPr="00EB68C0">
              <w:rPr>
                <w:rFonts w:hint="eastAsia"/>
              </w:rPr>
              <w:t>d</w:t>
            </w:r>
            <w:r w:rsidRPr="00A201E4">
              <w:t>"</w:t>
            </w:r>
            <w:r w:rsidRPr="00A201E4">
              <w:rPr>
                <w:rFonts w:hint="eastAsia"/>
              </w:rPr>
              <w:t>:</w:t>
            </w:r>
            <w:r w:rsidRPr="00A201E4">
              <w:t>"</w:t>
            </w:r>
            <w:r w:rsidRPr="00385CAC">
              <w:t>6C8</w:t>
            </w:r>
            <w:r>
              <w:rPr>
                <w:rFonts w:hint="eastAsia"/>
              </w:rPr>
              <w:t>B</w:t>
            </w:r>
            <w:r w:rsidRPr="00385CAC">
              <w:t>1</w:t>
            </w:r>
            <w:r>
              <w:rPr>
                <w:rFonts w:hint="eastAsia"/>
              </w:rPr>
              <w:t>6999886</w:t>
            </w:r>
            <w:r w:rsidRPr="00A201E4">
              <w:t>"</w:t>
            </w:r>
            <w:r w:rsidRPr="00A201E4">
              <w:rPr>
                <w:rFonts w:hint="eastAsia"/>
              </w:rPr>
              <w:t>,</w:t>
            </w:r>
          </w:p>
          <w:p w:rsidR="00BE616D" w:rsidRPr="00A201E4" w:rsidRDefault="00BE616D" w:rsidP="004C6599">
            <w:pPr>
              <w:ind w:firstLineChars="200" w:firstLine="420"/>
            </w:pPr>
            <w:r w:rsidRPr="00A201E4">
              <w:t>"</w:t>
            </w:r>
            <w:r>
              <w:rPr>
                <w:rFonts w:hint="eastAsia"/>
              </w:rPr>
              <w:t>feed_id</w:t>
            </w:r>
            <w:r w:rsidRPr="00A201E4">
              <w:t>"</w:t>
            </w:r>
            <w:r>
              <w:rPr>
                <w:rFonts w:hint="eastAsia"/>
              </w:rPr>
              <w:t>:0,</w:t>
            </w:r>
          </w:p>
          <w:p w:rsidR="002863C3" w:rsidRPr="00A201E4" w:rsidRDefault="002863C3" w:rsidP="004C6599">
            <w:pPr>
              <w:ind w:firstLineChars="200" w:firstLine="420"/>
            </w:pPr>
            <w:r w:rsidRPr="00A201E4">
              <w:t>"</w:t>
            </w:r>
            <w:r>
              <w:rPr>
                <w:rFonts w:hint="eastAsia"/>
              </w:rPr>
              <w:t>mac</w:t>
            </w:r>
            <w:r w:rsidRPr="00A201E4">
              <w:t>"</w:t>
            </w:r>
            <w:r w:rsidRPr="00A201E4">
              <w:rPr>
                <w:rFonts w:hint="eastAsia"/>
              </w:rPr>
              <w:t>:</w:t>
            </w:r>
            <w:r w:rsidRPr="00A201E4">
              <w:t>"</w:t>
            </w:r>
            <w:r w:rsidRPr="00385CAC">
              <w:t>6C</w:t>
            </w:r>
            <w:r w:rsidRPr="00385CAC">
              <w:rPr>
                <w:rFonts w:hint="eastAsia"/>
              </w:rPr>
              <w:t>:</w:t>
            </w:r>
            <w:r w:rsidRPr="00385CAC">
              <w:t>8</w:t>
            </w:r>
            <w:r>
              <w:rPr>
                <w:rFonts w:hint="eastAsia"/>
              </w:rPr>
              <w:t>B</w:t>
            </w:r>
            <w:r w:rsidRPr="00385CAC">
              <w:rPr>
                <w:rFonts w:hint="eastAsia"/>
              </w:rPr>
              <w:t>:</w:t>
            </w:r>
            <w:r w:rsidRPr="00385CAC">
              <w:t>1</w:t>
            </w:r>
            <w:r>
              <w:rPr>
                <w:rFonts w:hint="eastAsia"/>
              </w:rPr>
              <w:t>6</w:t>
            </w:r>
            <w:r w:rsidRPr="00385CAC">
              <w:rPr>
                <w:rFonts w:hint="eastAsia"/>
              </w:rPr>
              <w:t>:</w:t>
            </w:r>
            <w:r>
              <w:rPr>
                <w:rFonts w:hint="eastAsia"/>
              </w:rPr>
              <w:t>99</w:t>
            </w:r>
            <w:r w:rsidRPr="00385CAC">
              <w:rPr>
                <w:rFonts w:hint="eastAsia"/>
              </w:rPr>
              <w:t>:</w:t>
            </w:r>
            <w:r>
              <w:rPr>
                <w:rFonts w:hint="eastAsia"/>
              </w:rPr>
              <w:t>98</w:t>
            </w:r>
            <w:r w:rsidRPr="00385CAC">
              <w:rPr>
                <w:rFonts w:hint="eastAsia"/>
              </w:rPr>
              <w:t>:</w:t>
            </w:r>
            <w:r>
              <w:rPr>
                <w:rFonts w:hint="eastAsia"/>
              </w:rPr>
              <w:t>86</w:t>
            </w:r>
            <w:r w:rsidRPr="00A201E4">
              <w:t>"</w:t>
            </w:r>
          </w:p>
          <w:p w:rsidR="002863C3" w:rsidRPr="00EB68C0" w:rsidRDefault="002863C3" w:rsidP="004C6599">
            <w:pPr>
              <w:rPr>
                <w:rFonts w:ascii="Bell MT" w:hAnsi="Bell MT"/>
              </w:rPr>
            </w:pPr>
            <w:r w:rsidRPr="00A201E4">
              <w:t>}</w:t>
            </w:r>
          </w:p>
        </w:tc>
      </w:tr>
    </w:tbl>
    <w:p w:rsidR="002863C3" w:rsidRPr="00EB68C0" w:rsidRDefault="002863C3" w:rsidP="002863C3">
      <w:pPr>
        <w:rPr>
          <w:rFonts w:ascii="Bell MT" w:hAnsi="Bell MT"/>
        </w:rPr>
      </w:pPr>
    </w:p>
    <w:p w:rsidR="002863C3" w:rsidRPr="00EB68C0" w:rsidRDefault="002863C3" w:rsidP="002863C3">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7938"/>
      </w:tblGrid>
      <w:tr w:rsidR="002863C3" w:rsidRPr="00EB68C0" w:rsidTr="004C6599">
        <w:tc>
          <w:tcPr>
            <w:tcW w:w="7938" w:type="dxa"/>
          </w:tcPr>
          <w:p w:rsidR="002863C3" w:rsidRDefault="002863C3" w:rsidP="004C6599">
            <w:pPr>
              <w:rPr>
                <w:rFonts w:ascii="Bell MT" w:hAnsi="Bell MT"/>
              </w:rPr>
            </w:pPr>
            <w:r w:rsidRPr="00EB68C0">
              <w:rPr>
                <w:rFonts w:ascii="Bell MT" w:hAnsi="Bell MT" w:hint="eastAsia"/>
              </w:rPr>
              <w:t>成功：</w:t>
            </w:r>
          </w:p>
          <w:p w:rsidR="002863C3" w:rsidRDefault="002863C3" w:rsidP="004C6599">
            <w:r>
              <w:t>{</w:t>
            </w:r>
          </w:p>
          <w:p w:rsidR="002863C3" w:rsidRDefault="002863C3" w:rsidP="004C6599">
            <w:r>
              <w:t xml:space="preserve">    "status": </w:t>
            </w:r>
            <w:r>
              <w:rPr>
                <w:rFonts w:hint="eastAsia"/>
              </w:rPr>
              <w:t>20</w:t>
            </w:r>
            <w:r>
              <w:t>0,</w:t>
            </w:r>
          </w:p>
          <w:p w:rsidR="002863C3" w:rsidRDefault="002863C3" w:rsidP="004C6599">
            <w:r>
              <w:t xml:space="preserve">    "</w:t>
            </w:r>
            <w:r>
              <w:rPr>
                <w:rFonts w:hint="eastAsia"/>
              </w:rPr>
              <w:t>msg</w:t>
            </w:r>
            <w:r>
              <w:t>": "</w:t>
            </w:r>
            <w:r>
              <w:rPr>
                <w:rFonts w:hint="eastAsia"/>
              </w:rPr>
              <w:t>success</w:t>
            </w:r>
            <w:r>
              <w:t>",</w:t>
            </w:r>
          </w:p>
          <w:p w:rsidR="002863C3" w:rsidRDefault="002863C3" w:rsidP="004C6599">
            <w:pPr>
              <w:ind w:firstLine="420"/>
            </w:pPr>
            <w:r>
              <w:t>"result": {</w:t>
            </w:r>
          </w:p>
          <w:p w:rsidR="002863C3" w:rsidRPr="00326778" w:rsidRDefault="002863C3" w:rsidP="004C6599">
            <w:r>
              <w:t xml:space="preserve">        </w:t>
            </w:r>
            <w:r w:rsidRPr="00326778">
              <w:t>"server_time": "2015-01-07T11:24:35+0800",</w:t>
            </w:r>
          </w:p>
          <w:p w:rsidR="002863C3" w:rsidRDefault="002863C3" w:rsidP="004C6599">
            <w:r w:rsidRPr="00326778">
              <w:t xml:space="preserve">        </w:t>
            </w:r>
            <w:r>
              <w:t>"feed_id": 1</w:t>
            </w:r>
            <w:r>
              <w:rPr>
                <w:rFonts w:hint="eastAsia"/>
              </w:rPr>
              <w:t>23456789087</w:t>
            </w:r>
            <w:r w:rsidR="00AD5F03">
              <w:rPr>
                <w:rFonts w:hint="eastAsia"/>
              </w:rPr>
              <w:t>,</w:t>
            </w:r>
          </w:p>
          <w:p w:rsidR="00AD5F03" w:rsidRDefault="00AD5F03" w:rsidP="004C6599">
            <w:r w:rsidRPr="00326778">
              <w:t xml:space="preserve">        </w:t>
            </w:r>
            <w:r>
              <w:t>"</w:t>
            </w:r>
            <w:r>
              <w:rPr>
                <w:rFonts w:hint="eastAsia"/>
              </w:rPr>
              <w:t>access_key</w:t>
            </w:r>
            <w:r>
              <w:t>": "</w:t>
            </w:r>
            <w:r>
              <w:rPr>
                <w:rFonts w:hint="eastAsia"/>
              </w:rPr>
              <w:t>smscp832nxxdlmaq3434md</w:t>
            </w:r>
            <w:r>
              <w:t>"</w:t>
            </w:r>
          </w:p>
          <w:p w:rsidR="002863C3" w:rsidRDefault="002863C3" w:rsidP="004C6599">
            <w:r>
              <w:rPr>
                <w:rFonts w:hint="eastAsia"/>
              </w:rPr>
              <w:t xml:space="preserve">    }</w:t>
            </w:r>
          </w:p>
          <w:p w:rsidR="002863C3" w:rsidRPr="00EB68C0" w:rsidRDefault="002863C3" w:rsidP="004C6599">
            <w:pPr>
              <w:rPr>
                <w:rFonts w:ascii="Bell MT" w:hAnsi="Bell MT"/>
              </w:rPr>
            </w:pPr>
            <w:r>
              <w:t>}</w:t>
            </w:r>
          </w:p>
        </w:tc>
      </w:tr>
      <w:tr w:rsidR="002863C3" w:rsidRPr="00EB68C0" w:rsidTr="004C6599">
        <w:tc>
          <w:tcPr>
            <w:tcW w:w="7938" w:type="dxa"/>
          </w:tcPr>
          <w:p w:rsidR="002863C3" w:rsidRPr="00EB68C0" w:rsidRDefault="002863C3" w:rsidP="004C6599">
            <w:pPr>
              <w:rPr>
                <w:rFonts w:ascii="Bell MT" w:hAnsi="Bell MT"/>
              </w:rPr>
            </w:pPr>
            <w:r w:rsidRPr="00EB68C0">
              <w:rPr>
                <w:rFonts w:ascii="Bell MT" w:hAnsi="Bell MT" w:hint="eastAsia"/>
              </w:rPr>
              <w:t>失败：</w:t>
            </w:r>
          </w:p>
          <w:p w:rsidR="002863C3" w:rsidRDefault="002863C3" w:rsidP="004C6599">
            <w:r>
              <w:t>{</w:t>
            </w:r>
          </w:p>
          <w:p w:rsidR="002863C3" w:rsidRDefault="002863C3" w:rsidP="004C6599">
            <w:r>
              <w:t xml:space="preserve">    "status": </w:t>
            </w:r>
            <w:r>
              <w:rPr>
                <w:rFonts w:hint="eastAsia"/>
              </w:rPr>
              <w:t>-1</w:t>
            </w:r>
            <w:r>
              <w:t>,</w:t>
            </w:r>
          </w:p>
          <w:p w:rsidR="002863C3" w:rsidRDefault="002863C3" w:rsidP="004C6599">
            <w:r>
              <w:t xml:space="preserve">    "</w:t>
            </w:r>
            <w:r>
              <w:rPr>
                <w:rFonts w:hint="eastAsia"/>
              </w:rPr>
              <w:t>msg</w:t>
            </w:r>
            <w:r>
              <w:t>": "</w:t>
            </w:r>
            <w:r>
              <w:rPr>
                <w:rFonts w:hint="eastAsia"/>
              </w:rPr>
              <w:t>error message</w:t>
            </w:r>
            <w:r>
              <w:t>",</w:t>
            </w:r>
          </w:p>
          <w:p w:rsidR="002863C3" w:rsidRDefault="002863C3" w:rsidP="004C6599">
            <w:r>
              <w:t xml:space="preserve">    "result": </w:t>
            </w:r>
            <w:r>
              <w:rPr>
                <w:rFonts w:hint="eastAsia"/>
              </w:rPr>
              <w:t>null</w:t>
            </w:r>
          </w:p>
          <w:p w:rsidR="002863C3" w:rsidRPr="00EB68C0" w:rsidRDefault="002863C3" w:rsidP="004C6599">
            <w:pPr>
              <w:rPr>
                <w:rFonts w:ascii="Bell MT" w:hAnsi="Bell MT"/>
              </w:rPr>
            </w:pPr>
            <w:r>
              <w:t>}</w:t>
            </w:r>
          </w:p>
        </w:tc>
      </w:tr>
    </w:tbl>
    <w:p w:rsidR="002863C3" w:rsidRPr="00EB68C0" w:rsidRDefault="002863C3" w:rsidP="002863C3">
      <w:pPr>
        <w:rPr>
          <w:rFonts w:ascii="Bell MT" w:hAnsi="Bell MT"/>
        </w:rPr>
      </w:pPr>
    </w:p>
    <w:p w:rsidR="002863C3" w:rsidRPr="0039519B" w:rsidRDefault="002863C3" w:rsidP="0039519B">
      <w:pPr>
        <w:pStyle w:val="4"/>
      </w:pPr>
      <w:r w:rsidRPr="0039519B">
        <w:rPr>
          <w:rFonts w:hint="eastAsia"/>
        </w:rPr>
        <w:t>私有云设备绑定</w:t>
      </w:r>
      <w:r w:rsidR="002A5F0C">
        <w:rPr>
          <w:rFonts w:hint="eastAsia"/>
        </w:rPr>
        <w:t>（私有云向京东微联云</w:t>
      </w:r>
      <w:r w:rsidR="00D21490">
        <w:rPr>
          <w:rFonts w:hint="eastAsia"/>
        </w:rPr>
        <w:t>请求</w:t>
      </w:r>
      <w:r w:rsidR="002A5F0C">
        <w:rPr>
          <w:rFonts w:hint="eastAsia"/>
        </w:rPr>
        <w:t>）</w:t>
      </w:r>
    </w:p>
    <w:p w:rsidR="002863C3" w:rsidRDefault="002863C3" w:rsidP="00B839E5">
      <w:pPr>
        <w:pStyle w:val="5"/>
      </w:pPr>
      <w:r w:rsidRPr="00EB68C0">
        <w:rPr>
          <w:rFonts w:hint="eastAsia"/>
        </w:rPr>
        <w:t>功能描述</w:t>
      </w:r>
    </w:p>
    <w:p w:rsidR="002863C3" w:rsidRPr="00EB68C0" w:rsidRDefault="002863C3" w:rsidP="002863C3">
      <w:pPr>
        <w:ind w:firstLine="420"/>
      </w:pPr>
      <w:r>
        <w:rPr>
          <w:rFonts w:ascii="Bell MT" w:hAnsi="Bell MT" w:hint="eastAsia"/>
        </w:rPr>
        <w:t>本接口适用于设备接入私有云，且微联</w:t>
      </w:r>
      <w:r>
        <w:rPr>
          <w:rFonts w:ascii="Bell MT" w:hAnsi="Bell MT" w:hint="eastAsia"/>
        </w:rPr>
        <w:t>App</w:t>
      </w:r>
      <w:r>
        <w:rPr>
          <w:rFonts w:ascii="Bell MT" w:hAnsi="Bell MT" w:hint="eastAsia"/>
        </w:rPr>
        <w:t>不能直接写入</w:t>
      </w:r>
      <w:r>
        <w:rPr>
          <w:rFonts w:ascii="Bell MT" w:hAnsi="Bell MT" w:hint="eastAsia"/>
        </w:rPr>
        <w:t>feed id</w:t>
      </w:r>
      <w:r>
        <w:rPr>
          <w:rFonts w:ascii="Bell MT" w:hAnsi="Bell MT" w:hint="eastAsia"/>
        </w:rPr>
        <w:t>的设备。在设备激活（注册）以后，私有云需要调用京东绑定服务将设备和京东用户进行绑定。</w:t>
      </w:r>
    </w:p>
    <w:p w:rsidR="002863C3" w:rsidRDefault="002863C3" w:rsidP="00B839E5">
      <w:pPr>
        <w:pStyle w:val="5"/>
      </w:pPr>
      <w:r>
        <w:rPr>
          <w:rFonts w:hint="eastAsia"/>
        </w:rPr>
        <w:t>接口定义</w:t>
      </w:r>
    </w:p>
    <w:p w:rsidR="002863C3" w:rsidRDefault="002863C3" w:rsidP="002863C3">
      <w:r w:rsidRPr="00525DF8">
        <w:rPr>
          <w:rFonts w:hint="eastAsia"/>
          <w:b/>
        </w:rPr>
        <w:t>接口名称：</w:t>
      </w:r>
      <w:r w:rsidRPr="00EB68C0">
        <w:rPr>
          <w:rFonts w:hint="eastAsia"/>
        </w:rPr>
        <w:t>jingdong.jcloud.smart.</w:t>
      </w:r>
      <w:r w:rsidRPr="00C80E18">
        <w:t>bindDevice</w:t>
      </w:r>
    </w:p>
    <w:p w:rsidR="002863C3" w:rsidRDefault="002863C3" w:rsidP="002863C3">
      <w:r w:rsidRPr="00525DF8">
        <w:rPr>
          <w:rFonts w:hint="eastAsia"/>
          <w:b/>
        </w:rPr>
        <w:t>是否授权：</w:t>
      </w:r>
      <w:r w:rsidR="00B34ECA">
        <w:rPr>
          <w:rFonts w:hint="eastAsia"/>
        </w:rPr>
        <w:t>否</w:t>
      </w:r>
    </w:p>
    <w:p w:rsidR="002863C3" w:rsidRPr="00525DF8" w:rsidRDefault="002863C3" w:rsidP="002863C3">
      <w:pPr>
        <w:rPr>
          <w:b/>
        </w:rPr>
      </w:pPr>
      <w:r w:rsidRPr="00525DF8">
        <w:rPr>
          <w:rFonts w:hint="eastAsia"/>
          <w:b/>
        </w:rPr>
        <w:t>接口级参数：</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2784"/>
      </w:tblGrid>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必选</w:t>
            </w:r>
          </w:p>
        </w:tc>
        <w:tc>
          <w:tcPr>
            <w:tcW w:w="2784"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描述</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Long</w:t>
            </w:r>
          </w:p>
        </w:tc>
        <w:tc>
          <w:tcPr>
            <w:tcW w:w="171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sidRPr="00EB68C0">
              <w:rPr>
                <w:rFonts w:hint="eastAsia"/>
              </w:rPr>
              <w:t>是</w:t>
            </w:r>
          </w:p>
        </w:tc>
        <w:tc>
          <w:tcPr>
            <w:tcW w:w="2784"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京东设备唯一</w:t>
            </w:r>
            <w:r>
              <w:rPr>
                <w:rFonts w:hint="eastAsia"/>
              </w:rPr>
              <w:t>Id</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device_name</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sidRPr="00EB68C0">
              <w:rPr>
                <w:rFonts w:hint="eastAsia"/>
                <w:i/>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2863C3" w:rsidRPr="00EB68C0" w:rsidRDefault="00CE3A63" w:rsidP="004C6599">
            <w:r w:rsidRPr="00505AA7">
              <w:rPr>
                <w:rFonts w:hint="eastAsia"/>
              </w:rPr>
              <w:t>否</w:t>
            </w:r>
          </w:p>
        </w:tc>
        <w:tc>
          <w:tcPr>
            <w:tcW w:w="2784"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设备名</w:t>
            </w:r>
          </w:p>
        </w:tc>
      </w:tr>
      <w:tr w:rsidR="002863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private_user_id</w:t>
            </w:r>
          </w:p>
        </w:tc>
        <w:tc>
          <w:tcPr>
            <w:tcW w:w="1378"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sidRPr="00EB68C0">
              <w:rPr>
                <w:rFonts w:hint="eastAsia"/>
                <w:i/>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2863C3" w:rsidRPr="00505AA7" w:rsidRDefault="002863C3" w:rsidP="004C6599">
            <w:r w:rsidRPr="00505AA7">
              <w:rPr>
                <w:rFonts w:hint="eastAsia"/>
              </w:rPr>
              <w:t>否</w:t>
            </w:r>
          </w:p>
        </w:tc>
        <w:tc>
          <w:tcPr>
            <w:tcW w:w="2784" w:type="dxa"/>
            <w:tcBorders>
              <w:bottom w:val="single" w:sz="6" w:space="0" w:color="999999"/>
              <w:right w:val="single" w:sz="6" w:space="0" w:color="999999"/>
            </w:tcBorders>
            <w:tcMar>
              <w:top w:w="30" w:type="dxa"/>
              <w:left w:w="75" w:type="dxa"/>
              <w:bottom w:w="30" w:type="dxa"/>
              <w:right w:w="0" w:type="dxa"/>
            </w:tcMar>
          </w:tcPr>
          <w:p w:rsidR="002863C3" w:rsidRPr="00EB68C0" w:rsidRDefault="002863C3" w:rsidP="004C6599">
            <w:r>
              <w:rPr>
                <w:rFonts w:hint="eastAsia"/>
              </w:rPr>
              <w:t>私有云用户</w:t>
            </w:r>
            <w:r>
              <w:rPr>
                <w:rFonts w:hint="eastAsia"/>
              </w:rPr>
              <w:t>Id</w:t>
            </w:r>
          </w:p>
        </w:tc>
      </w:tr>
    </w:tbl>
    <w:p w:rsidR="002863C3" w:rsidRDefault="002863C3" w:rsidP="00B839E5">
      <w:pPr>
        <w:pStyle w:val="5"/>
      </w:pPr>
      <w:r>
        <w:rPr>
          <w:rFonts w:hint="eastAsia"/>
        </w:rPr>
        <w:t>示例</w:t>
      </w:r>
    </w:p>
    <w:p w:rsidR="002863C3" w:rsidRPr="00EB68C0" w:rsidRDefault="002863C3" w:rsidP="002863C3">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7938"/>
      </w:tblGrid>
      <w:tr w:rsidR="002863C3" w:rsidRPr="00EB68C0" w:rsidTr="004C6599">
        <w:tc>
          <w:tcPr>
            <w:tcW w:w="7938" w:type="dxa"/>
          </w:tcPr>
          <w:p w:rsidR="002863C3" w:rsidRPr="00C519E6" w:rsidRDefault="002863C3" w:rsidP="004C6599">
            <w:r w:rsidRPr="00C519E6">
              <w:lastRenderedPageBreak/>
              <w:t>{</w:t>
            </w:r>
          </w:p>
          <w:p w:rsidR="002863C3" w:rsidRPr="00C519E6" w:rsidRDefault="002863C3" w:rsidP="004C6599">
            <w:pPr>
              <w:ind w:firstLineChars="200" w:firstLine="420"/>
            </w:pPr>
            <w:r w:rsidRPr="00C519E6">
              <w:t>"</w:t>
            </w:r>
            <w:r w:rsidRPr="00FE3BD3">
              <w:rPr>
                <w:rFonts w:hint="eastAsia"/>
              </w:rPr>
              <w:t>rpc_version</w:t>
            </w:r>
            <w:r w:rsidRPr="00C519E6">
              <w:t>"</w:t>
            </w:r>
            <w:r w:rsidRPr="00C519E6">
              <w:rPr>
                <w:rFonts w:hint="eastAsia"/>
              </w:rPr>
              <w:t>:</w:t>
            </w:r>
            <w:r w:rsidRPr="00C519E6">
              <w:t>"</w:t>
            </w:r>
            <w:r w:rsidRPr="00C519E6">
              <w:rPr>
                <w:rFonts w:hint="eastAsia"/>
              </w:rPr>
              <w:t>1.0</w:t>
            </w:r>
            <w:r w:rsidRPr="00C519E6">
              <w:t>"</w:t>
            </w:r>
            <w:r w:rsidRPr="00C519E6">
              <w:rPr>
                <w:rFonts w:hint="eastAsia"/>
              </w:rPr>
              <w:t>,</w:t>
            </w:r>
          </w:p>
          <w:p w:rsidR="002863C3" w:rsidRPr="00C519E6" w:rsidRDefault="002863C3" w:rsidP="004C6599">
            <w:pPr>
              <w:ind w:firstLineChars="200" w:firstLine="420"/>
            </w:pPr>
            <w:r w:rsidRPr="00C519E6">
              <w:t>"</w:t>
            </w:r>
            <w:r>
              <w:rPr>
                <w:rFonts w:hint="eastAsia"/>
              </w:rPr>
              <w:t>feed_id</w:t>
            </w:r>
            <w:r w:rsidRPr="00C519E6">
              <w:t>"</w:t>
            </w:r>
            <w:r w:rsidRPr="00C519E6">
              <w:rPr>
                <w:rFonts w:hint="eastAsia"/>
              </w:rPr>
              <w:t>:123456789098,</w:t>
            </w:r>
          </w:p>
          <w:p w:rsidR="002863C3" w:rsidRPr="00C519E6" w:rsidRDefault="002863C3" w:rsidP="004C6599">
            <w:pPr>
              <w:ind w:firstLineChars="200" w:firstLine="420"/>
            </w:pPr>
            <w:r w:rsidRPr="00C519E6">
              <w:t>"</w:t>
            </w:r>
            <w:r w:rsidRPr="00C519E6">
              <w:rPr>
                <w:rFonts w:hint="eastAsia"/>
              </w:rPr>
              <w:t>device_name</w:t>
            </w:r>
            <w:r w:rsidRPr="00C519E6">
              <w:t>"</w:t>
            </w:r>
            <w:r w:rsidRPr="00C519E6">
              <w:rPr>
                <w:rFonts w:hint="eastAsia"/>
              </w:rPr>
              <w:t>:</w:t>
            </w:r>
            <w:r w:rsidRPr="00C519E6">
              <w:t>"</w:t>
            </w:r>
            <w:r w:rsidRPr="00C519E6">
              <w:rPr>
                <w:rFonts w:hint="eastAsia"/>
              </w:rPr>
              <w:t>测试设备</w:t>
            </w:r>
            <w:r w:rsidRPr="00C519E6">
              <w:t>"</w:t>
            </w:r>
            <w:r w:rsidRPr="00C519E6">
              <w:rPr>
                <w:rFonts w:hint="eastAsia"/>
              </w:rPr>
              <w:t>,</w:t>
            </w:r>
          </w:p>
          <w:p w:rsidR="002863C3" w:rsidRPr="00C519E6" w:rsidRDefault="002863C3" w:rsidP="004C6599">
            <w:pPr>
              <w:ind w:firstLineChars="200" w:firstLine="420"/>
            </w:pPr>
            <w:r w:rsidRPr="00C519E6">
              <w:t>"</w:t>
            </w:r>
            <w:r w:rsidRPr="00C519E6">
              <w:rPr>
                <w:rFonts w:hint="eastAsia"/>
              </w:rPr>
              <w:t>private_user_id</w:t>
            </w:r>
            <w:r w:rsidRPr="00C519E6">
              <w:t>"</w:t>
            </w:r>
            <w:r w:rsidRPr="00C519E6">
              <w:rPr>
                <w:rFonts w:hint="eastAsia"/>
              </w:rPr>
              <w:t>:</w:t>
            </w:r>
            <w:r w:rsidRPr="00C519E6">
              <w:t>"</w:t>
            </w:r>
            <w:r w:rsidRPr="00C519E6">
              <w:rPr>
                <w:rFonts w:hint="eastAsia"/>
              </w:rPr>
              <w:t>test23454</w:t>
            </w:r>
            <w:r w:rsidRPr="00C519E6">
              <w:t>"</w:t>
            </w:r>
          </w:p>
          <w:p w:rsidR="002863C3" w:rsidRPr="00EB68C0" w:rsidRDefault="002863C3" w:rsidP="004C6599">
            <w:pPr>
              <w:rPr>
                <w:rFonts w:ascii="Bell MT" w:hAnsi="Bell MT"/>
              </w:rPr>
            </w:pPr>
            <w:r w:rsidRPr="00C519E6">
              <w:t>}</w:t>
            </w:r>
          </w:p>
        </w:tc>
      </w:tr>
    </w:tbl>
    <w:p w:rsidR="002863C3" w:rsidRPr="00EB68C0" w:rsidRDefault="002863C3" w:rsidP="002863C3">
      <w:pPr>
        <w:rPr>
          <w:rFonts w:ascii="Bell MT" w:hAnsi="Bell MT"/>
        </w:rPr>
      </w:pPr>
    </w:p>
    <w:p w:rsidR="002863C3" w:rsidRPr="00EB68C0" w:rsidRDefault="002863C3" w:rsidP="002863C3">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7938"/>
      </w:tblGrid>
      <w:tr w:rsidR="002863C3" w:rsidRPr="00EB68C0" w:rsidTr="004C6599">
        <w:tc>
          <w:tcPr>
            <w:tcW w:w="7938" w:type="dxa"/>
          </w:tcPr>
          <w:p w:rsidR="002863C3" w:rsidRPr="00EB68C0" w:rsidRDefault="002863C3" w:rsidP="004C6599">
            <w:pPr>
              <w:rPr>
                <w:rFonts w:ascii="Bell MT" w:hAnsi="Bell MT"/>
              </w:rPr>
            </w:pPr>
            <w:r w:rsidRPr="00EB68C0">
              <w:rPr>
                <w:rFonts w:ascii="Bell MT" w:hAnsi="Bell MT" w:hint="eastAsia"/>
              </w:rPr>
              <w:t>成功：</w:t>
            </w:r>
          </w:p>
          <w:p w:rsidR="002863C3" w:rsidRDefault="002863C3" w:rsidP="004C6599">
            <w:r>
              <w:t>{</w:t>
            </w:r>
          </w:p>
          <w:p w:rsidR="002863C3" w:rsidRDefault="002863C3" w:rsidP="004C6599">
            <w:r>
              <w:t xml:space="preserve">    "status": </w:t>
            </w:r>
            <w:r>
              <w:rPr>
                <w:rFonts w:hint="eastAsia"/>
              </w:rPr>
              <w:t>20</w:t>
            </w:r>
            <w:r>
              <w:t>0,</w:t>
            </w:r>
          </w:p>
          <w:p w:rsidR="002863C3" w:rsidRDefault="002863C3" w:rsidP="004C6599">
            <w:r>
              <w:t xml:space="preserve">    "</w:t>
            </w:r>
            <w:r>
              <w:rPr>
                <w:rFonts w:hint="eastAsia"/>
              </w:rPr>
              <w:t>msg</w:t>
            </w:r>
            <w:r>
              <w:t>": "</w:t>
            </w:r>
            <w:r>
              <w:rPr>
                <w:rFonts w:hint="eastAsia"/>
              </w:rPr>
              <w:t>success</w:t>
            </w:r>
            <w:r>
              <w:t>",</w:t>
            </w:r>
          </w:p>
          <w:p w:rsidR="002863C3" w:rsidRDefault="002863C3" w:rsidP="004C6599">
            <w:r>
              <w:t xml:space="preserve">    "result": </w:t>
            </w:r>
            <w:r>
              <w:rPr>
                <w:rFonts w:hint="eastAsia"/>
              </w:rPr>
              <w:t>null</w:t>
            </w:r>
          </w:p>
          <w:p w:rsidR="002863C3" w:rsidRPr="00EB68C0" w:rsidRDefault="002863C3" w:rsidP="004C6599">
            <w:pPr>
              <w:rPr>
                <w:rFonts w:ascii="Bell MT" w:hAnsi="Bell MT"/>
              </w:rPr>
            </w:pPr>
            <w:r>
              <w:t>}</w:t>
            </w:r>
          </w:p>
        </w:tc>
      </w:tr>
      <w:tr w:rsidR="002863C3" w:rsidRPr="00EB68C0" w:rsidTr="004C6599">
        <w:tc>
          <w:tcPr>
            <w:tcW w:w="7938" w:type="dxa"/>
          </w:tcPr>
          <w:p w:rsidR="002863C3" w:rsidRPr="00EB68C0" w:rsidRDefault="002863C3" w:rsidP="004C6599">
            <w:pPr>
              <w:rPr>
                <w:rFonts w:ascii="Bell MT" w:hAnsi="Bell MT"/>
              </w:rPr>
            </w:pPr>
            <w:r w:rsidRPr="00EB68C0">
              <w:rPr>
                <w:rFonts w:ascii="Bell MT" w:hAnsi="Bell MT" w:hint="eastAsia"/>
              </w:rPr>
              <w:t>失败：</w:t>
            </w:r>
          </w:p>
          <w:p w:rsidR="002863C3" w:rsidRDefault="002863C3" w:rsidP="004C6599">
            <w:r>
              <w:t>{</w:t>
            </w:r>
          </w:p>
          <w:p w:rsidR="002863C3" w:rsidRDefault="002863C3" w:rsidP="004C6599">
            <w:r>
              <w:t xml:space="preserve">    "status": </w:t>
            </w:r>
            <w:r>
              <w:rPr>
                <w:rFonts w:hint="eastAsia"/>
              </w:rPr>
              <w:t>-1</w:t>
            </w:r>
            <w:r>
              <w:t>,</w:t>
            </w:r>
          </w:p>
          <w:p w:rsidR="002863C3" w:rsidRDefault="002863C3" w:rsidP="004C6599">
            <w:r>
              <w:t xml:space="preserve">    "</w:t>
            </w:r>
            <w:r>
              <w:rPr>
                <w:rFonts w:hint="eastAsia"/>
              </w:rPr>
              <w:t>msg</w:t>
            </w:r>
            <w:r>
              <w:t>": "</w:t>
            </w:r>
            <w:r>
              <w:rPr>
                <w:rFonts w:hint="eastAsia"/>
              </w:rPr>
              <w:t>error message</w:t>
            </w:r>
            <w:r>
              <w:t>",</w:t>
            </w:r>
          </w:p>
          <w:p w:rsidR="002863C3" w:rsidRDefault="002863C3" w:rsidP="004C6599">
            <w:r>
              <w:t xml:space="preserve">    "result": </w:t>
            </w:r>
            <w:r>
              <w:rPr>
                <w:rFonts w:hint="eastAsia"/>
              </w:rPr>
              <w:t>null</w:t>
            </w:r>
          </w:p>
          <w:p w:rsidR="002863C3" w:rsidRPr="00EB68C0" w:rsidRDefault="002863C3" w:rsidP="004C6599">
            <w:pPr>
              <w:rPr>
                <w:rFonts w:ascii="Bell MT" w:hAnsi="Bell MT"/>
              </w:rPr>
            </w:pPr>
            <w:r>
              <w:t>}</w:t>
            </w:r>
          </w:p>
        </w:tc>
      </w:tr>
    </w:tbl>
    <w:p w:rsidR="002863C3" w:rsidRDefault="002863C3" w:rsidP="002863C3"/>
    <w:p w:rsidR="002863C3" w:rsidRPr="0039519B" w:rsidRDefault="002863C3" w:rsidP="0039519B">
      <w:pPr>
        <w:pStyle w:val="4"/>
      </w:pPr>
      <w:r w:rsidRPr="0039519B">
        <w:rPr>
          <w:rFonts w:hint="eastAsia"/>
        </w:rPr>
        <w:t>私有云设备解绑</w:t>
      </w:r>
    </w:p>
    <w:p w:rsidR="002863C3" w:rsidRDefault="00107DA3" w:rsidP="001C5681">
      <w:r>
        <w:rPr>
          <w:rFonts w:hint="eastAsia"/>
        </w:rPr>
        <w:t>参考</w:t>
      </w:r>
      <w:r>
        <w:rPr>
          <w:rFonts w:hint="eastAsia"/>
        </w:rPr>
        <w:t>2.1.1</w:t>
      </w:r>
      <w:r>
        <w:rPr>
          <w:rFonts w:hint="eastAsia"/>
        </w:rPr>
        <w:t>的设备解绑回调</w:t>
      </w:r>
    </w:p>
    <w:p w:rsidR="002863C3" w:rsidRPr="002863C3" w:rsidRDefault="002863C3" w:rsidP="001C5681"/>
    <w:p w:rsidR="00C02FAA" w:rsidRDefault="00C47881" w:rsidP="00E9671D">
      <w:pPr>
        <w:pStyle w:val="2"/>
        <w:numPr>
          <w:ilvl w:val="0"/>
          <w:numId w:val="30"/>
        </w:numPr>
      </w:pPr>
      <w:bookmarkStart w:id="19" w:name="_Toc414370392"/>
      <w:r>
        <w:rPr>
          <w:rFonts w:hint="eastAsia"/>
        </w:rPr>
        <w:lastRenderedPageBreak/>
        <w:t>第三方</w:t>
      </w:r>
      <w:r>
        <w:rPr>
          <w:rFonts w:hint="eastAsia"/>
        </w:rPr>
        <w:t>App</w:t>
      </w:r>
      <w:r>
        <w:rPr>
          <w:rFonts w:hint="eastAsia"/>
        </w:rPr>
        <w:t>发起的设备发现</w:t>
      </w:r>
      <w:bookmarkEnd w:id="19"/>
    </w:p>
    <w:p w:rsidR="00E9671D" w:rsidRDefault="006D1F09" w:rsidP="006E2809">
      <w:pPr>
        <w:pStyle w:val="4"/>
      </w:pPr>
      <w:r>
        <w:rPr>
          <w:rFonts w:hint="eastAsia"/>
        </w:rPr>
        <w:t>交互流程图</w:t>
      </w:r>
    </w:p>
    <w:p w:rsidR="006D1F09" w:rsidRDefault="006D1F09" w:rsidP="00E9671D">
      <w:r>
        <w:object w:dxaOrig="8005" w:dyaOrig="7337">
          <v:shape id="_x0000_i1027" type="#_x0000_t75" style="width:400.9pt;height:367.1pt" o:ole="">
            <v:imagedata r:id="rId22" o:title=""/>
          </v:shape>
          <o:OLEObject Type="Embed" ProgID="Visio.Drawing.11" ShapeID="_x0000_i1027" DrawAspect="Content" ObjectID="_1488281681" r:id="rId23"/>
        </w:object>
      </w:r>
    </w:p>
    <w:p w:rsidR="00A135AB" w:rsidRDefault="00A135AB" w:rsidP="00E9671D"/>
    <w:p w:rsidR="006B1C5F" w:rsidRPr="0039519B" w:rsidRDefault="006B1C5F" w:rsidP="006B1C5F">
      <w:pPr>
        <w:pStyle w:val="4"/>
      </w:pPr>
      <w:r w:rsidRPr="0039519B">
        <w:rPr>
          <w:rFonts w:hint="eastAsia"/>
        </w:rPr>
        <w:t>私有云设备激活</w:t>
      </w:r>
    </w:p>
    <w:p w:rsidR="006B1C5F" w:rsidRDefault="006B1C5F" w:rsidP="006B1C5F">
      <w:pPr>
        <w:pStyle w:val="5"/>
      </w:pPr>
      <w:r w:rsidRPr="00EB68C0">
        <w:rPr>
          <w:rFonts w:hint="eastAsia"/>
        </w:rPr>
        <w:t>功能描述</w:t>
      </w:r>
    </w:p>
    <w:p w:rsidR="006B1C5F" w:rsidRPr="00EB68C0" w:rsidRDefault="006B1C5F" w:rsidP="006B1C5F">
      <w:pPr>
        <w:ind w:firstLine="420"/>
      </w:pPr>
      <w:r>
        <w:rPr>
          <w:rFonts w:ascii="Bell MT" w:hAnsi="Bell MT" w:hint="eastAsia"/>
        </w:rPr>
        <w:t>本接口适用于对设备接入私有云，且</w:t>
      </w:r>
      <w:r w:rsidR="00487234">
        <w:rPr>
          <w:rFonts w:ascii="Bell MT" w:hAnsi="Bell MT" w:hint="eastAsia"/>
        </w:rPr>
        <w:t>使用第三方</w:t>
      </w:r>
      <w:r w:rsidR="00487234">
        <w:rPr>
          <w:rFonts w:ascii="Bell MT" w:hAnsi="Bell MT" w:hint="eastAsia"/>
        </w:rPr>
        <w:t>App</w:t>
      </w:r>
      <w:r w:rsidR="00487234">
        <w:rPr>
          <w:rFonts w:ascii="Bell MT" w:hAnsi="Bell MT" w:hint="eastAsia"/>
        </w:rPr>
        <w:t>进行设备发现，并同步设备、用户信息到京东云的场景。</w:t>
      </w:r>
    </w:p>
    <w:p w:rsidR="006B1C5F" w:rsidRDefault="006B1C5F" w:rsidP="006B1C5F">
      <w:pPr>
        <w:pStyle w:val="5"/>
      </w:pPr>
      <w:r>
        <w:rPr>
          <w:rFonts w:hint="eastAsia"/>
        </w:rPr>
        <w:t>接口定义</w:t>
      </w:r>
    </w:p>
    <w:p w:rsidR="006B1C5F" w:rsidRDefault="006B1C5F" w:rsidP="006B1C5F">
      <w:r w:rsidRPr="0089326E">
        <w:rPr>
          <w:rFonts w:hint="eastAsia"/>
          <w:b/>
        </w:rPr>
        <w:t>接口名称</w:t>
      </w:r>
      <w:r>
        <w:rPr>
          <w:rFonts w:hint="eastAsia"/>
        </w:rPr>
        <w:t>：</w:t>
      </w:r>
      <w:r w:rsidRPr="00EB68C0">
        <w:rPr>
          <w:rFonts w:hint="eastAsia"/>
        </w:rPr>
        <w:t>jingdong.jcloud.smart.activate</w:t>
      </w:r>
      <w:r w:rsidRPr="00EB68C0">
        <w:t>Device</w:t>
      </w:r>
    </w:p>
    <w:p w:rsidR="006B1C5F" w:rsidRDefault="006B1C5F" w:rsidP="006B1C5F">
      <w:r w:rsidRPr="00DC272E">
        <w:rPr>
          <w:rFonts w:hint="eastAsia"/>
          <w:b/>
        </w:rPr>
        <w:lastRenderedPageBreak/>
        <w:t>是否授权：</w:t>
      </w:r>
      <w:r w:rsidR="00786D9F">
        <w:rPr>
          <w:rFonts w:hint="eastAsia"/>
        </w:rPr>
        <w:t>是</w:t>
      </w:r>
    </w:p>
    <w:p w:rsidR="006B1C5F" w:rsidRDefault="006B1C5F" w:rsidP="006B1C5F">
      <w:r w:rsidRPr="0089326E">
        <w:rPr>
          <w:rFonts w:hint="eastAsia"/>
          <w:b/>
        </w:rPr>
        <w:t>接口级参数</w:t>
      </w:r>
      <w:r>
        <w:rPr>
          <w:rFonts w:hint="eastAsia"/>
        </w:rPr>
        <w:t>：</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817"/>
        <w:gridCol w:w="3685"/>
      </w:tblGrid>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类型</w:t>
            </w:r>
          </w:p>
        </w:tc>
        <w:tc>
          <w:tcPr>
            <w:tcW w:w="817"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必选</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描述</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p</w:t>
            </w:r>
            <w:r w:rsidRPr="00EB68C0">
              <w:rPr>
                <w:rFonts w:hint="eastAsia"/>
              </w:rPr>
              <w:t>roduct</w:t>
            </w:r>
            <w:r>
              <w:rPr>
                <w:rFonts w:hint="eastAsia"/>
              </w:rPr>
              <w:t>_uuid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是</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产品</w:t>
            </w:r>
            <w:r>
              <w:rPr>
                <w:rFonts w:hint="eastAsia"/>
              </w:rPr>
              <w:t>UUID</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product_secret</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6B1C5F" w:rsidRDefault="00172DB1" w:rsidP="004C6599">
            <w:r>
              <w:rPr>
                <w:rFonts w:hint="eastAsia"/>
              </w:rPr>
              <w:t>是</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产品密钥</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d</w:t>
            </w:r>
            <w:r w:rsidRPr="00EB68C0">
              <w:rPr>
                <w:rFonts w:hint="eastAsia"/>
              </w:rPr>
              <w:t>evice</w:t>
            </w:r>
            <w:r>
              <w:rPr>
                <w:rFonts w:hint="eastAsia"/>
              </w:rPr>
              <w:t>_i</w:t>
            </w:r>
            <w:r w:rsidRPr="00EB68C0">
              <w:rPr>
                <w:rFonts w:hint="eastAsia"/>
              </w:rPr>
              <w:t>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是</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厂商设备唯一</w:t>
            </w:r>
            <w:r>
              <w:rPr>
                <w:rFonts w:hint="eastAsia"/>
              </w:rPr>
              <w:t>ID</w:t>
            </w:r>
            <w:r>
              <w:rPr>
                <w:rFonts w:hint="eastAsia"/>
              </w:rPr>
              <w:t>，最长</w:t>
            </w:r>
            <w:r>
              <w:rPr>
                <w:rFonts w:hint="eastAsia"/>
              </w:rPr>
              <w:t>64</w:t>
            </w:r>
            <w:r>
              <w:rPr>
                <w:rFonts w:hint="eastAsia"/>
              </w:rPr>
              <w:t>位</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Long</w:t>
            </w:r>
          </w:p>
        </w:tc>
        <w:tc>
          <w:tcPr>
            <w:tcW w:w="817"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否</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京东设备唯一标示，新设备为</w:t>
            </w:r>
            <w:r>
              <w:rPr>
                <w:rFonts w:hint="eastAsia"/>
              </w:rPr>
              <w:t>0</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t>M</w:t>
            </w:r>
            <w:r>
              <w:rPr>
                <w:rFonts w:hint="eastAsia"/>
              </w:rPr>
              <w:t>ac</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String</w:t>
            </w:r>
          </w:p>
        </w:tc>
        <w:tc>
          <w:tcPr>
            <w:tcW w:w="817"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否</w:t>
            </w:r>
          </w:p>
        </w:tc>
        <w:tc>
          <w:tcPr>
            <w:tcW w:w="3685" w:type="dxa"/>
            <w:tcBorders>
              <w:bottom w:val="single" w:sz="6" w:space="0" w:color="999999"/>
              <w:right w:val="single" w:sz="6" w:space="0" w:color="999999"/>
            </w:tcBorders>
            <w:tcMar>
              <w:top w:w="30" w:type="dxa"/>
              <w:left w:w="75" w:type="dxa"/>
              <w:bottom w:w="30" w:type="dxa"/>
              <w:right w:w="0" w:type="dxa"/>
            </w:tcMar>
          </w:tcPr>
          <w:p w:rsidR="006B1C5F" w:rsidRDefault="006B1C5F" w:rsidP="004C6599">
            <w:r>
              <w:rPr>
                <w:rFonts w:hint="eastAsia"/>
              </w:rPr>
              <w:t>设备</w:t>
            </w:r>
            <w:r>
              <w:rPr>
                <w:rFonts w:hint="eastAsia"/>
              </w:rPr>
              <w:t>mac</w:t>
            </w:r>
            <w:r>
              <w:rPr>
                <w:rFonts w:hint="eastAsia"/>
              </w:rPr>
              <w:t>地址</w:t>
            </w:r>
          </w:p>
        </w:tc>
      </w:tr>
    </w:tbl>
    <w:p w:rsidR="006B1C5F" w:rsidRDefault="006B1C5F" w:rsidP="006B1C5F">
      <w:pPr>
        <w:rPr>
          <w:b/>
        </w:rPr>
      </w:pPr>
      <w:r w:rsidRPr="009F5E0F">
        <w:rPr>
          <w:rFonts w:hint="eastAsia"/>
          <w:b/>
        </w:rPr>
        <w:t>返回值：</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4502"/>
      </w:tblGrid>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类型</w:t>
            </w:r>
          </w:p>
        </w:tc>
        <w:tc>
          <w:tcPr>
            <w:tcW w:w="4502"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描述</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sidRPr="00326778">
              <w:t>server_time</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String</w:t>
            </w:r>
          </w:p>
        </w:tc>
        <w:tc>
          <w:tcPr>
            <w:tcW w:w="4502"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JD</w:t>
            </w:r>
            <w:r>
              <w:rPr>
                <w:rFonts w:hint="eastAsia"/>
              </w:rPr>
              <w:t>服务器系统时间</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t>feed_id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Long</w:t>
            </w:r>
          </w:p>
        </w:tc>
        <w:tc>
          <w:tcPr>
            <w:tcW w:w="4502"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京东设备唯一</w:t>
            </w:r>
            <w:r>
              <w:rPr>
                <w:rFonts w:hint="eastAsia"/>
              </w:rPr>
              <w:t>ID</w:t>
            </w:r>
          </w:p>
        </w:tc>
      </w:tr>
    </w:tbl>
    <w:p w:rsidR="006B1C5F" w:rsidRPr="009F5E0F" w:rsidRDefault="006B1C5F" w:rsidP="006B1C5F">
      <w:pPr>
        <w:rPr>
          <w:b/>
        </w:rPr>
      </w:pPr>
    </w:p>
    <w:p w:rsidR="006B1C5F" w:rsidRDefault="006B1C5F" w:rsidP="006B1C5F">
      <w:pPr>
        <w:pStyle w:val="5"/>
      </w:pPr>
      <w:r>
        <w:rPr>
          <w:rFonts w:hint="eastAsia"/>
        </w:rPr>
        <w:t>示例</w:t>
      </w:r>
    </w:p>
    <w:p w:rsidR="006B1C5F" w:rsidRPr="00EB68C0" w:rsidRDefault="006B1C5F" w:rsidP="006B1C5F">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7938"/>
      </w:tblGrid>
      <w:tr w:rsidR="006B1C5F" w:rsidRPr="00EB68C0" w:rsidTr="004C6599">
        <w:tc>
          <w:tcPr>
            <w:tcW w:w="7938" w:type="dxa"/>
          </w:tcPr>
          <w:p w:rsidR="006B1C5F" w:rsidRPr="00A201E4" w:rsidRDefault="006B1C5F" w:rsidP="004C6599">
            <w:r w:rsidRPr="00A201E4">
              <w:t>{</w:t>
            </w:r>
          </w:p>
          <w:p w:rsidR="006B1C5F" w:rsidRPr="00A201E4" w:rsidRDefault="006B1C5F" w:rsidP="004C6599">
            <w:pPr>
              <w:ind w:firstLineChars="200" w:firstLine="420"/>
            </w:pPr>
            <w:r w:rsidRPr="00A201E4">
              <w:t>"</w:t>
            </w:r>
            <w:r w:rsidRPr="00FE3BD3">
              <w:rPr>
                <w:rFonts w:hint="eastAsia"/>
              </w:rPr>
              <w:t>rpc_version</w:t>
            </w:r>
            <w:r w:rsidRPr="00A201E4">
              <w:t>"</w:t>
            </w:r>
            <w:r w:rsidRPr="00A201E4">
              <w:rPr>
                <w:rFonts w:hint="eastAsia"/>
              </w:rPr>
              <w:t>:</w:t>
            </w:r>
            <w:r w:rsidRPr="00A201E4">
              <w:t>"</w:t>
            </w:r>
            <w:r w:rsidRPr="00A201E4">
              <w:rPr>
                <w:rFonts w:hint="eastAsia"/>
              </w:rPr>
              <w:t>1.0</w:t>
            </w:r>
            <w:r w:rsidRPr="00A201E4">
              <w:t>"</w:t>
            </w:r>
            <w:r w:rsidRPr="00A201E4">
              <w:rPr>
                <w:rFonts w:hint="eastAsia"/>
              </w:rPr>
              <w:t>,</w:t>
            </w:r>
          </w:p>
          <w:p w:rsidR="006B1C5F" w:rsidRDefault="006B1C5F" w:rsidP="004C6599">
            <w:pPr>
              <w:ind w:firstLineChars="200" w:firstLine="420"/>
            </w:pPr>
            <w:r w:rsidRPr="00A201E4">
              <w:t>"</w:t>
            </w:r>
            <w:r w:rsidRPr="00EB68C0">
              <w:rPr>
                <w:rFonts w:hint="eastAsia"/>
              </w:rPr>
              <w:t>product</w:t>
            </w:r>
            <w:r>
              <w:rPr>
                <w:rFonts w:hint="eastAsia"/>
              </w:rPr>
              <w:t>_uuid</w:t>
            </w:r>
            <w:r w:rsidRPr="00A201E4">
              <w:t>"</w:t>
            </w:r>
            <w:r w:rsidRPr="00A201E4">
              <w:rPr>
                <w:rFonts w:hint="eastAsia"/>
              </w:rPr>
              <w:t>:</w:t>
            </w:r>
            <w:r w:rsidRPr="00A201E4">
              <w:t>"</w:t>
            </w:r>
            <w:r w:rsidRPr="00A201E4">
              <w:rPr>
                <w:rFonts w:hint="eastAsia"/>
              </w:rPr>
              <w:t>XXX999</w:t>
            </w:r>
            <w:r w:rsidRPr="00A201E4">
              <w:t>"</w:t>
            </w:r>
            <w:r w:rsidRPr="00A201E4">
              <w:rPr>
                <w:rFonts w:hint="eastAsia"/>
              </w:rPr>
              <w:t>,</w:t>
            </w:r>
          </w:p>
          <w:p w:rsidR="00CB4085" w:rsidRPr="00A201E4" w:rsidRDefault="00CB4085" w:rsidP="004C6599">
            <w:pPr>
              <w:ind w:firstLineChars="200" w:firstLine="420"/>
            </w:pPr>
            <w:r w:rsidRPr="00A201E4">
              <w:t>"</w:t>
            </w:r>
            <w:r>
              <w:rPr>
                <w:rFonts w:hint="eastAsia"/>
              </w:rPr>
              <w:t>product_secret</w:t>
            </w:r>
            <w:r w:rsidRPr="00A201E4">
              <w:t>"</w:t>
            </w:r>
            <w:r>
              <w:rPr>
                <w:rFonts w:hint="eastAsia"/>
              </w:rPr>
              <w:t>:</w:t>
            </w:r>
            <w:r w:rsidRPr="00A201E4">
              <w:t>"</w:t>
            </w:r>
            <w:r>
              <w:rPr>
                <w:rFonts w:hint="eastAsia"/>
              </w:rPr>
              <w:t>sljfasniuosfassln124an12</w:t>
            </w:r>
            <w:r w:rsidRPr="00A201E4">
              <w:t>"</w:t>
            </w:r>
            <w:r>
              <w:rPr>
                <w:rFonts w:hint="eastAsia"/>
              </w:rPr>
              <w:t>,</w:t>
            </w:r>
          </w:p>
          <w:p w:rsidR="006B1C5F" w:rsidRDefault="006B1C5F" w:rsidP="004C6599">
            <w:pPr>
              <w:ind w:firstLineChars="200" w:firstLine="420"/>
            </w:pPr>
            <w:r w:rsidRPr="00A201E4">
              <w:t>"</w:t>
            </w:r>
            <w:r w:rsidRPr="00EB68C0">
              <w:rPr>
                <w:rFonts w:hint="eastAsia"/>
              </w:rPr>
              <w:t>device</w:t>
            </w:r>
            <w:r>
              <w:rPr>
                <w:rFonts w:hint="eastAsia"/>
              </w:rPr>
              <w:t>_i</w:t>
            </w:r>
            <w:r w:rsidRPr="00EB68C0">
              <w:rPr>
                <w:rFonts w:hint="eastAsia"/>
              </w:rPr>
              <w:t>d</w:t>
            </w:r>
            <w:r w:rsidRPr="00A201E4">
              <w:t>"</w:t>
            </w:r>
            <w:r w:rsidRPr="00A201E4">
              <w:rPr>
                <w:rFonts w:hint="eastAsia"/>
              </w:rPr>
              <w:t>:</w:t>
            </w:r>
            <w:r w:rsidRPr="00A201E4">
              <w:t>"</w:t>
            </w:r>
            <w:r w:rsidRPr="00385CAC">
              <w:t>6C8</w:t>
            </w:r>
            <w:r>
              <w:rPr>
                <w:rFonts w:hint="eastAsia"/>
              </w:rPr>
              <w:t>B</w:t>
            </w:r>
            <w:r w:rsidRPr="00385CAC">
              <w:t>1</w:t>
            </w:r>
            <w:r>
              <w:rPr>
                <w:rFonts w:hint="eastAsia"/>
              </w:rPr>
              <w:t>6999886</w:t>
            </w:r>
            <w:r w:rsidRPr="00A201E4">
              <w:t>"</w:t>
            </w:r>
            <w:r w:rsidRPr="00A201E4">
              <w:rPr>
                <w:rFonts w:hint="eastAsia"/>
              </w:rPr>
              <w:t>,</w:t>
            </w:r>
          </w:p>
          <w:p w:rsidR="006B1C5F" w:rsidRPr="00A201E4" w:rsidRDefault="006B1C5F" w:rsidP="004C6599">
            <w:pPr>
              <w:ind w:firstLineChars="200" w:firstLine="420"/>
            </w:pPr>
            <w:r w:rsidRPr="00A201E4">
              <w:t>"</w:t>
            </w:r>
            <w:r>
              <w:rPr>
                <w:rFonts w:hint="eastAsia"/>
              </w:rPr>
              <w:t>feed_id</w:t>
            </w:r>
            <w:r w:rsidRPr="00A201E4">
              <w:t>"</w:t>
            </w:r>
            <w:r>
              <w:rPr>
                <w:rFonts w:hint="eastAsia"/>
              </w:rPr>
              <w:t>:0,</w:t>
            </w:r>
          </w:p>
          <w:p w:rsidR="006B1C5F" w:rsidRPr="00A201E4" w:rsidRDefault="006B1C5F" w:rsidP="004C6599">
            <w:pPr>
              <w:ind w:firstLineChars="200" w:firstLine="420"/>
            </w:pPr>
            <w:r w:rsidRPr="00A201E4">
              <w:t>"</w:t>
            </w:r>
            <w:r>
              <w:rPr>
                <w:rFonts w:hint="eastAsia"/>
              </w:rPr>
              <w:t>mac</w:t>
            </w:r>
            <w:r w:rsidRPr="00A201E4">
              <w:t>"</w:t>
            </w:r>
            <w:r w:rsidRPr="00A201E4">
              <w:rPr>
                <w:rFonts w:hint="eastAsia"/>
              </w:rPr>
              <w:t>:</w:t>
            </w:r>
            <w:r w:rsidRPr="00A201E4">
              <w:t>"</w:t>
            </w:r>
            <w:r w:rsidRPr="00385CAC">
              <w:t>6C</w:t>
            </w:r>
            <w:r w:rsidRPr="00385CAC">
              <w:rPr>
                <w:rFonts w:hint="eastAsia"/>
              </w:rPr>
              <w:t>:</w:t>
            </w:r>
            <w:r w:rsidRPr="00385CAC">
              <w:t>8</w:t>
            </w:r>
            <w:r>
              <w:rPr>
                <w:rFonts w:hint="eastAsia"/>
              </w:rPr>
              <w:t>B</w:t>
            </w:r>
            <w:r w:rsidRPr="00385CAC">
              <w:rPr>
                <w:rFonts w:hint="eastAsia"/>
              </w:rPr>
              <w:t>:</w:t>
            </w:r>
            <w:r w:rsidRPr="00385CAC">
              <w:t>1</w:t>
            </w:r>
            <w:r>
              <w:rPr>
                <w:rFonts w:hint="eastAsia"/>
              </w:rPr>
              <w:t>6</w:t>
            </w:r>
            <w:r w:rsidRPr="00385CAC">
              <w:rPr>
                <w:rFonts w:hint="eastAsia"/>
              </w:rPr>
              <w:t>:</w:t>
            </w:r>
            <w:r>
              <w:rPr>
                <w:rFonts w:hint="eastAsia"/>
              </w:rPr>
              <w:t>99</w:t>
            </w:r>
            <w:r w:rsidRPr="00385CAC">
              <w:rPr>
                <w:rFonts w:hint="eastAsia"/>
              </w:rPr>
              <w:t>:</w:t>
            </w:r>
            <w:r>
              <w:rPr>
                <w:rFonts w:hint="eastAsia"/>
              </w:rPr>
              <w:t>98</w:t>
            </w:r>
            <w:r w:rsidRPr="00385CAC">
              <w:rPr>
                <w:rFonts w:hint="eastAsia"/>
              </w:rPr>
              <w:t>:</w:t>
            </w:r>
            <w:r>
              <w:rPr>
                <w:rFonts w:hint="eastAsia"/>
              </w:rPr>
              <w:t>86</w:t>
            </w:r>
            <w:r w:rsidRPr="00A201E4">
              <w:t>"</w:t>
            </w:r>
          </w:p>
          <w:p w:rsidR="006B1C5F" w:rsidRPr="00EB68C0" w:rsidRDefault="006B1C5F" w:rsidP="004C6599">
            <w:pPr>
              <w:rPr>
                <w:rFonts w:ascii="Bell MT" w:hAnsi="Bell MT"/>
              </w:rPr>
            </w:pPr>
            <w:r w:rsidRPr="00A201E4">
              <w:t>}</w:t>
            </w:r>
          </w:p>
        </w:tc>
      </w:tr>
    </w:tbl>
    <w:p w:rsidR="006B1C5F" w:rsidRPr="00EB68C0" w:rsidRDefault="006B1C5F" w:rsidP="006B1C5F">
      <w:pPr>
        <w:rPr>
          <w:rFonts w:ascii="Bell MT" w:hAnsi="Bell MT"/>
        </w:rPr>
      </w:pPr>
    </w:p>
    <w:p w:rsidR="006B1C5F" w:rsidRPr="00EB68C0" w:rsidRDefault="006B1C5F" w:rsidP="006B1C5F">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7938"/>
      </w:tblGrid>
      <w:tr w:rsidR="006B1C5F" w:rsidRPr="00EB68C0" w:rsidTr="004C6599">
        <w:tc>
          <w:tcPr>
            <w:tcW w:w="7938" w:type="dxa"/>
          </w:tcPr>
          <w:p w:rsidR="006B1C5F" w:rsidRDefault="006B1C5F" w:rsidP="004C6599">
            <w:pPr>
              <w:rPr>
                <w:rFonts w:ascii="Bell MT" w:hAnsi="Bell MT"/>
              </w:rPr>
            </w:pPr>
            <w:r w:rsidRPr="00EB68C0">
              <w:rPr>
                <w:rFonts w:ascii="Bell MT" w:hAnsi="Bell MT" w:hint="eastAsia"/>
              </w:rPr>
              <w:t>成功：</w:t>
            </w:r>
          </w:p>
          <w:p w:rsidR="006B1C5F" w:rsidRDefault="006B1C5F" w:rsidP="004C6599">
            <w:r>
              <w:t>{</w:t>
            </w:r>
          </w:p>
          <w:p w:rsidR="006B1C5F" w:rsidRDefault="006B1C5F" w:rsidP="004C6599">
            <w:r>
              <w:t xml:space="preserve">    "status": </w:t>
            </w:r>
            <w:r>
              <w:rPr>
                <w:rFonts w:hint="eastAsia"/>
              </w:rPr>
              <w:t>20</w:t>
            </w:r>
            <w:r>
              <w:t>0,</w:t>
            </w:r>
          </w:p>
          <w:p w:rsidR="006B1C5F" w:rsidRDefault="006B1C5F" w:rsidP="004C6599">
            <w:r>
              <w:t xml:space="preserve">    "</w:t>
            </w:r>
            <w:r>
              <w:rPr>
                <w:rFonts w:hint="eastAsia"/>
              </w:rPr>
              <w:t>msg</w:t>
            </w:r>
            <w:r>
              <w:t>": "</w:t>
            </w:r>
            <w:r>
              <w:rPr>
                <w:rFonts w:hint="eastAsia"/>
              </w:rPr>
              <w:t>success</w:t>
            </w:r>
            <w:r>
              <w:t>",</w:t>
            </w:r>
          </w:p>
          <w:p w:rsidR="006B1C5F" w:rsidRDefault="006B1C5F" w:rsidP="004C6599">
            <w:pPr>
              <w:ind w:firstLine="420"/>
            </w:pPr>
            <w:r>
              <w:t>"result": {</w:t>
            </w:r>
          </w:p>
          <w:p w:rsidR="006B1C5F" w:rsidRPr="00326778" w:rsidRDefault="006B1C5F" w:rsidP="004C6599">
            <w:r>
              <w:t xml:space="preserve">        </w:t>
            </w:r>
            <w:r w:rsidRPr="00326778">
              <w:t>"server_time": "2015-01-07T11:24:35+0800",</w:t>
            </w:r>
          </w:p>
          <w:p w:rsidR="006B1C5F" w:rsidRDefault="006B1C5F" w:rsidP="004C6599">
            <w:r w:rsidRPr="00326778">
              <w:t xml:space="preserve">        </w:t>
            </w:r>
            <w:r>
              <w:t>"feed_id": 1</w:t>
            </w:r>
            <w:r>
              <w:rPr>
                <w:rFonts w:hint="eastAsia"/>
              </w:rPr>
              <w:t>23456789087</w:t>
            </w:r>
          </w:p>
          <w:p w:rsidR="006B1C5F" w:rsidRDefault="006B1C5F" w:rsidP="004C6599">
            <w:r>
              <w:rPr>
                <w:rFonts w:hint="eastAsia"/>
              </w:rPr>
              <w:t xml:space="preserve">    }</w:t>
            </w:r>
          </w:p>
          <w:p w:rsidR="006B1C5F" w:rsidRPr="00EB68C0" w:rsidRDefault="006B1C5F" w:rsidP="004C6599">
            <w:pPr>
              <w:rPr>
                <w:rFonts w:ascii="Bell MT" w:hAnsi="Bell MT"/>
              </w:rPr>
            </w:pPr>
            <w:r>
              <w:t>}</w:t>
            </w:r>
          </w:p>
        </w:tc>
      </w:tr>
      <w:tr w:rsidR="006B1C5F" w:rsidRPr="00EB68C0" w:rsidTr="004C6599">
        <w:tc>
          <w:tcPr>
            <w:tcW w:w="7938" w:type="dxa"/>
          </w:tcPr>
          <w:p w:rsidR="006B1C5F" w:rsidRPr="00EB68C0" w:rsidRDefault="006B1C5F" w:rsidP="004C6599">
            <w:pPr>
              <w:rPr>
                <w:rFonts w:ascii="Bell MT" w:hAnsi="Bell MT"/>
              </w:rPr>
            </w:pPr>
            <w:r w:rsidRPr="00EB68C0">
              <w:rPr>
                <w:rFonts w:ascii="Bell MT" w:hAnsi="Bell MT" w:hint="eastAsia"/>
              </w:rPr>
              <w:t>失败：</w:t>
            </w:r>
          </w:p>
          <w:p w:rsidR="006B1C5F" w:rsidRDefault="006B1C5F" w:rsidP="004C6599">
            <w:r>
              <w:t>{</w:t>
            </w:r>
          </w:p>
          <w:p w:rsidR="006B1C5F" w:rsidRDefault="006B1C5F" w:rsidP="004C6599">
            <w:r>
              <w:t xml:space="preserve">    "status": </w:t>
            </w:r>
            <w:r>
              <w:rPr>
                <w:rFonts w:hint="eastAsia"/>
              </w:rPr>
              <w:t>-1</w:t>
            </w:r>
            <w:r>
              <w:t>,</w:t>
            </w:r>
          </w:p>
          <w:p w:rsidR="006B1C5F" w:rsidRDefault="006B1C5F" w:rsidP="004C6599">
            <w:r>
              <w:t xml:space="preserve">    "</w:t>
            </w:r>
            <w:r>
              <w:rPr>
                <w:rFonts w:hint="eastAsia"/>
              </w:rPr>
              <w:t>msg</w:t>
            </w:r>
            <w:r>
              <w:t>": "</w:t>
            </w:r>
            <w:r>
              <w:rPr>
                <w:rFonts w:hint="eastAsia"/>
              </w:rPr>
              <w:t>error message</w:t>
            </w:r>
            <w:r>
              <w:t>",</w:t>
            </w:r>
          </w:p>
          <w:p w:rsidR="006B1C5F" w:rsidRDefault="006B1C5F" w:rsidP="004C6599">
            <w:r>
              <w:t xml:space="preserve">    "result": </w:t>
            </w:r>
            <w:r>
              <w:rPr>
                <w:rFonts w:hint="eastAsia"/>
              </w:rPr>
              <w:t>null</w:t>
            </w:r>
          </w:p>
          <w:p w:rsidR="006B1C5F" w:rsidRPr="00EB68C0" w:rsidRDefault="006B1C5F" w:rsidP="004C6599">
            <w:pPr>
              <w:rPr>
                <w:rFonts w:ascii="Bell MT" w:hAnsi="Bell MT"/>
              </w:rPr>
            </w:pPr>
            <w:r>
              <w:lastRenderedPageBreak/>
              <w:t>}</w:t>
            </w:r>
          </w:p>
        </w:tc>
      </w:tr>
    </w:tbl>
    <w:p w:rsidR="006B1C5F" w:rsidRPr="00EB68C0" w:rsidRDefault="006B1C5F" w:rsidP="006B1C5F">
      <w:pPr>
        <w:rPr>
          <w:rFonts w:ascii="Bell MT" w:hAnsi="Bell MT"/>
        </w:rPr>
      </w:pPr>
    </w:p>
    <w:p w:rsidR="006B1C5F" w:rsidRPr="0039519B" w:rsidRDefault="006B1C5F" w:rsidP="006B1C5F">
      <w:pPr>
        <w:pStyle w:val="4"/>
      </w:pPr>
      <w:r w:rsidRPr="0039519B">
        <w:rPr>
          <w:rFonts w:hint="eastAsia"/>
        </w:rPr>
        <w:t>私有云设备绑定</w:t>
      </w:r>
    </w:p>
    <w:p w:rsidR="006B1C5F" w:rsidRDefault="006B1C5F" w:rsidP="006B1C5F">
      <w:pPr>
        <w:pStyle w:val="5"/>
      </w:pPr>
      <w:r w:rsidRPr="00EB68C0">
        <w:rPr>
          <w:rFonts w:hint="eastAsia"/>
        </w:rPr>
        <w:t>功能描述</w:t>
      </w:r>
    </w:p>
    <w:p w:rsidR="006B1C5F" w:rsidRPr="00EB68C0" w:rsidRDefault="00D6728E" w:rsidP="006B1C5F">
      <w:pPr>
        <w:ind w:firstLine="420"/>
      </w:pPr>
      <w:r>
        <w:rPr>
          <w:rFonts w:ascii="Bell MT" w:hAnsi="Bell MT" w:hint="eastAsia"/>
        </w:rPr>
        <w:t>本接口适用于对设备接入私有云，且使用第三方</w:t>
      </w:r>
      <w:r>
        <w:rPr>
          <w:rFonts w:ascii="Bell MT" w:hAnsi="Bell MT" w:hint="eastAsia"/>
        </w:rPr>
        <w:t>App</w:t>
      </w:r>
      <w:r>
        <w:rPr>
          <w:rFonts w:ascii="Bell MT" w:hAnsi="Bell MT" w:hint="eastAsia"/>
        </w:rPr>
        <w:t>进行设备发现，并同步设备、用户信息到京东云的场景。</w:t>
      </w:r>
    </w:p>
    <w:p w:rsidR="006B1C5F" w:rsidRDefault="006B1C5F" w:rsidP="006B1C5F">
      <w:pPr>
        <w:pStyle w:val="5"/>
      </w:pPr>
      <w:r>
        <w:rPr>
          <w:rFonts w:hint="eastAsia"/>
        </w:rPr>
        <w:t>接口定义</w:t>
      </w:r>
    </w:p>
    <w:p w:rsidR="006B1C5F" w:rsidRDefault="006B1C5F" w:rsidP="006B1C5F">
      <w:r w:rsidRPr="00525DF8">
        <w:rPr>
          <w:rFonts w:hint="eastAsia"/>
          <w:b/>
        </w:rPr>
        <w:t>接口名称：</w:t>
      </w:r>
      <w:r w:rsidRPr="00EB68C0">
        <w:rPr>
          <w:rFonts w:hint="eastAsia"/>
        </w:rPr>
        <w:t>jingdong.jcloud.smart.</w:t>
      </w:r>
      <w:r w:rsidRPr="00C80E18">
        <w:t>bindDevice</w:t>
      </w:r>
    </w:p>
    <w:p w:rsidR="006B1C5F" w:rsidRDefault="006B1C5F" w:rsidP="006B1C5F">
      <w:r w:rsidRPr="00525DF8">
        <w:rPr>
          <w:rFonts w:hint="eastAsia"/>
          <w:b/>
        </w:rPr>
        <w:t>是否授权：</w:t>
      </w:r>
      <w:r w:rsidR="00B953C7">
        <w:rPr>
          <w:rFonts w:hint="eastAsia"/>
        </w:rPr>
        <w:t>是</w:t>
      </w:r>
    </w:p>
    <w:p w:rsidR="006B1C5F" w:rsidRPr="00525DF8" w:rsidRDefault="006B1C5F" w:rsidP="006B1C5F">
      <w:pPr>
        <w:rPr>
          <w:b/>
        </w:rPr>
      </w:pPr>
      <w:r w:rsidRPr="00525DF8">
        <w:rPr>
          <w:rFonts w:hint="eastAsia"/>
          <w:b/>
        </w:rPr>
        <w:t>接口级参数：</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2784"/>
      </w:tblGrid>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必选</w:t>
            </w:r>
          </w:p>
        </w:tc>
        <w:tc>
          <w:tcPr>
            <w:tcW w:w="2784"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描述</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Long</w:t>
            </w:r>
          </w:p>
        </w:tc>
        <w:tc>
          <w:tcPr>
            <w:tcW w:w="171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sidRPr="00EB68C0">
              <w:rPr>
                <w:rFonts w:hint="eastAsia"/>
              </w:rPr>
              <w:t>是</w:t>
            </w:r>
          </w:p>
        </w:tc>
        <w:tc>
          <w:tcPr>
            <w:tcW w:w="2784"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京东设备唯一</w:t>
            </w:r>
            <w:r>
              <w:rPr>
                <w:rFonts w:hint="eastAsia"/>
              </w:rPr>
              <w:t>Id</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device_name</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sidRPr="00EB68C0">
              <w:rPr>
                <w:rFonts w:hint="eastAsia"/>
                <w:i/>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sidRPr="00505AA7">
              <w:rPr>
                <w:rFonts w:hint="eastAsia"/>
              </w:rPr>
              <w:t>否</w:t>
            </w:r>
          </w:p>
        </w:tc>
        <w:tc>
          <w:tcPr>
            <w:tcW w:w="2784"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设备名</w:t>
            </w:r>
          </w:p>
        </w:tc>
      </w:tr>
      <w:tr w:rsidR="006B1C5F"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private_user_id</w:t>
            </w:r>
          </w:p>
        </w:tc>
        <w:tc>
          <w:tcPr>
            <w:tcW w:w="1378"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sidRPr="00EB68C0">
              <w:rPr>
                <w:rFonts w:hint="eastAsia"/>
                <w:i/>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6B1C5F" w:rsidRPr="00505AA7" w:rsidRDefault="006B1C5F" w:rsidP="004C6599">
            <w:r w:rsidRPr="00505AA7">
              <w:rPr>
                <w:rFonts w:hint="eastAsia"/>
              </w:rPr>
              <w:t>否</w:t>
            </w:r>
          </w:p>
        </w:tc>
        <w:tc>
          <w:tcPr>
            <w:tcW w:w="2784" w:type="dxa"/>
            <w:tcBorders>
              <w:bottom w:val="single" w:sz="6" w:space="0" w:color="999999"/>
              <w:right w:val="single" w:sz="6" w:space="0" w:color="999999"/>
            </w:tcBorders>
            <w:tcMar>
              <w:top w:w="30" w:type="dxa"/>
              <w:left w:w="75" w:type="dxa"/>
              <w:bottom w:w="30" w:type="dxa"/>
              <w:right w:w="0" w:type="dxa"/>
            </w:tcMar>
          </w:tcPr>
          <w:p w:rsidR="006B1C5F" w:rsidRPr="00EB68C0" w:rsidRDefault="006B1C5F" w:rsidP="004C6599">
            <w:r>
              <w:rPr>
                <w:rFonts w:hint="eastAsia"/>
              </w:rPr>
              <w:t>私有云用户</w:t>
            </w:r>
            <w:r>
              <w:rPr>
                <w:rFonts w:hint="eastAsia"/>
              </w:rPr>
              <w:t>Id</w:t>
            </w:r>
          </w:p>
        </w:tc>
      </w:tr>
    </w:tbl>
    <w:p w:rsidR="006B1C5F" w:rsidRDefault="006B1C5F" w:rsidP="006B1C5F">
      <w:pPr>
        <w:pStyle w:val="5"/>
      </w:pPr>
      <w:r>
        <w:rPr>
          <w:rFonts w:hint="eastAsia"/>
        </w:rPr>
        <w:t>示例</w:t>
      </w:r>
    </w:p>
    <w:p w:rsidR="006B1C5F" w:rsidRPr="00EB68C0" w:rsidRDefault="006B1C5F" w:rsidP="006B1C5F">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7938"/>
      </w:tblGrid>
      <w:tr w:rsidR="006B1C5F" w:rsidRPr="00EB68C0" w:rsidTr="004C6599">
        <w:tc>
          <w:tcPr>
            <w:tcW w:w="7938" w:type="dxa"/>
          </w:tcPr>
          <w:p w:rsidR="006B1C5F" w:rsidRPr="00C519E6" w:rsidRDefault="006B1C5F" w:rsidP="004C6599">
            <w:r w:rsidRPr="00C519E6">
              <w:t>{</w:t>
            </w:r>
          </w:p>
          <w:p w:rsidR="006B1C5F" w:rsidRPr="00C519E6" w:rsidRDefault="006B1C5F" w:rsidP="004C6599">
            <w:pPr>
              <w:ind w:firstLineChars="200" w:firstLine="420"/>
            </w:pPr>
            <w:r w:rsidRPr="00C519E6">
              <w:t>"</w:t>
            </w:r>
            <w:r w:rsidRPr="00FE3BD3">
              <w:rPr>
                <w:rFonts w:hint="eastAsia"/>
              </w:rPr>
              <w:t>rpc_version</w:t>
            </w:r>
            <w:r w:rsidRPr="00C519E6">
              <w:t>"</w:t>
            </w:r>
            <w:r w:rsidRPr="00C519E6">
              <w:rPr>
                <w:rFonts w:hint="eastAsia"/>
              </w:rPr>
              <w:t>:</w:t>
            </w:r>
            <w:r w:rsidRPr="00C519E6">
              <w:t>"</w:t>
            </w:r>
            <w:r w:rsidRPr="00C519E6">
              <w:rPr>
                <w:rFonts w:hint="eastAsia"/>
              </w:rPr>
              <w:t>1.0</w:t>
            </w:r>
            <w:r w:rsidRPr="00C519E6">
              <w:t>"</w:t>
            </w:r>
            <w:r w:rsidRPr="00C519E6">
              <w:rPr>
                <w:rFonts w:hint="eastAsia"/>
              </w:rPr>
              <w:t>,</w:t>
            </w:r>
          </w:p>
          <w:p w:rsidR="006B1C5F" w:rsidRPr="00C519E6" w:rsidRDefault="006B1C5F" w:rsidP="004C6599">
            <w:pPr>
              <w:ind w:firstLineChars="200" w:firstLine="420"/>
            </w:pPr>
            <w:r w:rsidRPr="00C519E6">
              <w:t>"</w:t>
            </w:r>
            <w:r>
              <w:rPr>
                <w:rFonts w:hint="eastAsia"/>
              </w:rPr>
              <w:t>feed_id</w:t>
            </w:r>
            <w:r w:rsidRPr="00C519E6">
              <w:t>"</w:t>
            </w:r>
            <w:r w:rsidRPr="00C519E6">
              <w:rPr>
                <w:rFonts w:hint="eastAsia"/>
              </w:rPr>
              <w:t>:123456789098,</w:t>
            </w:r>
          </w:p>
          <w:p w:rsidR="006B1C5F" w:rsidRPr="00C519E6" w:rsidRDefault="006B1C5F" w:rsidP="004C6599">
            <w:pPr>
              <w:ind w:firstLineChars="200" w:firstLine="420"/>
            </w:pPr>
            <w:r w:rsidRPr="00C519E6">
              <w:t>"</w:t>
            </w:r>
            <w:r w:rsidRPr="00C519E6">
              <w:rPr>
                <w:rFonts w:hint="eastAsia"/>
              </w:rPr>
              <w:t>device_name</w:t>
            </w:r>
            <w:r w:rsidRPr="00C519E6">
              <w:t>"</w:t>
            </w:r>
            <w:r w:rsidRPr="00C519E6">
              <w:rPr>
                <w:rFonts w:hint="eastAsia"/>
              </w:rPr>
              <w:t>:</w:t>
            </w:r>
            <w:r w:rsidRPr="00C519E6">
              <w:t>"</w:t>
            </w:r>
            <w:r w:rsidRPr="00C519E6">
              <w:rPr>
                <w:rFonts w:hint="eastAsia"/>
              </w:rPr>
              <w:t>测试设备</w:t>
            </w:r>
            <w:r w:rsidRPr="00C519E6">
              <w:t>"</w:t>
            </w:r>
            <w:r w:rsidRPr="00C519E6">
              <w:rPr>
                <w:rFonts w:hint="eastAsia"/>
              </w:rPr>
              <w:t>,</w:t>
            </w:r>
          </w:p>
          <w:p w:rsidR="006B1C5F" w:rsidRPr="00C519E6" w:rsidRDefault="006B1C5F" w:rsidP="004C6599">
            <w:pPr>
              <w:ind w:firstLineChars="200" w:firstLine="420"/>
            </w:pPr>
            <w:r w:rsidRPr="00C519E6">
              <w:t>"</w:t>
            </w:r>
            <w:r w:rsidRPr="00C519E6">
              <w:rPr>
                <w:rFonts w:hint="eastAsia"/>
              </w:rPr>
              <w:t>private_user_id</w:t>
            </w:r>
            <w:r w:rsidRPr="00C519E6">
              <w:t>"</w:t>
            </w:r>
            <w:r w:rsidRPr="00C519E6">
              <w:rPr>
                <w:rFonts w:hint="eastAsia"/>
              </w:rPr>
              <w:t>:</w:t>
            </w:r>
            <w:r w:rsidRPr="00C519E6">
              <w:t>"</w:t>
            </w:r>
            <w:r w:rsidRPr="00C519E6">
              <w:rPr>
                <w:rFonts w:hint="eastAsia"/>
              </w:rPr>
              <w:t>test23454</w:t>
            </w:r>
            <w:r w:rsidRPr="00C519E6">
              <w:t>"</w:t>
            </w:r>
          </w:p>
          <w:p w:rsidR="006B1C5F" w:rsidRPr="00EB68C0" w:rsidRDefault="006B1C5F" w:rsidP="004C6599">
            <w:pPr>
              <w:rPr>
                <w:rFonts w:ascii="Bell MT" w:hAnsi="Bell MT"/>
              </w:rPr>
            </w:pPr>
            <w:r w:rsidRPr="00C519E6">
              <w:t>}</w:t>
            </w:r>
          </w:p>
        </w:tc>
      </w:tr>
    </w:tbl>
    <w:p w:rsidR="006B1C5F" w:rsidRPr="00EB68C0" w:rsidRDefault="006B1C5F" w:rsidP="006B1C5F">
      <w:pPr>
        <w:rPr>
          <w:rFonts w:ascii="Bell MT" w:hAnsi="Bell MT"/>
        </w:rPr>
      </w:pPr>
    </w:p>
    <w:p w:rsidR="006B1C5F" w:rsidRPr="00EB68C0" w:rsidRDefault="006B1C5F" w:rsidP="006B1C5F">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7938"/>
      </w:tblGrid>
      <w:tr w:rsidR="006B1C5F" w:rsidRPr="00EB68C0" w:rsidTr="004C6599">
        <w:tc>
          <w:tcPr>
            <w:tcW w:w="7938" w:type="dxa"/>
          </w:tcPr>
          <w:p w:rsidR="006B1C5F" w:rsidRPr="00EB68C0" w:rsidRDefault="006B1C5F" w:rsidP="004C6599">
            <w:pPr>
              <w:rPr>
                <w:rFonts w:ascii="Bell MT" w:hAnsi="Bell MT"/>
              </w:rPr>
            </w:pPr>
            <w:r w:rsidRPr="00EB68C0">
              <w:rPr>
                <w:rFonts w:ascii="Bell MT" w:hAnsi="Bell MT" w:hint="eastAsia"/>
              </w:rPr>
              <w:t>成功：</w:t>
            </w:r>
          </w:p>
          <w:p w:rsidR="006B1C5F" w:rsidRDefault="006B1C5F" w:rsidP="004C6599">
            <w:r>
              <w:t>{</w:t>
            </w:r>
          </w:p>
          <w:p w:rsidR="006B1C5F" w:rsidRDefault="006B1C5F" w:rsidP="004C6599">
            <w:r>
              <w:t xml:space="preserve">    "status": </w:t>
            </w:r>
            <w:r>
              <w:rPr>
                <w:rFonts w:hint="eastAsia"/>
              </w:rPr>
              <w:t>20</w:t>
            </w:r>
            <w:r>
              <w:t>0,</w:t>
            </w:r>
          </w:p>
          <w:p w:rsidR="006B1C5F" w:rsidRDefault="006B1C5F" w:rsidP="004C6599">
            <w:r>
              <w:t xml:space="preserve">    "</w:t>
            </w:r>
            <w:r>
              <w:rPr>
                <w:rFonts w:hint="eastAsia"/>
              </w:rPr>
              <w:t>msg</w:t>
            </w:r>
            <w:r>
              <w:t>": "</w:t>
            </w:r>
            <w:r>
              <w:rPr>
                <w:rFonts w:hint="eastAsia"/>
              </w:rPr>
              <w:t>success</w:t>
            </w:r>
            <w:r>
              <w:t>",</w:t>
            </w:r>
          </w:p>
          <w:p w:rsidR="006B1C5F" w:rsidRDefault="006B1C5F" w:rsidP="004C6599">
            <w:r>
              <w:t xml:space="preserve">    "result": </w:t>
            </w:r>
            <w:r>
              <w:rPr>
                <w:rFonts w:hint="eastAsia"/>
              </w:rPr>
              <w:t>null</w:t>
            </w:r>
          </w:p>
          <w:p w:rsidR="006B1C5F" w:rsidRPr="00EB68C0" w:rsidRDefault="006B1C5F" w:rsidP="004C6599">
            <w:pPr>
              <w:rPr>
                <w:rFonts w:ascii="Bell MT" w:hAnsi="Bell MT"/>
              </w:rPr>
            </w:pPr>
            <w:r>
              <w:t>}</w:t>
            </w:r>
          </w:p>
        </w:tc>
      </w:tr>
      <w:tr w:rsidR="006B1C5F" w:rsidRPr="00EB68C0" w:rsidTr="004C6599">
        <w:tc>
          <w:tcPr>
            <w:tcW w:w="7938" w:type="dxa"/>
          </w:tcPr>
          <w:p w:rsidR="006B1C5F" w:rsidRPr="00EB68C0" w:rsidRDefault="006B1C5F" w:rsidP="004C6599">
            <w:pPr>
              <w:rPr>
                <w:rFonts w:ascii="Bell MT" w:hAnsi="Bell MT"/>
              </w:rPr>
            </w:pPr>
            <w:r w:rsidRPr="00EB68C0">
              <w:rPr>
                <w:rFonts w:ascii="Bell MT" w:hAnsi="Bell MT" w:hint="eastAsia"/>
              </w:rPr>
              <w:t>失败：</w:t>
            </w:r>
          </w:p>
          <w:p w:rsidR="006B1C5F" w:rsidRDefault="006B1C5F" w:rsidP="004C6599">
            <w:r>
              <w:t>{</w:t>
            </w:r>
          </w:p>
          <w:p w:rsidR="006B1C5F" w:rsidRDefault="006B1C5F" w:rsidP="004C6599">
            <w:r>
              <w:t xml:space="preserve">    "status": </w:t>
            </w:r>
            <w:r>
              <w:rPr>
                <w:rFonts w:hint="eastAsia"/>
              </w:rPr>
              <w:t>-1</w:t>
            </w:r>
            <w:r>
              <w:t>,</w:t>
            </w:r>
          </w:p>
          <w:p w:rsidR="006B1C5F" w:rsidRDefault="006B1C5F" w:rsidP="004C6599">
            <w:r>
              <w:lastRenderedPageBreak/>
              <w:t xml:space="preserve">    "</w:t>
            </w:r>
            <w:r>
              <w:rPr>
                <w:rFonts w:hint="eastAsia"/>
              </w:rPr>
              <w:t>msg</w:t>
            </w:r>
            <w:r>
              <w:t>": "</w:t>
            </w:r>
            <w:r>
              <w:rPr>
                <w:rFonts w:hint="eastAsia"/>
              </w:rPr>
              <w:t>error message</w:t>
            </w:r>
            <w:r>
              <w:t>",</w:t>
            </w:r>
          </w:p>
          <w:p w:rsidR="006B1C5F" w:rsidRDefault="006B1C5F" w:rsidP="004C6599">
            <w:r>
              <w:t xml:space="preserve">    "result": </w:t>
            </w:r>
            <w:r>
              <w:rPr>
                <w:rFonts w:hint="eastAsia"/>
              </w:rPr>
              <w:t>null</w:t>
            </w:r>
          </w:p>
          <w:p w:rsidR="006B1C5F" w:rsidRPr="00EB68C0" w:rsidRDefault="006B1C5F" w:rsidP="004C6599">
            <w:pPr>
              <w:rPr>
                <w:rFonts w:ascii="Bell MT" w:hAnsi="Bell MT"/>
              </w:rPr>
            </w:pPr>
            <w:r>
              <w:t>}</w:t>
            </w:r>
          </w:p>
        </w:tc>
      </w:tr>
    </w:tbl>
    <w:p w:rsidR="00D403E4" w:rsidRPr="0039519B" w:rsidRDefault="00D403E4" w:rsidP="00D403E4">
      <w:pPr>
        <w:pStyle w:val="4"/>
      </w:pPr>
      <w:r w:rsidRPr="0039519B">
        <w:rPr>
          <w:rFonts w:hint="eastAsia"/>
        </w:rPr>
        <w:lastRenderedPageBreak/>
        <w:t>私有云设备解绑</w:t>
      </w:r>
    </w:p>
    <w:p w:rsidR="00EE1DC3" w:rsidRDefault="00EE1DC3" w:rsidP="00EE1DC3">
      <w:pPr>
        <w:pStyle w:val="5"/>
      </w:pPr>
      <w:r w:rsidRPr="00EB68C0">
        <w:rPr>
          <w:rFonts w:hint="eastAsia"/>
        </w:rPr>
        <w:t>功能描述</w:t>
      </w:r>
    </w:p>
    <w:p w:rsidR="00EE1DC3" w:rsidRPr="00EB68C0" w:rsidRDefault="00A360E7" w:rsidP="00EE1DC3">
      <w:pPr>
        <w:ind w:firstLine="420"/>
      </w:pPr>
      <w:r>
        <w:rPr>
          <w:rFonts w:ascii="Bell MT" w:hAnsi="Bell MT" w:hint="eastAsia"/>
        </w:rPr>
        <w:t>本接口适用于对设备接入私有云，且使用第三方</w:t>
      </w:r>
      <w:r>
        <w:rPr>
          <w:rFonts w:ascii="Bell MT" w:hAnsi="Bell MT" w:hint="eastAsia"/>
        </w:rPr>
        <w:t>App</w:t>
      </w:r>
      <w:r>
        <w:rPr>
          <w:rFonts w:ascii="Bell MT" w:hAnsi="Bell MT" w:hint="eastAsia"/>
        </w:rPr>
        <w:t>进行设备发现，并同步设备、用户信息到京东云的场景。</w:t>
      </w:r>
    </w:p>
    <w:p w:rsidR="00EE1DC3" w:rsidRDefault="00EE1DC3" w:rsidP="00EE1DC3">
      <w:pPr>
        <w:pStyle w:val="5"/>
      </w:pPr>
      <w:r>
        <w:rPr>
          <w:rFonts w:hint="eastAsia"/>
        </w:rPr>
        <w:t>接口定义</w:t>
      </w:r>
    </w:p>
    <w:p w:rsidR="00EE1DC3" w:rsidRDefault="00EE1DC3" w:rsidP="00EE1DC3">
      <w:r w:rsidRPr="00525DF8">
        <w:rPr>
          <w:rFonts w:hint="eastAsia"/>
          <w:b/>
        </w:rPr>
        <w:t>接口名称：</w:t>
      </w:r>
      <w:r w:rsidRPr="00EB68C0">
        <w:rPr>
          <w:rFonts w:hint="eastAsia"/>
        </w:rPr>
        <w:t>jingdong.jcloud.smart.</w:t>
      </w:r>
      <w:r w:rsidR="00830A94">
        <w:rPr>
          <w:rFonts w:hint="eastAsia"/>
        </w:rPr>
        <w:t>un</w:t>
      </w:r>
      <w:r w:rsidRPr="00C80E18">
        <w:t>bindDevice</w:t>
      </w:r>
    </w:p>
    <w:p w:rsidR="00EE1DC3" w:rsidRDefault="00EE1DC3" w:rsidP="00EE1DC3">
      <w:r w:rsidRPr="00525DF8">
        <w:rPr>
          <w:rFonts w:hint="eastAsia"/>
          <w:b/>
        </w:rPr>
        <w:t>是否授权：</w:t>
      </w:r>
      <w:r>
        <w:rPr>
          <w:rFonts w:hint="eastAsia"/>
        </w:rPr>
        <w:t>是</w:t>
      </w:r>
    </w:p>
    <w:p w:rsidR="00EE1DC3" w:rsidRPr="00525DF8" w:rsidRDefault="00EE1DC3" w:rsidP="00EE1DC3">
      <w:pPr>
        <w:rPr>
          <w:b/>
        </w:rPr>
      </w:pPr>
      <w:r w:rsidRPr="00525DF8">
        <w:rPr>
          <w:rFonts w:hint="eastAsia"/>
          <w:b/>
        </w:rPr>
        <w:t>接口级参数：</w:t>
      </w:r>
    </w:p>
    <w:tbl>
      <w:tblPr>
        <w:tblW w:w="8013"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2784"/>
      </w:tblGrid>
      <w:tr w:rsidR="00EE1D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必选</w:t>
            </w:r>
          </w:p>
        </w:tc>
        <w:tc>
          <w:tcPr>
            <w:tcW w:w="2784"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描述</w:t>
            </w:r>
          </w:p>
        </w:tc>
      </w:tr>
      <w:tr w:rsidR="00EE1D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Long</w:t>
            </w:r>
          </w:p>
        </w:tc>
        <w:tc>
          <w:tcPr>
            <w:tcW w:w="171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sidRPr="00EB68C0">
              <w:rPr>
                <w:rFonts w:hint="eastAsia"/>
              </w:rPr>
              <w:t>是</w:t>
            </w:r>
          </w:p>
        </w:tc>
        <w:tc>
          <w:tcPr>
            <w:tcW w:w="2784"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Pr>
                <w:rFonts w:hint="eastAsia"/>
              </w:rPr>
              <w:t>京东设备唯一</w:t>
            </w:r>
            <w:r>
              <w:rPr>
                <w:rFonts w:hint="eastAsia"/>
              </w:rPr>
              <w:t>Id</w:t>
            </w:r>
          </w:p>
        </w:tc>
      </w:tr>
      <w:tr w:rsidR="00EE1DC3" w:rsidRPr="00EB68C0" w:rsidTr="004C6599">
        <w:tc>
          <w:tcPr>
            <w:tcW w:w="2133" w:type="dxa"/>
            <w:tcBorders>
              <w:bottom w:val="single" w:sz="6" w:space="0" w:color="999999"/>
              <w:right w:val="single" w:sz="6" w:space="0" w:color="999999"/>
            </w:tcBorders>
            <w:tcMar>
              <w:top w:w="30" w:type="dxa"/>
              <w:left w:w="75" w:type="dxa"/>
              <w:bottom w:w="30" w:type="dxa"/>
              <w:right w:w="0" w:type="dxa"/>
            </w:tcMar>
          </w:tcPr>
          <w:p w:rsidR="00EE1DC3" w:rsidRPr="00EB68C0" w:rsidRDefault="003B73CB" w:rsidP="004C6599">
            <w:r>
              <w:rPr>
                <w:rFonts w:hint="eastAsia"/>
              </w:rPr>
              <w:t>jd_uid</w:t>
            </w:r>
          </w:p>
        </w:tc>
        <w:tc>
          <w:tcPr>
            <w:tcW w:w="137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sidRPr="00EB68C0">
              <w:rPr>
                <w:rFonts w:hint="eastAsia"/>
                <w:i/>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EE1DC3" w:rsidRPr="00EB68C0" w:rsidRDefault="00EE1DC3" w:rsidP="004C6599">
            <w:r w:rsidRPr="00505AA7">
              <w:rPr>
                <w:rFonts w:hint="eastAsia"/>
              </w:rPr>
              <w:t>否</w:t>
            </w:r>
          </w:p>
        </w:tc>
        <w:tc>
          <w:tcPr>
            <w:tcW w:w="2784" w:type="dxa"/>
            <w:tcBorders>
              <w:bottom w:val="single" w:sz="6" w:space="0" w:color="999999"/>
              <w:right w:val="single" w:sz="6" w:space="0" w:color="999999"/>
            </w:tcBorders>
            <w:tcMar>
              <w:top w:w="30" w:type="dxa"/>
              <w:left w:w="75" w:type="dxa"/>
              <w:bottom w:w="30" w:type="dxa"/>
              <w:right w:w="0" w:type="dxa"/>
            </w:tcMar>
          </w:tcPr>
          <w:p w:rsidR="00EE1DC3" w:rsidRPr="00EB68C0" w:rsidRDefault="003B73CB" w:rsidP="003B73CB">
            <w:r>
              <w:rPr>
                <w:rFonts w:hint="eastAsia"/>
              </w:rPr>
              <w:t>京东用户唯一标示</w:t>
            </w:r>
          </w:p>
        </w:tc>
      </w:tr>
    </w:tbl>
    <w:p w:rsidR="00EE1DC3" w:rsidRDefault="00EE1DC3" w:rsidP="00EE1DC3">
      <w:pPr>
        <w:pStyle w:val="5"/>
      </w:pPr>
      <w:r>
        <w:rPr>
          <w:rFonts w:hint="eastAsia"/>
        </w:rPr>
        <w:t>示例</w:t>
      </w:r>
    </w:p>
    <w:p w:rsidR="00EE1DC3" w:rsidRPr="00EB68C0" w:rsidRDefault="00EE1DC3" w:rsidP="00EE1DC3">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7938"/>
      </w:tblGrid>
      <w:tr w:rsidR="00EE1DC3" w:rsidRPr="00EB68C0" w:rsidTr="004C6599">
        <w:tc>
          <w:tcPr>
            <w:tcW w:w="7938" w:type="dxa"/>
          </w:tcPr>
          <w:p w:rsidR="00EE1DC3" w:rsidRPr="00C519E6" w:rsidRDefault="00EE1DC3" w:rsidP="004C6599">
            <w:r w:rsidRPr="00C519E6">
              <w:t>{</w:t>
            </w:r>
          </w:p>
          <w:p w:rsidR="00EE1DC3" w:rsidRPr="00C519E6" w:rsidRDefault="00EE1DC3" w:rsidP="004C6599">
            <w:pPr>
              <w:ind w:firstLineChars="200" w:firstLine="420"/>
            </w:pPr>
            <w:r w:rsidRPr="00C519E6">
              <w:t>"</w:t>
            </w:r>
            <w:r w:rsidRPr="00FE3BD3">
              <w:rPr>
                <w:rFonts w:hint="eastAsia"/>
              </w:rPr>
              <w:t>rpc_version</w:t>
            </w:r>
            <w:r w:rsidRPr="00C519E6">
              <w:t>"</w:t>
            </w:r>
            <w:r w:rsidRPr="00C519E6">
              <w:rPr>
                <w:rFonts w:hint="eastAsia"/>
              </w:rPr>
              <w:t>:</w:t>
            </w:r>
            <w:r w:rsidRPr="00C519E6">
              <w:t>"</w:t>
            </w:r>
            <w:r w:rsidRPr="00C519E6">
              <w:rPr>
                <w:rFonts w:hint="eastAsia"/>
              </w:rPr>
              <w:t>1.0</w:t>
            </w:r>
            <w:r w:rsidRPr="00C519E6">
              <w:t>"</w:t>
            </w:r>
            <w:r w:rsidRPr="00C519E6">
              <w:rPr>
                <w:rFonts w:hint="eastAsia"/>
              </w:rPr>
              <w:t>,</w:t>
            </w:r>
          </w:p>
          <w:p w:rsidR="00EE1DC3" w:rsidRPr="00C519E6" w:rsidRDefault="00EE1DC3" w:rsidP="004C6599">
            <w:pPr>
              <w:ind w:firstLineChars="200" w:firstLine="420"/>
            </w:pPr>
            <w:r w:rsidRPr="00C519E6">
              <w:t>"</w:t>
            </w:r>
            <w:r>
              <w:rPr>
                <w:rFonts w:hint="eastAsia"/>
              </w:rPr>
              <w:t>feed_id</w:t>
            </w:r>
            <w:r w:rsidRPr="00C519E6">
              <w:t>"</w:t>
            </w:r>
            <w:r w:rsidRPr="00C519E6">
              <w:rPr>
                <w:rFonts w:hint="eastAsia"/>
              </w:rPr>
              <w:t>:123456789098,</w:t>
            </w:r>
          </w:p>
          <w:p w:rsidR="00EE1DC3" w:rsidRPr="00C519E6" w:rsidRDefault="00EE1DC3" w:rsidP="00AB4847">
            <w:pPr>
              <w:ind w:firstLineChars="200" w:firstLine="420"/>
            </w:pPr>
            <w:r w:rsidRPr="00C519E6">
              <w:t>"</w:t>
            </w:r>
            <w:r w:rsidR="00AB4847">
              <w:rPr>
                <w:rFonts w:hint="eastAsia"/>
              </w:rPr>
              <w:t>jd_uid</w:t>
            </w:r>
            <w:r w:rsidR="00AB4847" w:rsidRPr="00C519E6">
              <w:t xml:space="preserve"> </w:t>
            </w:r>
            <w:r w:rsidRPr="00C519E6">
              <w:t>"</w:t>
            </w:r>
            <w:r w:rsidRPr="00C519E6">
              <w:rPr>
                <w:rFonts w:hint="eastAsia"/>
              </w:rPr>
              <w:t>:</w:t>
            </w:r>
            <w:r w:rsidRPr="00C519E6">
              <w:t>"</w:t>
            </w:r>
            <w:r w:rsidR="00AB4847">
              <w:rPr>
                <w:rFonts w:hint="eastAsia"/>
              </w:rPr>
              <w:t>1234567890</w:t>
            </w:r>
            <w:r w:rsidRPr="00C519E6">
              <w:t>"</w:t>
            </w:r>
          </w:p>
          <w:p w:rsidR="00EE1DC3" w:rsidRPr="00EB68C0" w:rsidRDefault="00EE1DC3" w:rsidP="004C6599">
            <w:pPr>
              <w:rPr>
                <w:rFonts w:ascii="Bell MT" w:hAnsi="Bell MT"/>
              </w:rPr>
            </w:pPr>
            <w:r w:rsidRPr="00C519E6">
              <w:t>}</w:t>
            </w:r>
          </w:p>
        </w:tc>
      </w:tr>
    </w:tbl>
    <w:p w:rsidR="00EE1DC3" w:rsidRPr="00EB68C0" w:rsidRDefault="00EE1DC3" w:rsidP="00EE1DC3">
      <w:pPr>
        <w:rPr>
          <w:rFonts w:ascii="Bell MT" w:hAnsi="Bell MT"/>
        </w:rPr>
      </w:pPr>
    </w:p>
    <w:p w:rsidR="00EE1DC3" w:rsidRPr="00EB68C0" w:rsidRDefault="00EE1DC3" w:rsidP="00EE1DC3">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7938"/>
      </w:tblGrid>
      <w:tr w:rsidR="00EE1DC3" w:rsidRPr="00EB68C0" w:rsidTr="004C6599">
        <w:tc>
          <w:tcPr>
            <w:tcW w:w="7938" w:type="dxa"/>
          </w:tcPr>
          <w:p w:rsidR="00EE1DC3" w:rsidRPr="00EB68C0" w:rsidRDefault="00EE1DC3" w:rsidP="004C6599">
            <w:pPr>
              <w:rPr>
                <w:rFonts w:ascii="Bell MT" w:hAnsi="Bell MT"/>
              </w:rPr>
            </w:pPr>
            <w:r w:rsidRPr="00EB68C0">
              <w:rPr>
                <w:rFonts w:ascii="Bell MT" w:hAnsi="Bell MT" w:hint="eastAsia"/>
              </w:rPr>
              <w:t>成功：</w:t>
            </w:r>
          </w:p>
          <w:p w:rsidR="00EE1DC3" w:rsidRDefault="00EE1DC3" w:rsidP="004C6599">
            <w:r>
              <w:t>{</w:t>
            </w:r>
          </w:p>
          <w:p w:rsidR="00EE1DC3" w:rsidRDefault="00EE1DC3" w:rsidP="004C6599">
            <w:r>
              <w:t xml:space="preserve">    "status": </w:t>
            </w:r>
            <w:r>
              <w:rPr>
                <w:rFonts w:hint="eastAsia"/>
              </w:rPr>
              <w:t>20</w:t>
            </w:r>
            <w:r>
              <w:t>0,</w:t>
            </w:r>
          </w:p>
          <w:p w:rsidR="00EE1DC3" w:rsidRDefault="00EE1DC3" w:rsidP="004C6599">
            <w:r>
              <w:t xml:space="preserve">    "</w:t>
            </w:r>
            <w:r>
              <w:rPr>
                <w:rFonts w:hint="eastAsia"/>
              </w:rPr>
              <w:t>msg</w:t>
            </w:r>
            <w:r>
              <w:t>": "</w:t>
            </w:r>
            <w:r>
              <w:rPr>
                <w:rFonts w:hint="eastAsia"/>
              </w:rPr>
              <w:t>success</w:t>
            </w:r>
            <w:r>
              <w:t>",</w:t>
            </w:r>
          </w:p>
          <w:p w:rsidR="00EE1DC3" w:rsidRDefault="00EE1DC3" w:rsidP="004C6599">
            <w:r>
              <w:t xml:space="preserve">    "result": </w:t>
            </w:r>
            <w:r>
              <w:rPr>
                <w:rFonts w:hint="eastAsia"/>
              </w:rPr>
              <w:t>null</w:t>
            </w:r>
          </w:p>
          <w:p w:rsidR="00EE1DC3" w:rsidRPr="00EB68C0" w:rsidRDefault="00EE1DC3" w:rsidP="004C6599">
            <w:pPr>
              <w:rPr>
                <w:rFonts w:ascii="Bell MT" w:hAnsi="Bell MT"/>
              </w:rPr>
            </w:pPr>
            <w:r>
              <w:t>}</w:t>
            </w:r>
          </w:p>
        </w:tc>
      </w:tr>
      <w:tr w:rsidR="00EE1DC3" w:rsidRPr="00EB68C0" w:rsidTr="004C6599">
        <w:tc>
          <w:tcPr>
            <w:tcW w:w="7938" w:type="dxa"/>
          </w:tcPr>
          <w:p w:rsidR="00EE1DC3" w:rsidRPr="00EB68C0" w:rsidRDefault="00EE1DC3" w:rsidP="004C6599">
            <w:pPr>
              <w:rPr>
                <w:rFonts w:ascii="Bell MT" w:hAnsi="Bell MT"/>
              </w:rPr>
            </w:pPr>
            <w:r w:rsidRPr="00EB68C0">
              <w:rPr>
                <w:rFonts w:ascii="Bell MT" w:hAnsi="Bell MT" w:hint="eastAsia"/>
              </w:rPr>
              <w:t>失败：</w:t>
            </w:r>
          </w:p>
          <w:p w:rsidR="00EE1DC3" w:rsidRDefault="00EE1DC3" w:rsidP="004C6599">
            <w:r>
              <w:t>{</w:t>
            </w:r>
          </w:p>
          <w:p w:rsidR="00EE1DC3" w:rsidRDefault="00EE1DC3" w:rsidP="004C6599">
            <w:r>
              <w:t xml:space="preserve">    "status": </w:t>
            </w:r>
            <w:r>
              <w:rPr>
                <w:rFonts w:hint="eastAsia"/>
              </w:rPr>
              <w:t>-1</w:t>
            </w:r>
            <w:r>
              <w:t>,</w:t>
            </w:r>
          </w:p>
          <w:p w:rsidR="00EE1DC3" w:rsidRDefault="00EE1DC3" w:rsidP="004C6599">
            <w:r>
              <w:t xml:space="preserve">    "</w:t>
            </w:r>
            <w:r>
              <w:rPr>
                <w:rFonts w:hint="eastAsia"/>
              </w:rPr>
              <w:t>msg</w:t>
            </w:r>
            <w:r>
              <w:t>": "</w:t>
            </w:r>
            <w:r>
              <w:rPr>
                <w:rFonts w:hint="eastAsia"/>
              </w:rPr>
              <w:t>error message</w:t>
            </w:r>
            <w:r>
              <w:t>",</w:t>
            </w:r>
          </w:p>
          <w:p w:rsidR="00EE1DC3" w:rsidRDefault="00EE1DC3" w:rsidP="004C6599">
            <w:r>
              <w:lastRenderedPageBreak/>
              <w:t xml:space="preserve">    "result": </w:t>
            </w:r>
            <w:r>
              <w:rPr>
                <w:rFonts w:hint="eastAsia"/>
              </w:rPr>
              <w:t>null</w:t>
            </w:r>
          </w:p>
          <w:p w:rsidR="00EE1DC3" w:rsidRPr="00EB68C0" w:rsidRDefault="00EE1DC3" w:rsidP="004C6599">
            <w:pPr>
              <w:rPr>
                <w:rFonts w:ascii="Bell MT" w:hAnsi="Bell MT"/>
              </w:rPr>
            </w:pPr>
            <w:r>
              <w:t>}</w:t>
            </w:r>
          </w:p>
        </w:tc>
      </w:tr>
    </w:tbl>
    <w:p w:rsidR="00D403E4" w:rsidRPr="00E9671D" w:rsidRDefault="00D403E4" w:rsidP="00E9671D">
      <w:pPr>
        <w:sectPr w:rsidR="00D403E4" w:rsidRPr="00E9671D" w:rsidSect="008D1C16">
          <w:pgSz w:w="11906" w:h="16838"/>
          <w:pgMar w:top="1440" w:right="1800" w:bottom="1440" w:left="1800" w:header="851" w:footer="992" w:gutter="0"/>
          <w:pgNumType w:start="1"/>
          <w:cols w:space="425"/>
          <w:titlePg/>
          <w:docGrid w:type="lines" w:linePitch="312"/>
        </w:sectPr>
      </w:pPr>
    </w:p>
    <w:p w:rsidR="00F70918" w:rsidRPr="00FC61D7" w:rsidRDefault="007E7064" w:rsidP="004E6A07">
      <w:pPr>
        <w:pStyle w:val="1"/>
        <w:numPr>
          <w:ilvl w:val="0"/>
          <w:numId w:val="1"/>
        </w:numPr>
        <w:rPr>
          <w:rFonts w:ascii="Bell MT" w:hAnsi="Bell MT"/>
        </w:rPr>
      </w:pPr>
      <w:bookmarkStart w:id="20" w:name="_Toc414370393"/>
      <w:r>
        <w:rPr>
          <w:rFonts w:ascii="Bell MT" w:hAnsi="Bell MT" w:hint="eastAsia"/>
        </w:rPr>
        <w:lastRenderedPageBreak/>
        <w:t>京东微联平台</w:t>
      </w:r>
      <w:r w:rsidR="001A6098">
        <w:rPr>
          <w:rFonts w:ascii="Bell MT" w:hAnsi="Bell MT" w:hint="eastAsia"/>
        </w:rPr>
        <w:t>接口</w:t>
      </w:r>
      <w:r w:rsidR="001A6098" w:rsidRPr="001A246A">
        <w:rPr>
          <w:rFonts w:ascii="Bell MT" w:hAnsi="Bell MT" w:hint="eastAsia"/>
        </w:rPr>
        <w:t>规范</w:t>
      </w:r>
      <w:r w:rsidR="001A246A" w:rsidRPr="001A246A">
        <w:rPr>
          <w:rFonts w:ascii="Bell MT" w:hAnsi="Bell MT" w:hint="eastAsia"/>
        </w:rPr>
        <w:t>细则</w:t>
      </w:r>
      <w:bookmarkEnd w:id="20"/>
    </w:p>
    <w:p w:rsidR="004503D6" w:rsidRDefault="004503D6" w:rsidP="00D17072">
      <w:pPr>
        <w:ind w:firstLine="420"/>
      </w:pPr>
      <w:r>
        <w:rPr>
          <w:rFonts w:hint="eastAsia"/>
        </w:rPr>
        <w:t>本章详细规范了京东微联云提供的相关接口，第三方私有云在相关操作后，需要向京东微联云发出通知</w:t>
      </w:r>
      <w:r w:rsidR="00CC4595">
        <w:rPr>
          <w:rFonts w:hint="eastAsia"/>
        </w:rPr>
        <w:t>或</w:t>
      </w:r>
      <w:r>
        <w:rPr>
          <w:rFonts w:hint="eastAsia"/>
        </w:rPr>
        <w:t>请求。</w:t>
      </w:r>
    </w:p>
    <w:p w:rsidR="0012527F" w:rsidRPr="007A4073" w:rsidRDefault="001C496F" w:rsidP="00D17072">
      <w:pPr>
        <w:ind w:firstLine="420"/>
      </w:pPr>
      <w:r w:rsidRPr="007A4073">
        <w:rPr>
          <w:rFonts w:hint="eastAsia"/>
        </w:rPr>
        <w:t>私有云接入京东微联平台前必须先到京东</w:t>
      </w:r>
      <w:r w:rsidRPr="007A4073">
        <w:rPr>
          <w:rFonts w:hint="eastAsia"/>
        </w:rPr>
        <w:t>JOS</w:t>
      </w:r>
      <w:r w:rsidRPr="007A4073">
        <w:rPr>
          <w:rFonts w:hint="eastAsia"/>
        </w:rPr>
        <w:t>平台进行注册，申请并获取私有云</w:t>
      </w:r>
      <w:r w:rsidRPr="007A4073">
        <w:t>key</w:t>
      </w:r>
      <w:r w:rsidRPr="007A4073">
        <w:rPr>
          <w:rFonts w:hint="eastAsia"/>
        </w:rPr>
        <w:t>及</w:t>
      </w:r>
      <w:r w:rsidRPr="007A4073">
        <w:t>secret</w:t>
      </w:r>
      <w:r w:rsidRPr="007A4073">
        <w:rPr>
          <w:rFonts w:hint="eastAsia"/>
        </w:rPr>
        <w:t>，作为通讯签名之用。具体参考</w:t>
      </w:r>
      <w:r w:rsidRPr="007A4073">
        <w:rPr>
          <w:rFonts w:hint="eastAsia"/>
        </w:rPr>
        <w:t>JOS</w:t>
      </w:r>
      <w:r w:rsidRPr="007A4073">
        <w:rPr>
          <w:rFonts w:hint="eastAsia"/>
        </w:rPr>
        <w:t>接入协议。</w:t>
      </w:r>
    </w:p>
    <w:p w:rsidR="00CA78DB" w:rsidRDefault="0036020D" w:rsidP="000C3D2F">
      <w:pPr>
        <w:pStyle w:val="2"/>
        <w:numPr>
          <w:ilvl w:val="0"/>
          <w:numId w:val="29"/>
        </w:numPr>
        <w:rPr>
          <w:rFonts w:ascii="Bell MT" w:hAnsi="Bell MT"/>
        </w:rPr>
      </w:pPr>
      <w:bookmarkStart w:id="21" w:name="_Toc414370394"/>
      <w:r>
        <w:rPr>
          <w:rFonts w:ascii="Bell MT" w:hAnsi="Bell MT" w:hint="eastAsia"/>
        </w:rPr>
        <w:t>设备</w:t>
      </w:r>
      <w:r w:rsidR="00454F0F">
        <w:rPr>
          <w:rFonts w:ascii="Bell MT" w:hAnsi="Bell MT" w:hint="eastAsia"/>
        </w:rPr>
        <w:t>二维码生成</w:t>
      </w:r>
      <w:bookmarkEnd w:id="21"/>
    </w:p>
    <w:p w:rsidR="00F22723" w:rsidRDefault="00FB6AE7" w:rsidP="0033116C">
      <w:pPr>
        <w:pStyle w:val="3"/>
        <w:ind w:left="420"/>
        <w:rPr>
          <w:rFonts w:ascii="Bell MT" w:hAnsi="Bell MT"/>
        </w:rPr>
      </w:pPr>
      <w:bookmarkStart w:id="22" w:name="_Toc414370395"/>
      <w:r>
        <w:rPr>
          <w:rFonts w:ascii="Bell MT" w:hAnsi="Bell MT" w:hint="eastAsia"/>
        </w:rPr>
        <w:t>功能描述</w:t>
      </w:r>
      <w:bookmarkEnd w:id="22"/>
    </w:p>
    <w:p w:rsidR="00ED54E5" w:rsidRPr="003D4AB3" w:rsidRDefault="00716356" w:rsidP="00875B85">
      <w:pPr>
        <w:ind w:firstLine="420"/>
      </w:pPr>
      <w:r>
        <w:rPr>
          <w:rFonts w:hint="eastAsia"/>
        </w:rPr>
        <w:t>对不同设备</w:t>
      </w:r>
      <w:r w:rsidR="006B567D">
        <w:rPr>
          <w:rFonts w:hint="eastAsia"/>
        </w:rPr>
        <w:t>具有不同</w:t>
      </w:r>
      <w:r>
        <w:rPr>
          <w:rFonts w:hint="eastAsia"/>
        </w:rPr>
        <w:t>二维码的产品</w:t>
      </w:r>
      <w:r w:rsidR="008A5C49">
        <w:rPr>
          <w:rFonts w:hint="eastAsia"/>
        </w:rPr>
        <w:t>（如</w:t>
      </w:r>
      <w:r w:rsidR="008A5C49">
        <w:rPr>
          <w:rFonts w:hint="eastAsia"/>
        </w:rPr>
        <w:t>3G/4G</w:t>
      </w:r>
      <w:r w:rsidR="008A5C49">
        <w:rPr>
          <w:rFonts w:hint="eastAsia"/>
        </w:rPr>
        <w:t>设备）</w:t>
      </w:r>
      <w:r>
        <w:rPr>
          <w:rFonts w:hint="eastAsia"/>
        </w:rPr>
        <w:t>，可以调用</w:t>
      </w:r>
      <w:r>
        <w:rPr>
          <w:rFonts w:hint="eastAsia"/>
        </w:rPr>
        <w:t>JD</w:t>
      </w:r>
      <w:r>
        <w:rPr>
          <w:rFonts w:hint="eastAsia"/>
        </w:rPr>
        <w:t>云为不同设备生成</w:t>
      </w:r>
      <w:r w:rsidR="000B1C50">
        <w:rPr>
          <w:rFonts w:hint="eastAsia"/>
        </w:rPr>
        <w:t>唯一的</w:t>
      </w:r>
      <w:r w:rsidR="003D4AB3">
        <w:rPr>
          <w:rFonts w:hint="eastAsia"/>
        </w:rPr>
        <w:t>二维码</w:t>
      </w:r>
      <w:r w:rsidR="000B1C50">
        <w:rPr>
          <w:rFonts w:hint="eastAsia"/>
        </w:rPr>
        <w:t>，并返回</w:t>
      </w:r>
      <w:r w:rsidR="0020159F">
        <w:rPr>
          <w:rFonts w:hint="eastAsia"/>
        </w:rPr>
        <w:t>对应的</w:t>
      </w:r>
      <w:r w:rsidR="000B1C50">
        <w:rPr>
          <w:rFonts w:hint="eastAsia"/>
        </w:rPr>
        <w:t>二维码</w:t>
      </w:r>
      <w:r>
        <w:rPr>
          <w:rFonts w:hint="eastAsia"/>
        </w:rPr>
        <w:t>字符串</w:t>
      </w:r>
      <w:r w:rsidR="005D2EED">
        <w:rPr>
          <w:rFonts w:hint="eastAsia"/>
        </w:rPr>
        <w:t>，厂商将二维码加上</w:t>
      </w:r>
      <w:r w:rsidR="005D2EED">
        <w:rPr>
          <w:rFonts w:hint="eastAsia"/>
        </w:rPr>
        <w:t>JD logo</w:t>
      </w:r>
      <w:r w:rsidR="005D2EED">
        <w:rPr>
          <w:rFonts w:hint="eastAsia"/>
        </w:rPr>
        <w:t>后贴在设备包装上</w:t>
      </w:r>
      <w:r w:rsidR="000B1C50">
        <w:rPr>
          <w:rFonts w:hint="eastAsia"/>
        </w:rPr>
        <w:t>，用户通过微联</w:t>
      </w:r>
      <w:r w:rsidR="000B1C50">
        <w:rPr>
          <w:rFonts w:hint="eastAsia"/>
        </w:rPr>
        <w:t>App</w:t>
      </w:r>
      <w:r w:rsidR="000B1C50">
        <w:rPr>
          <w:rFonts w:hint="eastAsia"/>
        </w:rPr>
        <w:t>扫描</w:t>
      </w:r>
      <w:r w:rsidR="00A36527">
        <w:rPr>
          <w:rFonts w:hint="eastAsia"/>
        </w:rPr>
        <w:t>该二维码</w:t>
      </w:r>
      <w:r w:rsidR="000B1C50">
        <w:rPr>
          <w:rFonts w:hint="eastAsia"/>
        </w:rPr>
        <w:t>可以识别该设备</w:t>
      </w:r>
      <w:r w:rsidR="00503C7A">
        <w:rPr>
          <w:rFonts w:hint="eastAsia"/>
        </w:rPr>
        <w:t>。</w:t>
      </w:r>
    </w:p>
    <w:p w:rsidR="00FB6AE7" w:rsidRDefault="00ED54E5" w:rsidP="0033116C">
      <w:pPr>
        <w:pStyle w:val="3"/>
        <w:ind w:left="420"/>
        <w:rPr>
          <w:rFonts w:ascii="Bell MT" w:hAnsi="Bell MT"/>
        </w:rPr>
      </w:pPr>
      <w:bookmarkStart w:id="23" w:name="_Toc414370396"/>
      <w:r w:rsidRPr="00ED54E5">
        <w:rPr>
          <w:rFonts w:ascii="Bell MT" w:hAnsi="Bell MT" w:hint="eastAsia"/>
        </w:rPr>
        <w:t>接口定义</w:t>
      </w:r>
      <w:bookmarkEnd w:id="23"/>
    </w:p>
    <w:p w:rsidR="00240CBF" w:rsidRDefault="00DC272E" w:rsidP="00240CBF">
      <w:r w:rsidRPr="00022FE2">
        <w:rPr>
          <w:rFonts w:hint="eastAsia"/>
          <w:b/>
        </w:rPr>
        <w:t>接口名称：</w:t>
      </w:r>
      <w:r w:rsidRPr="00DC272E">
        <w:t>jingdong.jcloud.smart.getQRCode</w:t>
      </w:r>
    </w:p>
    <w:p w:rsidR="00022FE2" w:rsidRDefault="00022FE2" w:rsidP="00022FE2">
      <w:r w:rsidRPr="00DC272E">
        <w:rPr>
          <w:rFonts w:hint="eastAsia"/>
          <w:b/>
        </w:rPr>
        <w:t>是否授权：</w:t>
      </w:r>
      <w:r>
        <w:rPr>
          <w:rFonts w:hint="eastAsia"/>
        </w:rPr>
        <w:t>否</w:t>
      </w:r>
    </w:p>
    <w:p w:rsidR="00022FE2" w:rsidRDefault="00022FE2" w:rsidP="00022FE2">
      <w:r w:rsidRPr="0089326E">
        <w:rPr>
          <w:rFonts w:hint="eastAsia"/>
          <w:b/>
        </w:rPr>
        <w:t>接口级参数</w:t>
      </w:r>
      <w:r>
        <w:rPr>
          <w:rFonts w:hint="eastAsia"/>
        </w:rPr>
        <w:t>：</w:t>
      </w:r>
    </w:p>
    <w:tbl>
      <w:tblPr>
        <w:tblW w:w="7446"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2217"/>
      </w:tblGrid>
      <w:tr w:rsidR="005D573B"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必选</w:t>
            </w:r>
          </w:p>
        </w:tc>
        <w:tc>
          <w:tcPr>
            <w:tcW w:w="2217"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描述</w:t>
            </w:r>
          </w:p>
        </w:tc>
      </w:tr>
      <w:tr w:rsidR="005D573B"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p</w:t>
            </w:r>
            <w:r w:rsidRPr="00EB68C0">
              <w:rPr>
                <w:rFonts w:hint="eastAsia"/>
              </w:rPr>
              <w:t>roduct</w:t>
            </w:r>
            <w:r>
              <w:rPr>
                <w:rFonts w:hint="eastAsia"/>
              </w:rPr>
              <w:t>_uuid</w:t>
            </w:r>
          </w:p>
        </w:tc>
        <w:tc>
          <w:tcPr>
            <w:tcW w:w="137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是</w:t>
            </w:r>
          </w:p>
        </w:tc>
        <w:tc>
          <w:tcPr>
            <w:tcW w:w="2217"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产品</w:t>
            </w:r>
            <w:r>
              <w:rPr>
                <w:rFonts w:hint="eastAsia"/>
              </w:rPr>
              <w:t>UUID</w:t>
            </w:r>
          </w:p>
        </w:tc>
      </w:tr>
      <w:tr w:rsidR="005D573B"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product_secret</w:t>
            </w:r>
          </w:p>
        </w:tc>
        <w:tc>
          <w:tcPr>
            <w:tcW w:w="1378" w:type="dxa"/>
            <w:tcBorders>
              <w:bottom w:val="single" w:sz="6" w:space="0" w:color="999999"/>
              <w:right w:val="single" w:sz="6" w:space="0" w:color="999999"/>
            </w:tcBorders>
            <w:tcMar>
              <w:top w:w="30" w:type="dxa"/>
              <w:left w:w="75" w:type="dxa"/>
              <w:bottom w:w="30" w:type="dxa"/>
              <w:right w:w="0" w:type="dxa"/>
            </w:tcMar>
          </w:tcPr>
          <w:p w:rsidR="005D573B" w:rsidRDefault="005D573B" w:rsidP="00E40BD4">
            <w:r>
              <w:rPr>
                <w:rFonts w:hint="eastAsia"/>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5D573B" w:rsidRDefault="005D573B" w:rsidP="00E40BD4">
            <w:r>
              <w:rPr>
                <w:rFonts w:hint="eastAsia"/>
              </w:rPr>
              <w:t>是</w:t>
            </w:r>
          </w:p>
        </w:tc>
        <w:tc>
          <w:tcPr>
            <w:tcW w:w="2217" w:type="dxa"/>
            <w:tcBorders>
              <w:bottom w:val="single" w:sz="6" w:space="0" w:color="999999"/>
              <w:right w:val="single" w:sz="6" w:space="0" w:color="999999"/>
            </w:tcBorders>
            <w:tcMar>
              <w:top w:w="30" w:type="dxa"/>
              <w:left w:w="75" w:type="dxa"/>
              <w:bottom w:w="30" w:type="dxa"/>
              <w:right w:w="0" w:type="dxa"/>
            </w:tcMar>
          </w:tcPr>
          <w:p w:rsidR="005D573B" w:rsidRDefault="005D573B" w:rsidP="00E40BD4">
            <w:r>
              <w:rPr>
                <w:rFonts w:hint="eastAsia"/>
              </w:rPr>
              <w:t>产品密钥</w:t>
            </w:r>
          </w:p>
        </w:tc>
      </w:tr>
      <w:tr w:rsidR="005D573B"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d</w:t>
            </w:r>
            <w:r w:rsidRPr="00EB68C0">
              <w:rPr>
                <w:rFonts w:hint="eastAsia"/>
              </w:rPr>
              <w:t>evice</w:t>
            </w:r>
            <w:r>
              <w:rPr>
                <w:rFonts w:hint="eastAsia"/>
              </w:rPr>
              <w:t>_i</w:t>
            </w:r>
            <w:r w:rsidRPr="00EB68C0">
              <w:rPr>
                <w:rFonts w:hint="eastAsia"/>
              </w:rPr>
              <w:t>d</w:t>
            </w:r>
          </w:p>
        </w:tc>
        <w:tc>
          <w:tcPr>
            <w:tcW w:w="137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是</w:t>
            </w:r>
          </w:p>
        </w:tc>
        <w:tc>
          <w:tcPr>
            <w:tcW w:w="2217" w:type="dxa"/>
            <w:tcBorders>
              <w:bottom w:val="single" w:sz="6" w:space="0" w:color="999999"/>
              <w:right w:val="single" w:sz="6" w:space="0" w:color="999999"/>
            </w:tcBorders>
            <w:tcMar>
              <w:top w:w="30" w:type="dxa"/>
              <w:left w:w="75" w:type="dxa"/>
              <w:bottom w:w="30" w:type="dxa"/>
              <w:right w:w="0" w:type="dxa"/>
            </w:tcMar>
          </w:tcPr>
          <w:p w:rsidR="005D573B" w:rsidRPr="00EB68C0" w:rsidRDefault="005D573B" w:rsidP="00E40BD4">
            <w:r>
              <w:rPr>
                <w:rFonts w:hint="eastAsia"/>
              </w:rPr>
              <w:t>厂商设备唯一</w:t>
            </w:r>
            <w:r>
              <w:rPr>
                <w:rFonts w:hint="eastAsia"/>
              </w:rPr>
              <w:t>ID</w:t>
            </w:r>
          </w:p>
        </w:tc>
      </w:tr>
    </w:tbl>
    <w:p w:rsidR="007E2330" w:rsidRDefault="007E2330" w:rsidP="007E2330">
      <w:pPr>
        <w:rPr>
          <w:b/>
        </w:rPr>
      </w:pPr>
      <w:r w:rsidRPr="009F5E0F">
        <w:rPr>
          <w:rFonts w:hint="eastAsia"/>
          <w:b/>
        </w:rPr>
        <w:t>返回值：</w:t>
      </w:r>
    </w:p>
    <w:tbl>
      <w:tblPr>
        <w:tblW w:w="7446"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3935"/>
      </w:tblGrid>
      <w:tr w:rsidR="007E2330"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7E2330" w:rsidRPr="00EB68C0" w:rsidRDefault="007E2330" w:rsidP="00E40BD4">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7E2330" w:rsidRPr="00EB68C0" w:rsidRDefault="007E2330" w:rsidP="00E40BD4">
            <w:r>
              <w:rPr>
                <w:rFonts w:hint="eastAsia"/>
              </w:rPr>
              <w:t>类型</w:t>
            </w:r>
          </w:p>
        </w:tc>
        <w:tc>
          <w:tcPr>
            <w:tcW w:w="3935" w:type="dxa"/>
            <w:tcBorders>
              <w:bottom w:val="single" w:sz="6" w:space="0" w:color="999999"/>
              <w:right w:val="single" w:sz="6" w:space="0" w:color="999999"/>
            </w:tcBorders>
            <w:tcMar>
              <w:top w:w="30" w:type="dxa"/>
              <w:left w:w="75" w:type="dxa"/>
              <w:bottom w:w="30" w:type="dxa"/>
              <w:right w:w="0" w:type="dxa"/>
            </w:tcMar>
          </w:tcPr>
          <w:p w:rsidR="007E2330" w:rsidRPr="00EB68C0" w:rsidRDefault="007E2330" w:rsidP="00E40BD4">
            <w:r>
              <w:rPr>
                <w:rFonts w:hint="eastAsia"/>
              </w:rPr>
              <w:t>描述</w:t>
            </w:r>
          </w:p>
        </w:tc>
      </w:tr>
      <w:tr w:rsidR="007E2330"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7E2330" w:rsidRPr="00EB68C0" w:rsidRDefault="0063043F" w:rsidP="00E40BD4">
            <w:r>
              <w:rPr>
                <w:rFonts w:hint="eastAsia"/>
              </w:rPr>
              <w:t>qr_code</w:t>
            </w:r>
          </w:p>
        </w:tc>
        <w:tc>
          <w:tcPr>
            <w:tcW w:w="1378" w:type="dxa"/>
            <w:tcBorders>
              <w:bottom w:val="single" w:sz="6" w:space="0" w:color="999999"/>
              <w:right w:val="single" w:sz="6" w:space="0" w:color="999999"/>
            </w:tcBorders>
            <w:tcMar>
              <w:top w:w="30" w:type="dxa"/>
              <w:left w:w="75" w:type="dxa"/>
              <w:bottom w:w="30" w:type="dxa"/>
              <w:right w:w="0" w:type="dxa"/>
            </w:tcMar>
          </w:tcPr>
          <w:p w:rsidR="007E2330" w:rsidRPr="00EB68C0" w:rsidRDefault="007E2330" w:rsidP="00E40BD4">
            <w:r>
              <w:rPr>
                <w:rFonts w:hint="eastAsia"/>
              </w:rPr>
              <w:t>String</w:t>
            </w:r>
          </w:p>
        </w:tc>
        <w:tc>
          <w:tcPr>
            <w:tcW w:w="3935" w:type="dxa"/>
            <w:tcBorders>
              <w:bottom w:val="single" w:sz="6" w:space="0" w:color="999999"/>
              <w:right w:val="single" w:sz="6" w:space="0" w:color="999999"/>
            </w:tcBorders>
            <w:tcMar>
              <w:top w:w="30" w:type="dxa"/>
              <w:left w:w="75" w:type="dxa"/>
              <w:bottom w:w="30" w:type="dxa"/>
              <w:right w:w="0" w:type="dxa"/>
            </w:tcMar>
          </w:tcPr>
          <w:p w:rsidR="007E2330" w:rsidRPr="00EB68C0" w:rsidRDefault="00DB0825" w:rsidP="00E40BD4">
            <w:r>
              <w:rPr>
                <w:rFonts w:hint="eastAsia"/>
              </w:rPr>
              <w:t>设备</w:t>
            </w:r>
            <w:r w:rsidR="0063043F">
              <w:rPr>
                <w:rFonts w:hint="eastAsia"/>
              </w:rPr>
              <w:t>二维码字符串</w:t>
            </w:r>
          </w:p>
        </w:tc>
      </w:tr>
    </w:tbl>
    <w:p w:rsidR="00134317" w:rsidRDefault="00134317" w:rsidP="00EB68C0"/>
    <w:p w:rsidR="008231FA" w:rsidRPr="00FC61D7" w:rsidRDefault="008231FA" w:rsidP="000C3D2F">
      <w:pPr>
        <w:pStyle w:val="2"/>
        <w:numPr>
          <w:ilvl w:val="0"/>
          <w:numId w:val="29"/>
        </w:numPr>
        <w:rPr>
          <w:rFonts w:ascii="Bell MT" w:hAnsi="Bell MT"/>
        </w:rPr>
      </w:pPr>
      <w:bookmarkStart w:id="24" w:name="_Toc414370397"/>
      <w:r w:rsidRPr="00EB68C0">
        <w:rPr>
          <w:rFonts w:ascii="Bell MT" w:hAnsi="Bell MT" w:hint="eastAsia"/>
        </w:rPr>
        <w:t>私有云</w:t>
      </w:r>
      <w:r w:rsidR="0009199D">
        <w:rPr>
          <w:rFonts w:ascii="Bell MT" w:hAnsi="Bell MT" w:hint="eastAsia"/>
        </w:rPr>
        <w:t>获取</w:t>
      </w:r>
      <w:r w:rsidR="0009199D" w:rsidRPr="000C3D2F">
        <w:rPr>
          <w:rFonts w:ascii="Bell MT" w:hAnsi="Bell MT" w:hint="eastAsia"/>
        </w:rPr>
        <w:t>设备</w:t>
      </w:r>
      <w:r w:rsidR="00E02BEB">
        <w:rPr>
          <w:rFonts w:ascii="Bell MT" w:hAnsi="Bell MT" w:hint="eastAsia"/>
        </w:rPr>
        <w:t>激活</w:t>
      </w:r>
      <w:r w:rsidR="0009199D" w:rsidRPr="000C3D2F">
        <w:rPr>
          <w:rFonts w:ascii="Bell MT" w:hAnsi="Bell MT" w:hint="eastAsia"/>
        </w:rPr>
        <w:t>信息</w:t>
      </w:r>
      <w:bookmarkEnd w:id="24"/>
    </w:p>
    <w:p w:rsidR="008231FA" w:rsidRDefault="008231FA" w:rsidP="008231FA">
      <w:pPr>
        <w:pStyle w:val="3"/>
        <w:ind w:left="420"/>
        <w:rPr>
          <w:rFonts w:ascii="Bell MT" w:hAnsi="Bell MT"/>
        </w:rPr>
      </w:pPr>
      <w:bookmarkStart w:id="25" w:name="_Toc414370398"/>
      <w:r w:rsidRPr="00EB68C0">
        <w:rPr>
          <w:rFonts w:ascii="Bell MT" w:hAnsi="Bell MT" w:hint="eastAsia"/>
        </w:rPr>
        <w:t>功能描述</w:t>
      </w:r>
      <w:bookmarkEnd w:id="25"/>
    </w:p>
    <w:p w:rsidR="00D15917" w:rsidRPr="00D15917" w:rsidRDefault="00D15917" w:rsidP="00875B85">
      <w:pPr>
        <w:ind w:firstLine="420"/>
        <w:rPr>
          <w:rFonts w:ascii="Bell MT" w:hAnsi="Bell MT"/>
        </w:rPr>
      </w:pPr>
      <w:r w:rsidRPr="00D15917">
        <w:rPr>
          <w:rFonts w:ascii="Bell MT" w:hAnsi="Bell MT" w:hint="eastAsia"/>
        </w:rPr>
        <w:t>当私有云设备在</w:t>
      </w:r>
      <w:r w:rsidR="00C86E97">
        <w:rPr>
          <w:rFonts w:ascii="Bell MT" w:hAnsi="Bell MT" w:hint="eastAsia"/>
        </w:rPr>
        <w:t>京东</w:t>
      </w:r>
      <w:r w:rsidRPr="00D15917">
        <w:rPr>
          <w:rFonts w:ascii="Bell MT" w:hAnsi="Bell MT" w:hint="eastAsia"/>
        </w:rPr>
        <w:t>平台</w:t>
      </w:r>
      <w:r w:rsidR="00704C51">
        <w:rPr>
          <w:rFonts w:ascii="Bell MT" w:hAnsi="Bell MT" w:hint="eastAsia"/>
        </w:rPr>
        <w:t>激活</w:t>
      </w:r>
      <w:r w:rsidRPr="00D15917">
        <w:rPr>
          <w:rFonts w:ascii="Bell MT" w:hAnsi="Bell MT" w:hint="eastAsia"/>
        </w:rPr>
        <w:t>成功并绑定</w:t>
      </w:r>
      <w:r w:rsidR="00F14978">
        <w:rPr>
          <w:rFonts w:ascii="Bell MT" w:hAnsi="Bell MT" w:hint="eastAsia"/>
        </w:rPr>
        <w:t>京东</w:t>
      </w:r>
      <w:r w:rsidRPr="00D15917">
        <w:rPr>
          <w:rFonts w:ascii="Bell MT" w:hAnsi="Bell MT" w:hint="eastAsia"/>
        </w:rPr>
        <w:t>用户账号后，私有云用户就可以通过</w:t>
      </w:r>
      <w:r w:rsidR="0061640F">
        <w:rPr>
          <w:rFonts w:ascii="Bell MT" w:hAnsi="Bell MT" w:hint="eastAsia"/>
        </w:rPr>
        <w:t>京东设备信息查询服务</w:t>
      </w:r>
      <w:r w:rsidRPr="00D15917">
        <w:rPr>
          <w:rFonts w:ascii="Bell MT" w:hAnsi="Bell MT" w:hint="eastAsia"/>
        </w:rPr>
        <w:t>查看绑定的设备信息。</w:t>
      </w:r>
    </w:p>
    <w:p w:rsidR="008231FA" w:rsidRDefault="008231FA" w:rsidP="008231FA">
      <w:pPr>
        <w:pStyle w:val="3"/>
        <w:ind w:left="420"/>
        <w:rPr>
          <w:rFonts w:ascii="Bell MT" w:hAnsi="Bell MT"/>
        </w:rPr>
      </w:pPr>
      <w:bookmarkStart w:id="26" w:name="_Toc414370399"/>
      <w:r>
        <w:rPr>
          <w:rFonts w:ascii="Bell MT" w:hAnsi="Bell MT" w:hint="eastAsia"/>
        </w:rPr>
        <w:lastRenderedPageBreak/>
        <w:t>接口定义</w:t>
      </w:r>
      <w:bookmarkEnd w:id="26"/>
    </w:p>
    <w:p w:rsidR="008231FA" w:rsidRDefault="008231FA" w:rsidP="008231FA">
      <w:r w:rsidRPr="00525DF8">
        <w:rPr>
          <w:rFonts w:hint="eastAsia"/>
          <w:b/>
        </w:rPr>
        <w:t>接口名称：</w:t>
      </w:r>
      <w:r w:rsidR="00AE3E87">
        <w:t>jingdong.jcloud.smart.</w:t>
      </w:r>
      <w:r w:rsidR="00AE3E87" w:rsidRPr="00AE3E87">
        <w:t>getDeviceInfo</w:t>
      </w:r>
    </w:p>
    <w:p w:rsidR="008231FA" w:rsidRDefault="008231FA" w:rsidP="008231FA">
      <w:r w:rsidRPr="00525DF8">
        <w:rPr>
          <w:rFonts w:hint="eastAsia"/>
          <w:b/>
        </w:rPr>
        <w:t>是否授权：</w:t>
      </w:r>
      <w:r>
        <w:rPr>
          <w:rFonts w:hint="eastAsia"/>
        </w:rPr>
        <w:t>是</w:t>
      </w:r>
    </w:p>
    <w:p w:rsidR="008231FA" w:rsidRPr="00525DF8" w:rsidRDefault="008231FA" w:rsidP="008231FA">
      <w:pPr>
        <w:rPr>
          <w:b/>
        </w:rPr>
      </w:pPr>
      <w:r w:rsidRPr="00525DF8">
        <w:rPr>
          <w:rFonts w:hint="eastAsia"/>
          <w:b/>
        </w:rPr>
        <w:t>接口级参数：</w:t>
      </w:r>
    </w:p>
    <w:tbl>
      <w:tblPr>
        <w:tblW w:w="8222" w:type="dxa"/>
        <w:tblInd w:w="75"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98"/>
        <w:gridCol w:w="1346"/>
        <w:gridCol w:w="1610"/>
        <w:gridCol w:w="3068"/>
      </w:tblGrid>
      <w:tr w:rsidR="008231FA" w:rsidRPr="00EB68C0" w:rsidTr="0015382A">
        <w:tc>
          <w:tcPr>
            <w:tcW w:w="2198"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属性名</w:t>
            </w:r>
          </w:p>
        </w:tc>
        <w:tc>
          <w:tcPr>
            <w:tcW w:w="1346"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类型</w:t>
            </w:r>
          </w:p>
        </w:tc>
        <w:tc>
          <w:tcPr>
            <w:tcW w:w="1610"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描述</w:t>
            </w:r>
          </w:p>
        </w:tc>
      </w:tr>
      <w:tr w:rsidR="008231FA" w:rsidRPr="00EB68C0" w:rsidTr="0015382A">
        <w:tc>
          <w:tcPr>
            <w:tcW w:w="2198"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feed_id</w:t>
            </w:r>
          </w:p>
        </w:tc>
        <w:tc>
          <w:tcPr>
            <w:tcW w:w="1346"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Long</w:t>
            </w:r>
            <w:r w:rsidR="0044425C">
              <w:rPr>
                <w:rFonts w:hint="eastAsia"/>
              </w:rPr>
              <w:t>[]</w:t>
            </w:r>
          </w:p>
        </w:tc>
        <w:tc>
          <w:tcPr>
            <w:tcW w:w="1610"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8231FA" w:rsidRPr="00EB68C0" w:rsidRDefault="008231FA" w:rsidP="00E40BD4">
            <w:r>
              <w:rPr>
                <w:rFonts w:hint="eastAsia"/>
              </w:rPr>
              <w:t>京东设备唯一</w:t>
            </w:r>
            <w:r>
              <w:rPr>
                <w:rFonts w:hint="eastAsia"/>
              </w:rPr>
              <w:t>Id</w:t>
            </w:r>
          </w:p>
        </w:tc>
      </w:tr>
    </w:tbl>
    <w:p w:rsidR="006A5DDE" w:rsidRDefault="006A5DDE" w:rsidP="006A5DDE">
      <w:pPr>
        <w:rPr>
          <w:b/>
        </w:rPr>
      </w:pPr>
      <w:r w:rsidRPr="009F5E0F">
        <w:rPr>
          <w:rFonts w:hint="eastAsia"/>
          <w:b/>
        </w:rPr>
        <w:t>返回值：</w:t>
      </w:r>
    </w:p>
    <w:tbl>
      <w:tblPr>
        <w:tblW w:w="8222" w:type="dxa"/>
        <w:tblInd w:w="75"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CellMar>
          <w:left w:w="0" w:type="dxa"/>
          <w:right w:w="0" w:type="dxa"/>
        </w:tblCellMar>
        <w:tblLook w:val="04A0" w:firstRow="1" w:lastRow="0" w:firstColumn="1" w:lastColumn="0" w:noHBand="0" w:noVBand="1"/>
      </w:tblPr>
      <w:tblGrid>
        <w:gridCol w:w="2184"/>
        <w:gridCol w:w="1360"/>
        <w:gridCol w:w="4678"/>
      </w:tblGrid>
      <w:tr w:rsidR="00737980" w:rsidRPr="00EB68C0" w:rsidTr="0015382A">
        <w:tc>
          <w:tcPr>
            <w:tcW w:w="2184" w:type="dxa"/>
            <w:tcMar>
              <w:top w:w="30" w:type="dxa"/>
              <w:left w:w="75" w:type="dxa"/>
              <w:bottom w:w="30" w:type="dxa"/>
              <w:right w:w="0" w:type="dxa"/>
            </w:tcMar>
          </w:tcPr>
          <w:p w:rsidR="006A5DDE" w:rsidRPr="00EB68C0" w:rsidRDefault="006A5DDE" w:rsidP="00E40BD4">
            <w:r>
              <w:rPr>
                <w:rFonts w:hint="eastAsia"/>
              </w:rPr>
              <w:t>属性名</w:t>
            </w:r>
          </w:p>
        </w:tc>
        <w:tc>
          <w:tcPr>
            <w:tcW w:w="1360" w:type="dxa"/>
            <w:tcMar>
              <w:top w:w="30" w:type="dxa"/>
              <w:left w:w="75" w:type="dxa"/>
              <w:bottom w:w="30" w:type="dxa"/>
              <w:right w:w="0" w:type="dxa"/>
            </w:tcMar>
          </w:tcPr>
          <w:p w:rsidR="006A5DDE" w:rsidRPr="00EB68C0" w:rsidRDefault="006A5DDE" w:rsidP="00E40BD4">
            <w:r>
              <w:rPr>
                <w:rFonts w:hint="eastAsia"/>
              </w:rPr>
              <w:t>类型</w:t>
            </w:r>
          </w:p>
        </w:tc>
        <w:tc>
          <w:tcPr>
            <w:tcW w:w="4678" w:type="dxa"/>
            <w:tcMar>
              <w:top w:w="30" w:type="dxa"/>
              <w:left w:w="75" w:type="dxa"/>
              <w:bottom w:w="30" w:type="dxa"/>
              <w:right w:w="0" w:type="dxa"/>
            </w:tcMar>
          </w:tcPr>
          <w:p w:rsidR="006A5DDE" w:rsidRPr="00EB68C0" w:rsidRDefault="006A5DDE" w:rsidP="00E40BD4">
            <w:r>
              <w:rPr>
                <w:rFonts w:hint="eastAsia"/>
              </w:rPr>
              <w:t>描述</w:t>
            </w:r>
          </w:p>
        </w:tc>
      </w:tr>
      <w:tr w:rsidR="00D60FCE" w:rsidRPr="00EB68C0" w:rsidTr="0015382A">
        <w:tc>
          <w:tcPr>
            <w:tcW w:w="2184" w:type="dxa"/>
            <w:tcMar>
              <w:top w:w="30" w:type="dxa"/>
              <w:left w:w="75" w:type="dxa"/>
              <w:bottom w:w="30" w:type="dxa"/>
              <w:right w:w="0" w:type="dxa"/>
            </w:tcMar>
          </w:tcPr>
          <w:p w:rsidR="00D60FCE" w:rsidRPr="00EB68C0" w:rsidRDefault="00D60FCE" w:rsidP="00D60FCE">
            <w:r>
              <w:t>feed_id</w:t>
            </w:r>
          </w:p>
        </w:tc>
        <w:tc>
          <w:tcPr>
            <w:tcW w:w="1360" w:type="dxa"/>
            <w:tcMar>
              <w:top w:w="30" w:type="dxa"/>
              <w:left w:w="75" w:type="dxa"/>
              <w:bottom w:w="30" w:type="dxa"/>
              <w:right w:w="0" w:type="dxa"/>
            </w:tcMar>
          </w:tcPr>
          <w:p w:rsidR="00D60FCE" w:rsidRPr="00EB68C0" w:rsidRDefault="00D60FCE" w:rsidP="00E40BD4">
            <w:r>
              <w:rPr>
                <w:rFonts w:hint="eastAsia"/>
              </w:rPr>
              <w:t>Long</w:t>
            </w:r>
          </w:p>
        </w:tc>
        <w:tc>
          <w:tcPr>
            <w:tcW w:w="4678" w:type="dxa"/>
            <w:tcMar>
              <w:top w:w="30" w:type="dxa"/>
              <w:left w:w="75" w:type="dxa"/>
              <w:bottom w:w="30" w:type="dxa"/>
              <w:right w:w="0" w:type="dxa"/>
            </w:tcMar>
          </w:tcPr>
          <w:p w:rsidR="00D60FCE" w:rsidRPr="00EB68C0" w:rsidRDefault="00D60FCE" w:rsidP="00E40BD4">
            <w:r>
              <w:rPr>
                <w:rFonts w:hint="eastAsia"/>
              </w:rPr>
              <w:t>京东设备唯一</w:t>
            </w:r>
            <w:r>
              <w:rPr>
                <w:rFonts w:hint="eastAsia"/>
              </w:rPr>
              <w:t>ID</w:t>
            </w:r>
          </w:p>
        </w:tc>
      </w:tr>
      <w:tr w:rsidR="00D60FCE" w:rsidTr="0015382A">
        <w:tc>
          <w:tcPr>
            <w:tcW w:w="2184" w:type="dxa"/>
            <w:tcMar>
              <w:top w:w="30" w:type="dxa"/>
              <w:left w:w="75" w:type="dxa"/>
              <w:bottom w:w="30" w:type="dxa"/>
              <w:right w:w="0" w:type="dxa"/>
            </w:tcMar>
          </w:tcPr>
          <w:p w:rsidR="00D60FCE" w:rsidRPr="00326778" w:rsidRDefault="00D60FCE" w:rsidP="00E40BD4">
            <w:r>
              <w:rPr>
                <w:rFonts w:hint="eastAsia"/>
              </w:rPr>
              <w:t>device_id</w:t>
            </w:r>
          </w:p>
        </w:tc>
        <w:tc>
          <w:tcPr>
            <w:tcW w:w="1360" w:type="dxa"/>
            <w:tcMar>
              <w:top w:w="30" w:type="dxa"/>
              <w:left w:w="75" w:type="dxa"/>
              <w:bottom w:w="30" w:type="dxa"/>
              <w:right w:w="0" w:type="dxa"/>
            </w:tcMar>
          </w:tcPr>
          <w:p w:rsidR="00D60FCE" w:rsidRDefault="00D60FCE" w:rsidP="00E40BD4">
            <w:r>
              <w:rPr>
                <w:rFonts w:hint="eastAsia"/>
              </w:rPr>
              <w:t>String</w:t>
            </w:r>
          </w:p>
        </w:tc>
        <w:tc>
          <w:tcPr>
            <w:tcW w:w="4678" w:type="dxa"/>
            <w:tcMar>
              <w:top w:w="30" w:type="dxa"/>
              <w:left w:w="75" w:type="dxa"/>
              <w:bottom w:w="30" w:type="dxa"/>
              <w:right w:w="0" w:type="dxa"/>
            </w:tcMar>
          </w:tcPr>
          <w:p w:rsidR="00D60FCE" w:rsidRDefault="00D60FCE" w:rsidP="00E40BD4">
            <w:r>
              <w:rPr>
                <w:rFonts w:hint="eastAsia"/>
              </w:rPr>
              <w:t>厂商设备唯一</w:t>
            </w:r>
            <w:r>
              <w:rPr>
                <w:rFonts w:hint="eastAsia"/>
              </w:rPr>
              <w:t>Id</w:t>
            </w:r>
          </w:p>
        </w:tc>
      </w:tr>
      <w:tr w:rsidR="00D60FCE" w:rsidTr="0015382A">
        <w:tc>
          <w:tcPr>
            <w:tcW w:w="2184" w:type="dxa"/>
            <w:tcMar>
              <w:top w:w="30" w:type="dxa"/>
              <w:left w:w="75" w:type="dxa"/>
              <w:bottom w:w="30" w:type="dxa"/>
              <w:right w:w="0" w:type="dxa"/>
            </w:tcMar>
          </w:tcPr>
          <w:p w:rsidR="00D60FCE" w:rsidRDefault="00D60FCE" w:rsidP="00E40BD4">
            <w:r>
              <w:rPr>
                <w:rFonts w:hint="eastAsia"/>
              </w:rPr>
              <w:t>product_uuid</w:t>
            </w:r>
          </w:p>
        </w:tc>
        <w:tc>
          <w:tcPr>
            <w:tcW w:w="1360" w:type="dxa"/>
            <w:tcMar>
              <w:top w:w="30" w:type="dxa"/>
              <w:left w:w="75" w:type="dxa"/>
              <w:bottom w:w="30" w:type="dxa"/>
              <w:right w:w="0" w:type="dxa"/>
            </w:tcMar>
          </w:tcPr>
          <w:p w:rsidR="00D60FCE" w:rsidRDefault="00D60FCE" w:rsidP="00E40BD4">
            <w:r>
              <w:rPr>
                <w:rFonts w:hint="eastAsia"/>
              </w:rPr>
              <w:t>String</w:t>
            </w:r>
          </w:p>
        </w:tc>
        <w:tc>
          <w:tcPr>
            <w:tcW w:w="4678" w:type="dxa"/>
            <w:tcMar>
              <w:top w:w="30" w:type="dxa"/>
              <w:left w:w="75" w:type="dxa"/>
              <w:bottom w:w="30" w:type="dxa"/>
              <w:right w:w="0" w:type="dxa"/>
            </w:tcMar>
          </w:tcPr>
          <w:p w:rsidR="00D60FCE" w:rsidRDefault="00D60FCE" w:rsidP="00E40BD4">
            <w:r>
              <w:rPr>
                <w:rFonts w:hint="eastAsia"/>
              </w:rPr>
              <w:t>JD</w:t>
            </w:r>
            <w:r>
              <w:rPr>
                <w:rFonts w:hint="eastAsia"/>
              </w:rPr>
              <w:t>产品唯一标示</w:t>
            </w:r>
          </w:p>
        </w:tc>
      </w:tr>
      <w:tr w:rsidR="00D60FCE" w:rsidTr="0015382A">
        <w:tc>
          <w:tcPr>
            <w:tcW w:w="2184" w:type="dxa"/>
            <w:tcMar>
              <w:top w:w="30" w:type="dxa"/>
              <w:left w:w="75" w:type="dxa"/>
              <w:bottom w:w="30" w:type="dxa"/>
              <w:right w:w="0" w:type="dxa"/>
            </w:tcMar>
          </w:tcPr>
          <w:p w:rsidR="00D60FCE" w:rsidRPr="00326778" w:rsidRDefault="00D60FCE" w:rsidP="00E40BD4">
            <w:r>
              <w:rPr>
                <w:rFonts w:hint="eastAsia"/>
              </w:rPr>
              <w:t>product_model</w:t>
            </w:r>
          </w:p>
        </w:tc>
        <w:tc>
          <w:tcPr>
            <w:tcW w:w="1360" w:type="dxa"/>
            <w:tcMar>
              <w:top w:w="30" w:type="dxa"/>
              <w:left w:w="75" w:type="dxa"/>
              <w:bottom w:w="30" w:type="dxa"/>
              <w:right w:w="0" w:type="dxa"/>
            </w:tcMar>
          </w:tcPr>
          <w:p w:rsidR="00D60FCE" w:rsidRDefault="00D60FCE" w:rsidP="00E40BD4">
            <w:r>
              <w:rPr>
                <w:rFonts w:hint="eastAsia"/>
              </w:rPr>
              <w:t>String</w:t>
            </w:r>
          </w:p>
        </w:tc>
        <w:tc>
          <w:tcPr>
            <w:tcW w:w="4678" w:type="dxa"/>
            <w:tcMar>
              <w:top w:w="30" w:type="dxa"/>
              <w:left w:w="75" w:type="dxa"/>
              <w:bottom w:w="30" w:type="dxa"/>
              <w:right w:w="0" w:type="dxa"/>
            </w:tcMar>
          </w:tcPr>
          <w:p w:rsidR="00D60FCE" w:rsidRDefault="00D60FCE" w:rsidP="00E40BD4">
            <w:r>
              <w:rPr>
                <w:rFonts w:hint="eastAsia"/>
              </w:rPr>
              <w:t>产品型号</w:t>
            </w:r>
          </w:p>
        </w:tc>
      </w:tr>
      <w:tr w:rsidR="00D60FCE" w:rsidRPr="00EB68C0" w:rsidTr="0015382A">
        <w:tc>
          <w:tcPr>
            <w:tcW w:w="2184" w:type="dxa"/>
            <w:tcMar>
              <w:top w:w="30" w:type="dxa"/>
              <w:left w:w="75" w:type="dxa"/>
              <w:bottom w:w="30" w:type="dxa"/>
              <w:right w:w="0" w:type="dxa"/>
            </w:tcMar>
          </w:tcPr>
          <w:p w:rsidR="00D60FCE" w:rsidRPr="00EB68C0" w:rsidRDefault="00D60FCE" w:rsidP="00E40BD4">
            <w:r>
              <w:rPr>
                <w:rFonts w:hint="eastAsia"/>
              </w:rPr>
              <w:t>device_name</w:t>
            </w:r>
          </w:p>
        </w:tc>
        <w:tc>
          <w:tcPr>
            <w:tcW w:w="1360" w:type="dxa"/>
            <w:tcMar>
              <w:top w:w="30" w:type="dxa"/>
              <w:left w:w="75" w:type="dxa"/>
              <w:bottom w:w="30" w:type="dxa"/>
              <w:right w:w="0" w:type="dxa"/>
            </w:tcMar>
          </w:tcPr>
          <w:p w:rsidR="00D60FCE" w:rsidRPr="00EB68C0" w:rsidRDefault="00D60FCE" w:rsidP="00E40BD4">
            <w:r>
              <w:rPr>
                <w:rFonts w:hint="eastAsia"/>
              </w:rPr>
              <w:t>String</w:t>
            </w:r>
          </w:p>
        </w:tc>
        <w:tc>
          <w:tcPr>
            <w:tcW w:w="4678" w:type="dxa"/>
            <w:tcMar>
              <w:top w:w="30" w:type="dxa"/>
              <w:left w:w="75" w:type="dxa"/>
              <w:bottom w:w="30" w:type="dxa"/>
              <w:right w:w="0" w:type="dxa"/>
            </w:tcMar>
          </w:tcPr>
          <w:p w:rsidR="00D60FCE" w:rsidRPr="00EB68C0" w:rsidRDefault="00D60FCE" w:rsidP="00E40BD4">
            <w:r>
              <w:rPr>
                <w:rFonts w:hint="eastAsia"/>
              </w:rPr>
              <w:t>设备名</w:t>
            </w:r>
          </w:p>
        </w:tc>
      </w:tr>
      <w:tr w:rsidR="0093577F" w:rsidRPr="00EB68C0" w:rsidTr="0015382A">
        <w:tc>
          <w:tcPr>
            <w:tcW w:w="2184" w:type="dxa"/>
            <w:tcMar>
              <w:top w:w="30" w:type="dxa"/>
              <w:left w:w="75" w:type="dxa"/>
              <w:bottom w:w="30" w:type="dxa"/>
              <w:right w:w="0" w:type="dxa"/>
            </w:tcMar>
          </w:tcPr>
          <w:p w:rsidR="0093577F" w:rsidRDefault="0093577F" w:rsidP="00E40BD4">
            <w:r>
              <w:rPr>
                <w:rFonts w:hint="eastAsia"/>
              </w:rPr>
              <w:t>其他</w:t>
            </w:r>
          </w:p>
        </w:tc>
        <w:tc>
          <w:tcPr>
            <w:tcW w:w="1360" w:type="dxa"/>
            <w:tcMar>
              <w:top w:w="30" w:type="dxa"/>
              <w:left w:w="75" w:type="dxa"/>
              <w:bottom w:w="30" w:type="dxa"/>
              <w:right w:w="0" w:type="dxa"/>
            </w:tcMar>
          </w:tcPr>
          <w:p w:rsidR="0093577F" w:rsidRDefault="007D165C" w:rsidP="00E40BD4">
            <w:r>
              <w:rPr>
                <w:rFonts w:hint="eastAsia"/>
              </w:rPr>
              <w:t>待定</w:t>
            </w:r>
          </w:p>
        </w:tc>
        <w:tc>
          <w:tcPr>
            <w:tcW w:w="4678" w:type="dxa"/>
            <w:tcMar>
              <w:top w:w="30" w:type="dxa"/>
              <w:left w:w="75" w:type="dxa"/>
              <w:bottom w:w="30" w:type="dxa"/>
              <w:right w:w="0" w:type="dxa"/>
            </w:tcMar>
          </w:tcPr>
          <w:p w:rsidR="0093577F" w:rsidRDefault="001E745C" w:rsidP="00E40BD4">
            <w:r>
              <w:rPr>
                <w:rFonts w:hint="eastAsia"/>
              </w:rPr>
              <w:t>请预留兼容处理机制</w:t>
            </w:r>
          </w:p>
        </w:tc>
      </w:tr>
    </w:tbl>
    <w:p w:rsidR="0093577F" w:rsidRDefault="0093577F" w:rsidP="0093577F">
      <w:bookmarkStart w:id="27" w:name="_Toc414370400"/>
    </w:p>
    <w:p w:rsidR="0093577F" w:rsidRDefault="0093577F" w:rsidP="0093577F">
      <w:r>
        <w:rPr>
          <w:rFonts w:hint="eastAsia"/>
          <w:b/>
        </w:rPr>
        <w:t>注意：本接口返回值需要预留更多设备信息，后续该接口可以返回更多结果，请私有云做好兼容处理。</w:t>
      </w:r>
    </w:p>
    <w:p w:rsidR="00734873" w:rsidRDefault="00734873" w:rsidP="00734873">
      <w:pPr>
        <w:pStyle w:val="3"/>
        <w:ind w:left="420"/>
        <w:rPr>
          <w:rFonts w:ascii="Bell MT" w:hAnsi="Bell MT"/>
        </w:rPr>
      </w:pPr>
      <w:r>
        <w:rPr>
          <w:rFonts w:ascii="Bell MT" w:hAnsi="Bell MT" w:hint="eastAsia"/>
        </w:rPr>
        <w:t>示例</w:t>
      </w:r>
      <w:bookmarkEnd w:id="27"/>
    </w:p>
    <w:p w:rsidR="00734873" w:rsidRPr="00EB68C0" w:rsidRDefault="00734873" w:rsidP="00734873">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734873" w:rsidRPr="00EB68C0" w:rsidTr="00E40BD4">
        <w:tc>
          <w:tcPr>
            <w:tcW w:w="8414" w:type="dxa"/>
          </w:tcPr>
          <w:p w:rsidR="00192DDC" w:rsidRPr="00801E60" w:rsidRDefault="00192DDC" w:rsidP="00192DDC">
            <w:r w:rsidRPr="00801E60">
              <w:t>{</w:t>
            </w:r>
          </w:p>
          <w:p w:rsidR="00192DDC" w:rsidRPr="00801E60" w:rsidRDefault="00192DDC" w:rsidP="00192DDC">
            <w:r w:rsidRPr="00801E60">
              <w:t xml:space="preserve">    "rpc_version": "1.0",</w:t>
            </w:r>
          </w:p>
          <w:p w:rsidR="00192DDC" w:rsidRPr="00801E60" w:rsidRDefault="00E22BC0" w:rsidP="00192DDC">
            <w:r w:rsidRPr="00801E60">
              <w:t xml:space="preserve">    "feed_id": </w:t>
            </w:r>
            <w:r w:rsidRPr="00801E60">
              <w:rPr>
                <w:rFonts w:hint="eastAsia"/>
              </w:rPr>
              <w:t>[</w:t>
            </w:r>
          </w:p>
          <w:p w:rsidR="00192DDC" w:rsidRPr="00801E60" w:rsidRDefault="00192DDC" w:rsidP="00192DDC">
            <w:r w:rsidRPr="00801E60">
              <w:t xml:space="preserve">        123456789098,</w:t>
            </w:r>
          </w:p>
          <w:p w:rsidR="00192DDC" w:rsidRPr="00801E60" w:rsidRDefault="00192DDC" w:rsidP="00192DDC">
            <w:r w:rsidRPr="00801E60">
              <w:t xml:space="preserve">        12345678909</w:t>
            </w:r>
            <w:r w:rsidRPr="00801E60">
              <w:rPr>
                <w:rFonts w:hint="eastAsia"/>
              </w:rPr>
              <w:t>7</w:t>
            </w:r>
          </w:p>
          <w:p w:rsidR="00192DDC" w:rsidRPr="00801E60" w:rsidRDefault="00192DDC" w:rsidP="00192DDC">
            <w:r w:rsidRPr="00801E60">
              <w:t xml:space="preserve">    ]</w:t>
            </w:r>
          </w:p>
          <w:p w:rsidR="00734873" w:rsidRPr="00192DDC" w:rsidRDefault="00192DDC" w:rsidP="00192DDC">
            <w:pPr>
              <w:rPr>
                <w:rFonts w:ascii="Bell MT" w:hAnsi="Bell MT"/>
              </w:rPr>
            </w:pPr>
            <w:r w:rsidRPr="00801E60">
              <w:t>}</w:t>
            </w:r>
          </w:p>
        </w:tc>
      </w:tr>
    </w:tbl>
    <w:p w:rsidR="00734873" w:rsidRPr="00EB68C0" w:rsidRDefault="00734873" w:rsidP="00734873">
      <w:pPr>
        <w:rPr>
          <w:rFonts w:ascii="Bell MT" w:hAnsi="Bell MT"/>
        </w:rPr>
      </w:pPr>
    </w:p>
    <w:p w:rsidR="00734873" w:rsidRPr="00EB68C0" w:rsidRDefault="00734873" w:rsidP="00734873">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734873" w:rsidRPr="00EB68C0" w:rsidTr="00E40BD4">
        <w:tc>
          <w:tcPr>
            <w:tcW w:w="8414" w:type="dxa"/>
          </w:tcPr>
          <w:p w:rsidR="00734873" w:rsidRPr="00EB68C0" w:rsidRDefault="00734873" w:rsidP="00E40BD4">
            <w:pPr>
              <w:rPr>
                <w:rFonts w:ascii="Bell MT" w:hAnsi="Bell MT"/>
              </w:rPr>
            </w:pPr>
            <w:r w:rsidRPr="00EB68C0">
              <w:rPr>
                <w:rFonts w:ascii="Bell MT" w:hAnsi="Bell MT" w:hint="eastAsia"/>
              </w:rPr>
              <w:t>成功：</w:t>
            </w:r>
          </w:p>
          <w:p w:rsidR="00734873" w:rsidRDefault="00734873" w:rsidP="00E40BD4">
            <w:r>
              <w:t>{</w:t>
            </w:r>
          </w:p>
          <w:p w:rsidR="00734873" w:rsidRDefault="00734873" w:rsidP="00E40BD4">
            <w:r>
              <w:t xml:space="preserve">    "status": </w:t>
            </w:r>
            <w:r>
              <w:rPr>
                <w:rFonts w:hint="eastAsia"/>
              </w:rPr>
              <w:t>20</w:t>
            </w:r>
            <w:r>
              <w:t>0,</w:t>
            </w:r>
          </w:p>
          <w:p w:rsidR="00734873" w:rsidRDefault="00734873" w:rsidP="00E40BD4">
            <w:r>
              <w:t xml:space="preserve">    "</w:t>
            </w:r>
            <w:r>
              <w:rPr>
                <w:rFonts w:hint="eastAsia"/>
              </w:rPr>
              <w:t>msg</w:t>
            </w:r>
            <w:r>
              <w:t>": "</w:t>
            </w:r>
            <w:r>
              <w:rPr>
                <w:rFonts w:hint="eastAsia"/>
              </w:rPr>
              <w:t>success</w:t>
            </w:r>
            <w:r>
              <w:t>",</w:t>
            </w:r>
          </w:p>
          <w:p w:rsidR="00D913E7" w:rsidRDefault="00734873" w:rsidP="00D913E7">
            <w:pPr>
              <w:ind w:firstLine="420"/>
            </w:pPr>
            <w:r>
              <w:t xml:space="preserve">"result": </w:t>
            </w:r>
            <w:r w:rsidR="008837CE">
              <w:rPr>
                <w:rFonts w:hint="eastAsia"/>
              </w:rPr>
              <w:t>[</w:t>
            </w:r>
            <w:r w:rsidR="00D913E7">
              <w:rPr>
                <w:rFonts w:hint="eastAsia"/>
              </w:rPr>
              <w:t>{</w:t>
            </w:r>
          </w:p>
          <w:p w:rsidR="00D913E7" w:rsidRDefault="00D913E7" w:rsidP="00D913E7">
            <w:pPr>
              <w:ind w:firstLineChars="400" w:firstLine="840"/>
            </w:pPr>
            <w:r>
              <w:t>"</w:t>
            </w:r>
            <w:r>
              <w:rPr>
                <w:rFonts w:hint="eastAsia"/>
              </w:rPr>
              <w:t>feed_id</w:t>
            </w:r>
            <w:r>
              <w:t>"</w:t>
            </w:r>
            <w:r>
              <w:rPr>
                <w:rFonts w:hint="eastAsia"/>
              </w:rPr>
              <w:t>:</w:t>
            </w:r>
            <w:r w:rsidRPr="00801E60">
              <w:t>123456789098</w:t>
            </w:r>
            <w:r>
              <w:rPr>
                <w:rFonts w:hint="eastAsia"/>
              </w:rPr>
              <w:t>,</w:t>
            </w:r>
          </w:p>
          <w:p w:rsidR="00D913E7" w:rsidRDefault="00D913E7" w:rsidP="00D913E7">
            <w:pPr>
              <w:ind w:firstLineChars="400" w:firstLine="840"/>
            </w:pPr>
            <w:r>
              <w:t>"</w:t>
            </w:r>
            <w:r>
              <w:rPr>
                <w:rFonts w:hint="eastAsia"/>
              </w:rPr>
              <w:t>device_id</w:t>
            </w:r>
            <w:r>
              <w:t>"</w:t>
            </w:r>
            <w:r>
              <w:rPr>
                <w:rFonts w:hint="eastAsia"/>
              </w:rPr>
              <w:t>:</w:t>
            </w:r>
            <w:r>
              <w:t>"</w:t>
            </w:r>
            <w:r>
              <w:rPr>
                <w:rFonts w:hint="eastAsia"/>
              </w:rPr>
              <w:t>test</w:t>
            </w:r>
            <w:r w:rsidR="005630F5">
              <w:rPr>
                <w:rFonts w:hint="eastAsia"/>
              </w:rPr>
              <w:t>123</w:t>
            </w:r>
            <w:r>
              <w:t>"</w:t>
            </w:r>
            <w:r>
              <w:rPr>
                <w:rFonts w:hint="eastAsia"/>
              </w:rPr>
              <w:t>,</w:t>
            </w:r>
          </w:p>
          <w:p w:rsidR="00D913E7" w:rsidRDefault="00D913E7" w:rsidP="00D913E7">
            <w:pPr>
              <w:ind w:firstLineChars="400" w:firstLine="840"/>
            </w:pPr>
            <w:r>
              <w:t>"</w:t>
            </w:r>
            <w:r>
              <w:rPr>
                <w:rFonts w:hint="eastAsia"/>
              </w:rPr>
              <w:t>product_uuid</w:t>
            </w:r>
            <w:r>
              <w:t>"</w:t>
            </w:r>
            <w:r>
              <w:rPr>
                <w:rFonts w:hint="eastAsia"/>
              </w:rPr>
              <w:t>:</w:t>
            </w:r>
            <w:r>
              <w:t>"</w:t>
            </w:r>
            <w:r>
              <w:rPr>
                <w:rFonts w:hint="eastAsia"/>
              </w:rPr>
              <w:t>XXX999</w:t>
            </w:r>
            <w:r>
              <w:t>"</w:t>
            </w:r>
            <w:r>
              <w:rPr>
                <w:rFonts w:hint="eastAsia"/>
              </w:rPr>
              <w:t>,</w:t>
            </w:r>
          </w:p>
          <w:p w:rsidR="00D913E7" w:rsidRDefault="00D913E7" w:rsidP="00D913E7">
            <w:pPr>
              <w:ind w:firstLineChars="400" w:firstLine="840"/>
            </w:pPr>
            <w:r>
              <w:t>"</w:t>
            </w:r>
            <w:r>
              <w:rPr>
                <w:rFonts w:hint="eastAsia"/>
              </w:rPr>
              <w:t>product_model</w:t>
            </w:r>
            <w:r>
              <w:t>"</w:t>
            </w:r>
            <w:r>
              <w:rPr>
                <w:rFonts w:hint="eastAsia"/>
              </w:rPr>
              <w:t>:</w:t>
            </w:r>
            <w:r>
              <w:t>"</w:t>
            </w:r>
            <w:r>
              <w:rPr>
                <w:rFonts w:hint="eastAsia"/>
              </w:rPr>
              <w:t>X</w:t>
            </w:r>
            <w:r w:rsidR="009E0D09">
              <w:rPr>
                <w:rFonts w:hint="eastAsia"/>
              </w:rPr>
              <w:t>1</w:t>
            </w:r>
            <w:r>
              <w:rPr>
                <w:rFonts w:hint="eastAsia"/>
              </w:rPr>
              <w:t>29</w:t>
            </w:r>
            <w:r>
              <w:t>"</w:t>
            </w:r>
            <w:r>
              <w:rPr>
                <w:rFonts w:hint="eastAsia"/>
              </w:rPr>
              <w:t>,</w:t>
            </w:r>
          </w:p>
          <w:p w:rsidR="00D913E7" w:rsidRDefault="00D913E7" w:rsidP="00D913E7">
            <w:pPr>
              <w:ind w:firstLineChars="400" w:firstLine="840"/>
            </w:pPr>
            <w:r>
              <w:lastRenderedPageBreak/>
              <w:t>"</w:t>
            </w:r>
            <w:r>
              <w:rPr>
                <w:rFonts w:hint="eastAsia"/>
              </w:rPr>
              <w:t>device_name</w:t>
            </w:r>
            <w:r>
              <w:t>"</w:t>
            </w:r>
            <w:r>
              <w:rPr>
                <w:rFonts w:hint="eastAsia"/>
              </w:rPr>
              <w:t>:</w:t>
            </w:r>
            <w:r>
              <w:t>"</w:t>
            </w:r>
            <w:r>
              <w:rPr>
                <w:rFonts w:hint="eastAsia"/>
              </w:rPr>
              <w:t>测试设备</w:t>
            </w:r>
            <w:r w:rsidR="009E0D09">
              <w:rPr>
                <w:rFonts w:hint="eastAsia"/>
              </w:rPr>
              <w:t>2</w:t>
            </w:r>
            <w:r>
              <w:t>"</w:t>
            </w:r>
          </w:p>
          <w:p w:rsidR="00D913E7" w:rsidRDefault="00D913E7" w:rsidP="00D913E7">
            <w:pPr>
              <w:ind w:firstLine="420"/>
            </w:pPr>
            <w:r>
              <w:rPr>
                <w:rFonts w:hint="eastAsia"/>
              </w:rPr>
              <w:t>},</w:t>
            </w:r>
          </w:p>
          <w:p w:rsidR="00734873" w:rsidRDefault="009613F6" w:rsidP="009613F6">
            <w:pPr>
              <w:ind w:firstLine="420"/>
            </w:pPr>
            <w:r>
              <w:rPr>
                <w:rFonts w:hint="eastAsia"/>
              </w:rPr>
              <w:t>{</w:t>
            </w:r>
          </w:p>
          <w:p w:rsidR="009613F6" w:rsidRDefault="007B33C5" w:rsidP="00393CD7">
            <w:pPr>
              <w:ind w:firstLineChars="400" w:firstLine="840"/>
            </w:pPr>
            <w:r>
              <w:t>"</w:t>
            </w:r>
            <w:r>
              <w:rPr>
                <w:rFonts w:hint="eastAsia"/>
              </w:rPr>
              <w:t>feed_id</w:t>
            </w:r>
            <w:r>
              <w:t>"</w:t>
            </w:r>
            <w:r>
              <w:rPr>
                <w:rFonts w:hint="eastAsia"/>
              </w:rPr>
              <w:t>:</w:t>
            </w:r>
            <w:r w:rsidR="009C14FA">
              <w:rPr>
                <w:rFonts w:hint="eastAsia"/>
              </w:rPr>
              <w:t>123456789087</w:t>
            </w:r>
            <w:r w:rsidR="00893997">
              <w:rPr>
                <w:rFonts w:hint="eastAsia"/>
              </w:rPr>
              <w:t>,</w:t>
            </w:r>
          </w:p>
          <w:p w:rsidR="007B33C5" w:rsidRDefault="007B33C5" w:rsidP="00393CD7">
            <w:pPr>
              <w:ind w:firstLineChars="400" w:firstLine="840"/>
            </w:pPr>
            <w:r>
              <w:t>"</w:t>
            </w:r>
            <w:r>
              <w:rPr>
                <w:rFonts w:hint="eastAsia"/>
              </w:rPr>
              <w:t>device_id</w:t>
            </w:r>
            <w:r>
              <w:t>"</w:t>
            </w:r>
            <w:r>
              <w:rPr>
                <w:rFonts w:hint="eastAsia"/>
              </w:rPr>
              <w:t>:</w:t>
            </w:r>
            <w:r w:rsidR="00893997">
              <w:t>"</w:t>
            </w:r>
            <w:r w:rsidR="00893997">
              <w:rPr>
                <w:rFonts w:hint="eastAsia"/>
              </w:rPr>
              <w:t>test234</w:t>
            </w:r>
            <w:r w:rsidR="00893997">
              <w:t>"</w:t>
            </w:r>
            <w:r w:rsidR="00893997">
              <w:rPr>
                <w:rFonts w:hint="eastAsia"/>
              </w:rPr>
              <w:t>,</w:t>
            </w:r>
          </w:p>
          <w:p w:rsidR="007B33C5" w:rsidRDefault="007B33C5" w:rsidP="00393CD7">
            <w:pPr>
              <w:ind w:firstLineChars="400" w:firstLine="840"/>
            </w:pPr>
            <w:r>
              <w:t>"</w:t>
            </w:r>
            <w:r>
              <w:rPr>
                <w:rFonts w:hint="eastAsia"/>
              </w:rPr>
              <w:t>product_uuid</w:t>
            </w:r>
            <w:r>
              <w:t>"</w:t>
            </w:r>
            <w:r>
              <w:rPr>
                <w:rFonts w:hint="eastAsia"/>
              </w:rPr>
              <w:t>:</w:t>
            </w:r>
            <w:r w:rsidR="00893997">
              <w:t>"</w:t>
            </w:r>
            <w:r w:rsidR="00893997">
              <w:rPr>
                <w:rFonts w:hint="eastAsia"/>
              </w:rPr>
              <w:t>XXX999</w:t>
            </w:r>
            <w:r w:rsidR="00893997">
              <w:t>"</w:t>
            </w:r>
            <w:r w:rsidR="00893997">
              <w:rPr>
                <w:rFonts w:hint="eastAsia"/>
              </w:rPr>
              <w:t>,</w:t>
            </w:r>
          </w:p>
          <w:p w:rsidR="007B33C5" w:rsidRDefault="007B33C5" w:rsidP="00393CD7">
            <w:pPr>
              <w:ind w:firstLineChars="400" w:firstLine="840"/>
            </w:pPr>
            <w:r>
              <w:t>"</w:t>
            </w:r>
            <w:r>
              <w:rPr>
                <w:rFonts w:hint="eastAsia"/>
              </w:rPr>
              <w:t>product_model</w:t>
            </w:r>
            <w:r>
              <w:t>"</w:t>
            </w:r>
            <w:r>
              <w:rPr>
                <w:rFonts w:hint="eastAsia"/>
              </w:rPr>
              <w:t>:</w:t>
            </w:r>
            <w:r w:rsidR="00893997">
              <w:t>"</w:t>
            </w:r>
            <w:r w:rsidR="00893997">
              <w:rPr>
                <w:rFonts w:hint="eastAsia"/>
              </w:rPr>
              <w:t>X1029</w:t>
            </w:r>
            <w:r w:rsidR="00893997">
              <w:t>"</w:t>
            </w:r>
            <w:r w:rsidR="00893997">
              <w:rPr>
                <w:rFonts w:hint="eastAsia"/>
              </w:rPr>
              <w:t>,</w:t>
            </w:r>
          </w:p>
          <w:p w:rsidR="007B33C5" w:rsidRDefault="007B33C5" w:rsidP="00393CD7">
            <w:pPr>
              <w:ind w:firstLineChars="400" w:firstLine="840"/>
            </w:pPr>
            <w:r>
              <w:t>"</w:t>
            </w:r>
            <w:r>
              <w:rPr>
                <w:rFonts w:hint="eastAsia"/>
              </w:rPr>
              <w:t>device_name</w:t>
            </w:r>
            <w:r>
              <w:t>"</w:t>
            </w:r>
            <w:r>
              <w:rPr>
                <w:rFonts w:hint="eastAsia"/>
              </w:rPr>
              <w:t>:</w:t>
            </w:r>
            <w:r w:rsidR="00893997">
              <w:t>"</w:t>
            </w:r>
            <w:r w:rsidR="00893997">
              <w:rPr>
                <w:rFonts w:hint="eastAsia"/>
              </w:rPr>
              <w:t>测试设备</w:t>
            </w:r>
            <w:r w:rsidR="00893997">
              <w:t>"</w:t>
            </w:r>
          </w:p>
          <w:p w:rsidR="009613F6" w:rsidRDefault="009613F6" w:rsidP="009613F6">
            <w:pPr>
              <w:ind w:firstLine="420"/>
            </w:pPr>
            <w:r>
              <w:rPr>
                <w:rFonts w:hint="eastAsia"/>
              </w:rPr>
              <w:t>}</w:t>
            </w:r>
            <w:r w:rsidR="008837CE">
              <w:rPr>
                <w:rFonts w:hint="eastAsia"/>
              </w:rPr>
              <w:t>]</w:t>
            </w:r>
          </w:p>
          <w:p w:rsidR="00734873" w:rsidRPr="00EB68C0" w:rsidRDefault="00734873" w:rsidP="00E40BD4">
            <w:pPr>
              <w:rPr>
                <w:rFonts w:ascii="Bell MT" w:hAnsi="Bell MT"/>
              </w:rPr>
            </w:pPr>
            <w:r>
              <w:t>}</w:t>
            </w:r>
          </w:p>
        </w:tc>
      </w:tr>
      <w:tr w:rsidR="00734873" w:rsidRPr="00EB68C0" w:rsidTr="00E40BD4">
        <w:tc>
          <w:tcPr>
            <w:tcW w:w="8414" w:type="dxa"/>
          </w:tcPr>
          <w:p w:rsidR="00734873" w:rsidRPr="00EB68C0" w:rsidRDefault="00734873" w:rsidP="00E40BD4">
            <w:pPr>
              <w:rPr>
                <w:rFonts w:ascii="Bell MT" w:hAnsi="Bell MT"/>
              </w:rPr>
            </w:pPr>
            <w:r w:rsidRPr="00EB68C0">
              <w:rPr>
                <w:rFonts w:ascii="Bell MT" w:hAnsi="Bell MT" w:hint="eastAsia"/>
              </w:rPr>
              <w:lastRenderedPageBreak/>
              <w:t>失败：</w:t>
            </w:r>
          </w:p>
          <w:p w:rsidR="00734873" w:rsidRDefault="00734873" w:rsidP="00E40BD4">
            <w:r>
              <w:t>{</w:t>
            </w:r>
          </w:p>
          <w:p w:rsidR="00734873" w:rsidRDefault="00734873" w:rsidP="00E40BD4">
            <w:r>
              <w:t xml:space="preserve">    "status": </w:t>
            </w:r>
            <w:r>
              <w:rPr>
                <w:rFonts w:hint="eastAsia"/>
              </w:rPr>
              <w:t>-1</w:t>
            </w:r>
            <w:r>
              <w:t>,</w:t>
            </w:r>
          </w:p>
          <w:p w:rsidR="00734873" w:rsidRDefault="00734873" w:rsidP="00E40BD4">
            <w:r>
              <w:t xml:space="preserve">    "</w:t>
            </w:r>
            <w:r>
              <w:rPr>
                <w:rFonts w:hint="eastAsia"/>
              </w:rPr>
              <w:t>msg</w:t>
            </w:r>
            <w:r>
              <w:t>": "</w:t>
            </w:r>
            <w:r>
              <w:rPr>
                <w:rFonts w:hint="eastAsia"/>
              </w:rPr>
              <w:t>error message</w:t>
            </w:r>
            <w:r>
              <w:t>",</w:t>
            </w:r>
          </w:p>
          <w:p w:rsidR="00734873" w:rsidRDefault="00734873" w:rsidP="00E40BD4">
            <w:r>
              <w:t xml:space="preserve">    "result": </w:t>
            </w:r>
            <w:r>
              <w:rPr>
                <w:rFonts w:hint="eastAsia"/>
              </w:rPr>
              <w:t>null</w:t>
            </w:r>
          </w:p>
          <w:p w:rsidR="00734873" w:rsidRPr="00EB68C0" w:rsidRDefault="00734873" w:rsidP="00E40BD4">
            <w:pPr>
              <w:rPr>
                <w:rFonts w:ascii="Bell MT" w:hAnsi="Bell MT"/>
              </w:rPr>
            </w:pPr>
            <w:r>
              <w:t>}</w:t>
            </w:r>
          </w:p>
        </w:tc>
      </w:tr>
    </w:tbl>
    <w:p w:rsidR="006A5DDE" w:rsidRPr="009F5E0F" w:rsidRDefault="006A5DDE" w:rsidP="006A5DDE">
      <w:pPr>
        <w:rPr>
          <w:b/>
        </w:rPr>
      </w:pPr>
    </w:p>
    <w:p w:rsidR="00ED715B" w:rsidRPr="00FC61D7" w:rsidRDefault="00ED715B" w:rsidP="000C3D2F">
      <w:pPr>
        <w:pStyle w:val="2"/>
        <w:numPr>
          <w:ilvl w:val="0"/>
          <w:numId w:val="29"/>
        </w:numPr>
        <w:rPr>
          <w:rFonts w:ascii="Bell MT" w:hAnsi="Bell MT"/>
        </w:rPr>
      </w:pPr>
      <w:bookmarkStart w:id="28" w:name="_Toc414370401"/>
      <w:r w:rsidRPr="00EB68C0">
        <w:rPr>
          <w:rFonts w:ascii="Bell MT" w:hAnsi="Bell MT" w:hint="eastAsia"/>
        </w:rPr>
        <w:t>私有云</w:t>
      </w:r>
      <w:r>
        <w:rPr>
          <w:rFonts w:ascii="Bell MT" w:hAnsi="Bell MT" w:hint="eastAsia"/>
        </w:rPr>
        <w:t>获取</w:t>
      </w:r>
      <w:r w:rsidRPr="000C3D2F">
        <w:rPr>
          <w:rFonts w:ascii="Bell MT" w:hAnsi="Bell MT" w:hint="eastAsia"/>
        </w:rPr>
        <w:t>设备状态信息</w:t>
      </w:r>
      <w:bookmarkEnd w:id="28"/>
    </w:p>
    <w:p w:rsidR="00ED715B" w:rsidRDefault="00ED715B" w:rsidP="00ED715B">
      <w:pPr>
        <w:pStyle w:val="3"/>
        <w:ind w:left="420"/>
        <w:rPr>
          <w:rFonts w:ascii="Bell MT" w:hAnsi="Bell MT"/>
        </w:rPr>
      </w:pPr>
      <w:bookmarkStart w:id="29" w:name="_Toc414370402"/>
      <w:r w:rsidRPr="00EB68C0">
        <w:rPr>
          <w:rFonts w:ascii="Bell MT" w:hAnsi="Bell MT" w:hint="eastAsia"/>
        </w:rPr>
        <w:t>功能描述</w:t>
      </w:r>
      <w:bookmarkEnd w:id="29"/>
    </w:p>
    <w:p w:rsidR="00632228" w:rsidRPr="00632228" w:rsidRDefault="00632228" w:rsidP="00875B85">
      <w:pPr>
        <w:ind w:firstLine="420"/>
        <w:rPr>
          <w:rFonts w:ascii="Bell MT" w:hAnsi="Bell MT"/>
        </w:rPr>
      </w:pPr>
      <w:r w:rsidRPr="00632228">
        <w:rPr>
          <w:rFonts w:ascii="Bell MT" w:hAnsi="Bell MT" w:hint="eastAsia"/>
        </w:rPr>
        <w:t>当设备在</w:t>
      </w:r>
      <w:r w:rsidR="008164B1">
        <w:rPr>
          <w:rFonts w:ascii="Bell MT" w:hAnsi="Bell MT" w:hint="eastAsia"/>
        </w:rPr>
        <w:t>京东云</w:t>
      </w:r>
      <w:r w:rsidR="009B5DAD">
        <w:rPr>
          <w:rFonts w:ascii="Bell MT" w:hAnsi="Bell MT" w:hint="eastAsia"/>
        </w:rPr>
        <w:t>激活</w:t>
      </w:r>
      <w:r w:rsidRPr="00632228">
        <w:rPr>
          <w:rFonts w:ascii="Bell MT" w:hAnsi="Bell MT" w:hint="eastAsia"/>
        </w:rPr>
        <w:t>成功并绑定</w:t>
      </w:r>
      <w:r w:rsidR="008164B1">
        <w:rPr>
          <w:rFonts w:ascii="Bell MT" w:hAnsi="Bell MT" w:hint="eastAsia"/>
        </w:rPr>
        <w:t>京东</w:t>
      </w:r>
      <w:r w:rsidRPr="00632228">
        <w:rPr>
          <w:rFonts w:ascii="Bell MT" w:hAnsi="Bell MT" w:hint="eastAsia"/>
        </w:rPr>
        <w:t>用户账号后，用户就可以通过</w:t>
      </w:r>
      <w:r w:rsidR="003F4AA6">
        <w:rPr>
          <w:rFonts w:ascii="Bell MT" w:hAnsi="Bell MT" w:hint="eastAsia"/>
        </w:rPr>
        <w:t>京东云服务</w:t>
      </w:r>
      <w:r w:rsidRPr="00632228">
        <w:rPr>
          <w:rFonts w:ascii="Bell MT" w:hAnsi="Bell MT" w:hint="eastAsia"/>
        </w:rPr>
        <w:t>获取设备状态信息。</w:t>
      </w:r>
    </w:p>
    <w:p w:rsidR="00ED715B" w:rsidRDefault="00ED715B" w:rsidP="00ED715B">
      <w:pPr>
        <w:pStyle w:val="3"/>
        <w:ind w:left="420"/>
        <w:rPr>
          <w:rFonts w:ascii="Bell MT" w:hAnsi="Bell MT"/>
        </w:rPr>
      </w:pPr>
      <w:bookmarkStart w:id="30" w:name="_Toc414370403"/>
      <w:r>
        <w:rPr>
          <w:rFonts w:ascii="Bell MT" w:hAnsi="Bell MT" w:hint="eastAsia"/>
        </w:rPr>
        <w:t>接口定义</w:t>
      </w:r>
      <w:bookmarkEnd w:id="30"/>
    </w:p>
    <w:p w:rsidR="00ED715B" w:rsidRDefault="00ED715B" w:rsidP="00ED715B">
      <w:r w:rsidRPr="00525DF8">
        <w:rPr>
          <w:rFonts w:hint="eastAsia"/>
          <w:b/>
        </w:rPr>
        <w:t>接口名称：</w:t>
      </w:r>
      <w:r>
        <w:t>jingdong.jcloud.smart.</w:t>
      </w:r>
      <w:r w:rsidR="009F4911" w:rsidRPr="009F4911">
        <w:t>getDeviceStatus</w:t>
      </w:r>
    </w:p>
    <w:p w:rsidR="00ED715B" w:rsidRDefault="00ED715B" w:rsidP="00ED715B">
      <w:r w:rsidRPr="00525DF8">
        <w:rPr>
          <w:rFonts w:hint="eastAsia"/>
          <w:b/>
        </w:rPr>
        <w:t>是否授权：</w:t>
      </w:r>
      <w:r>
        <w:rPr>
          <w:rFonts w:hint="eastAsia"/>
        </w:rPr>
        <w:t>是</w:t>
      </w:r>
    </w:p>
    <w:p w:rsidR="00ED715B" w:rsidRPr="00525DF8" w:rsidRDefault="00ED715B" w:rsidP="00ED715B">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3068"/>
      </w:tblGrid>
      <w:tr w:rsidR="00ED715B" w:rsidRPr="00EB68C0" w:rsidTr="00E40BD4">
        <w:tc>
          <w:tcPr>
            <w:tcW w:w="2133"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描述</w:t>
            </w:r>
          </w:p>
        </w:tc>
      </w:tr>
      <w:tr w:rsidR="00F74690" w:rsidRPr="00EB68C0" w:rsidTr="00E40BD4">
        <w:tc>
          <w:tcPr>
            <w:tcW w:w="2133" w:type="dxa"/>
            <w:tcBorders>
              <w:bottom w:val="single" w:sz="6" w:space="0" w:color="999999"/>
              <w:right w:val="single" w:sz="6" w:space="0" w:color="999999"/>
            </w:tcBorders>
            <w:tcMar>
              <w:top w:w="30" w:type="dxa"/>
              <w:left w:w="75" w:type="dxa"/>
              <w:bottom w:w="30" w:type="dxa"/>
              <w:right w:w="0" w:type="dxa"/>
            </w:tcMar>
          </w:tcPr>
          <w:p w:rsidR="00F74690" w:rsidRPr="00EB68C0" w:rsidRDefault="00F74690" w:rsidP="00E40BD4">
            <w:r>
              <w:rPr>
                <w:rFonts w:hint="eastAsia"/>
              </w:rPr>
              <w:t>feed_id</w:t>
            </w:r>
          </w:p>
        </w:tc>
        <w:tc>
          <w:tcPr>
            <w:tcW w:w="1378" w:type="dxa"/>
            <w:tcBorders>
              <w:bottom w:val="single" w:sz="6" w:space="0" w:color="999999"/>
              <w:right w:val="single" w:sz="6" w:space="0" w:color="999999"/>
            </w:tcBorders>
            <w:tcMar>
              <w:top w:w="30" w:type="dxa"/>
              <w:left w:w="75" w:type="dxa"/>
              <w:bottom w:w="30" w:type="dxa"/>
              <w:right w:w="0" w:type="dxa"/>
            </w:tcMar>
          </w:tcPr>
          <w:p w:rsidR="00F74690" w:rsidRPr="00EB68C0" w:rsidRDefault="00F74690" w:rsidP="00E40BD4">
            <w:r>
              <w:rPr>
                <w:rFonts w:hint="eastAsia"/>
              </w:rPr>
              <w:t>Long</w:t>
            </w:r>
          </w:p>
        </w:tc>
        <w:tc>
          <w:tcPr>
            <w:tcW w:w="1718" w:type="dxa"/>
            <w:tcBorders>
              <w:bottom w:val="single" w:sz="6" w:space="0" w:color="999999"/>
              <w:right w:val="single" w:sz="6" w:space="0" w:color="999999"/>
            </w:tcBorders>
            <w:tcMar>
              <w:top w:w="30" w:type="dxa"/>
              <w:left w:w="75" w:type="dxa"/>
              <w:bottom w:w="30" w:type="dxa"/>
              <w:right w:w="0" w:type="dxa"/>
            </w:tcMar>
          </w:tcPr>
          <w:p w:rsidR="00F74690" w:rsidRPr="00EB68C0" w:rsidRDefault="00F74690"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F74690" w:rsidRPr="00EB68C0" w:rsidRDefault="00F74690" w:rsidP="00E40BD4">
            <w:r>
              <w:rPr>
                <w:rFonts w:hint="eastAsia"/>
              </w:rPr>
              <w:t>京东设备唯一</w:t>
            </w:r>
            <w:r>
              <w:rPr>
                <w:rFonts w:hint="eastAsia"/>
              </w:rPr>
              <w:t>Id</w:t>
            </w:r>
          </w:p>
        </w:tc>
      </w:tr>
    </w:tbl>
    <w:p w:rsidR="00ED715B" w:rsidRDefault="00ED715B" w:rsidP="00ED715B">
      <w:pPr>
        <w:rPr>
          <w:b/>
        </w:rPr>
      </w:pPr>
      <w:r w:rsidRPr="009F5E0F">
        <w:rPr>
          <w:rFonts w:hint="eastAsia"/>
          <w:b/>
        </w:rPr>
        <w:t>返回值：</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4786"/>
      </w:tblGrid>
      <w:tr w:rsidR="00ED715B" w:rsidRPr="00EB68C0" w:rsidTr="00875B85">
        <w:tc>
          <w:tcPr>
            <w:tcW w:w="2133"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类型</w:t>
            </w:r>
          </w:p>
        </w:tc>
        <w:tc>
          <w:tcPr>
            <w:tcW w:w="4786" w:type="dxa"/>
            <w:tcBorders>
              <w:bottom w:val="single" w:sz="6" w:space="0" w:color="999999"/>
              <w:right w:val="single" w:sz="6" w:space="0" w:color="999999"/>
            </w:tcBorders>
            <w:tcMar>
              <w:top w:w="30" w:type="dxa"/>
              <w:left w:w="75" w:type="dxa"/>
              <w:bottom w:w="30" w:type="dxa"/>
              <w:right w:w="0" w:type="dxa"/>
            </w:tcMar>
          </w:tcPr>
          <w:p w:rsidR="00ED715B" w:rsidRPr="00EB68C0" w:rsidRDefault="00ED715B" w:rsidP="00E40BD4">
            <w:r>
              <w:rPr>
                <w:rFonts w:hint="eastAsia"/>
              </w:rPr>
              <w:t>描述</w:t>
            </w:r>
          </w:p>
        </w:tc>
      </w:tr>
      <w:tr w:rsidR="006A3211" w:rsidTr="004C6599">
        <w:tc>
          <w:tcPr>
            <w:tcW w:w="2133" w:type="dxa"/>
            <w:tcBorders>
              <w:right w:val="single" w:sz="6" w:space="0" w:color="999999"/>
            </w:tcBorders>
            <w:tcMar>
              <w:top w:w="30" w:type="dxa"/>
              <w:left w:w="75" w:type="dxa"/>
              <w:bottom w:w="30" w:type="dxa"/>
              <w:right w:w="0" w:type="dxa"/>
            </w:tcMar>
          </w:tcPr>
          <w:p w:rsidR="006A3211" w:rsidRPr="00326778" w:rsidRDefault="006A3211" w:rsidP="00E40BD4">
            <w:r>
              <w:rPr>
                <w:rFonts w:hint="eastAsia"/>
              </w:rPr>
              <w:t>at</w:t>
            </w:r>
          </w:p>
        </w:tc>
        <w:tc>
          <w:tcPr>
            <w:tcW w:w="1378" w:type="dxa"/>
            <w:tcBorders>
              <w:right w:val="single" w:sz="6" w:space="0" w:color="999999"/>
            </w:tcBorders>
            <w:tcMar>
              <w:top w:w="30" w:type="dxa"/>
              <w:left w:w="75" w:type="dxa"/>
              <w:bottom w:w="30" w:type="dxa"/>
              <w:right w:w="0" w:type="dxa"/>
            </w:tcMar>
          </w:tcPr>
          <w:p w:rsidR="006A3211" w:rsidRDefault="006A3211" w:rsidP="00E40BD4">
            <w:r>
              <w:rPr>
                <w:rFonts w:hint="eastAsia"/>
              </w:rPr>
              <w:t>String</w:t>
            </w:r>
          </w:p>
        </w:tc>
        <w:tc>
          <w:tcPr>
            <w:tcW w:w="4786" w:type="dxa"/>
            <w:tcBorders>
              <w:right w:val="single" w:sz="6" w:space="0" w:color="999999"/>
            </w:tcBorders>
            <w:tcMar>
              <w:top w:w="30" w:type="dxa"/>
              <w:left w:w="75" w:type="dxa"/>
              <w:bottom w:w="30" w:type="dxa"/>
              <w:right w:w="0" w:type="dxa"/>
            </w:tcMar>
          </w:tcPr>
          <w:p w:rsidR="006A3211" w:rsidRDefault="006A3211" w:rsidP="00E40BD4">
            <w:r>
              <w:rPr>
                <w:rFonts w:hint="eastAsia"/>
              </w:rPr>
              <w:t>属性值时间</w:t>
            </w:r>
          </w:p>
        </w:tc>
      </w:tr>
      <w:tr w:rsidR="006A3211" w:rsidTr="004C6599">
        <w:tc>
          <w:tcPr>
            <w:tcW w:w="2133" w:type="dxa"/>
            <w:tcBorders>
              <w:bottom w:val="single" w:sz="6" w:space="0" w:color="999999"/>
              <w:right w:val="single" w:sz="6" w:space="0" w:color="999999"/>
            </w:tcBorders>
            <w:tcMar>
              <w:top w:w="30" w:type="dxa"/>
              <w:left w:w="75" w:type="dxa"/>
              <w:bottom w:w="30" w:type="dxa"/>
              <w:right w:w="0" w:type="dxa"/>
            </w:tcMar>
          </w:tcPr>
          <w:p w:rsidR="006A3211" w:rsidRDefault="006A3211" w:rsidP="00E40BD4">
            <w:r>
              <w:rPr>
                <w:rFonts w:hint="eastAsia"/>
              </w:rPr>
              <w:t>设备属性</w:t>
            </w:r>
          </w:p>
        </w:tc>
        <w:tc>
          <w:tcPr>
            <w:tcW w:w="1378" w:type="dxa"/>
            <w:tcBorders>
              <w:bottom w:val="single" w:sz="6" w:space="0" w:color="999999"/>
              <w:right w:val="single" w:sz="6" w:space="0" w:color="999999"/>
            </w:tcBorders>
            <w:tcMar>
              <w:top w:w="30" w:type="dxa"/>
              <w:left w:w="75" w:type="dxa"/>
              <w:bottom w:w="30" w:type="dxa"/>
              <w:right w:w="0" w:type="dxa"/>
            </w:tcMar>
          </w:tcPr>
          <w:p w:rsidR="006A3211" w:rsidRDefault="006A3211" w:rsidP="00E40BD4">
            <w:r>
              <w:rPr>
                <w:rFonts w:hint="eastAsia"/>
              </w:rPr>
              <w:t>String</w:t>
            </w:r>
          </w:p>
        </w:tc>
        <w:tc>
          <w:tcPr>
            <w:tcW w:w="4786" w:type="dxa"/>
            <w:tcBorders>
              <w:bottom w:val="single" w:sz="6" w:space="0" w:color="999999"/>
              <w:right w:val="single" w:sz="6" w:space="0" w:color="999999"/>
            </w:tcBorders>
            <w:tcMar>
              <w:top w:w="30" w:type="dxa"/>
              <w:left w:w="75" w:type="dxa"/>
              <w:bottom w:w="30" w:type="dxa"/>
              <w:right w:w="0" w:type="dxa"/>
            </w:tcMar>
          </w:tcPr>
          <w:p w:rsidR="006A3211" w:rsidRDefault="00CC02D5" w:rsidP="00E40BD4">
            <w:r>
              <w:rPr>
                <w:rFonts w:hint="eastAsia"/>
              </w:rPr>
              <w:t>注：各属性名由具体设备属性决定</w:t>
            </w:r>
          </w:p>
        </w:tc>
      </w:tr>
    </w:tbl>
    <w:p w:rsidR="006470C4" w:rsidRDefault="006470C4" w:rsidP="006470C4">
      <w:pPr>
        <w:pStyle w:val="3"/>
        <w:ind w:left="420"/>
        <w:rPr>
          <w:rFonts w:ascii="Bell MT" w:hAnsi="Bell MT"/>
        </w:rPr>
      </w:pPr>
      <w:bookmarkStart w:id="31" w:name="_Toc414370404"/>
      <w:r>
        <w:rPr>
          <w:rFonts w:ascii="Bell MT" w:hAnsi="Bell MT" w:hint="eastAsia"/>
        </w:rPr>
        <w:t>示例</w:t>
      </w:r>
      <w:bookmarkEnd w:id="31"/>
    </w:p>
    <w:p w:rsidR="006470C4" w:rsidRPr="00EB68C0" w:rsidRDefault="006470C4" w:rsidP="006470C4">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6470C4" w:rsidRPr="00EB68C0" w:rsidTr="00E40BD4">
        <w:tc>
          <w:tcPr>
            <w:tcW w:w="8414" w:type="dxa"/>
          </w:tcPr>
          <w:p w:rsidR="006470C4" w:rsidRPr="00801E60" w:rsidRDefault="006470C4" w:rsidP="00E40BD4">
            <w:r w:rsidRPr="00801E60">
              <w:lastRenderedPageBreak/>
              <w:t>{</w:t>
            </w:r>
          </w:p>
          <w:p w:rsidR="006470C4" w:rsidRPr="00801E60" w:rsidRDefault="006470C4" w:rsidP="00E40BD4">
            <w:r w:rsidRPr="00801E60">
              <w:t xml:space="preserve">    "rpc_version": "1.0",</w:t>
            </w:r>
          </w:p>
          <w:p w:rsidR="006470C4" w:rsidRDefault="006470C4" w:rsidP="008E74FE">
            <w:pPr>
              <w:ind w:firstLine="420"/>
            </w:pPr>
            <w:r w:rsidRPr="00801E60">
              <w:t>"feed_id": 123456789098</w:t>
            </w:r>
            <w:r w:rsidR="008E74FE">
              <w:rPr>
                <w:rFonts w:hint="eastAsia"/>
              </w:rPr>
              <w:t>,</w:t>
            </w:r>
          </w:p>
          <w:p w:rsidR="008E74FE" w:rsidRPr="00801E60" w:rsidRDefault="008E74FE" w:rsidP="008E74FE">
            <w:pPr>
              <w:ind w:firstLine="420"/>
            </w:pPr>
            <w:r w:rsidRPr="00801E60">
              <w:t>"</w:t>
            </w:r>
            <w:r>
              <w:rPr>
                <w:rFonts w:hint="eastAsia"/>
              </w:rPr>
              <w:t>access_key</w:t>
            </w:r>
            <w:r w:rsidRPr="00801E60">
              <w:t>"</w:t>
            </w:r>
            <w:r>
              <w:rPr>
                <w:rFonts w:hint="eastAsia"/>
              </w:rPr>
              <w:t>:</w:t>
            </w:r>
            <w:r w:rsidRPr="00801E60">
              <w:t>"</w:t>
            </w:r>
            <w:r w:rsidR="00461DCA" w:rsidRPr="00461DCA">
              <w:t>46dc59c849fba31cb576ea8188f4e11b</w:t>
            </w:r>
            <w:r w:rsidRPr="00801E60">
              <w:t>"</w:t>
            </w:r>
          </w:p>
          <w:p w:rsidR="006470C4" w:rsidRPr="00192DDC" w:rsidRDefault="006470C4" w:rsidP="00E40BD4">
            <w:pPr>
              <w:rPr>
                <w:rFonts w:ascii="Bell MT" w:hAnsi="Bell MT"/>
              </w:rPr>
            </w:pPr>
            <w:r w:rsidRPr="00801E60">
              <w:t>}</w:t>
            </w:r>
          </w:p>
        </w:tc>
      </w:tr>
    </w:tbl>
    <w:p w:rsidR="006470C4" w:rsidRPr="00EB68C0" w:rsidRDefault="006470C4" w:rsidP="006470C4">
      <w:pPr>
        <w:rPr>
          <w:rFonts w:ascii="Bell MT" w:hAnsi="Bell MT"/>
        </w:rPr>
      </w:pPr>
    </w:p>
    <w:p w:rsidR="006470C4" w:rsidRPr="00EB68C0" w:rsidRDefault="006470C4" w:rsidP="006470C4">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6470C4" w:rsidRPr="00EB68C0" w:rsidTr="00E40BD4">
        <w:tc>
          <w:tcPr>
            <w:tcW w:w="8414" w:type="dxa"/>
          </w:tcPr>
          <w:p w:rsidR="006470C4" w:rsidRPr="00EB68C0" w:rsidRDefault="006470C4" w:rsidP="00E40BD4">
            <w:pPr>
              <w:rPr>
                <w:rFonts w:ascii="Bell MT" w:hAnsi="Bell MT"/>
              </w:rPr>
            </w:pPr>
            <w:r w:rsidRPr="00EB68C0">
              <w:rPr>
                <w:rFonts w:ascii="Bell MT" w:hAnsi="Bell MT" w:hint="eastAsia"/>
              </w:rPr>
              <w:t>成功：</w:t>
            </w:r>
          </w:p>
          <w:p w:rsidR="006470C4" w:rsidRDefault="006470C4" w:rsidP="00E40BD4">
            <w:r>
              <w:t>{</w:t>
            </w:r>
          </w:p>
          <w:p w:rsidR="006470C4" w:rsidRDefault="006470C4" w:rsidP="00E40BD4">
            <w:r>
              <w:t xml:space="preserve">    "status": </w:t>
            </w:r>
            <w:r>
              <w:rPr>
                <w:rFonts w:hint="eastAsia"/>
              </w:rPr>
              <w:t>20</w:t>
            </w:r>
            <w:r>
              <w:t>0,</w:t>
            </w:r>
          </w:p>
          <w:p w:rsidR="006470C4" w:rsidRDefault="006470C4" w:rsidP="00E40BD4">
            <w:r>
              <w:t xml:space="preserve">    "</w:t>
            </w:r>
            <w:r>
              <w:rPr>
                <w:rFonts w:hint="eastAsia"/>
              </w:rPr>
              <w:t>msg</w:t>
            </w:r>
            <w:r>
              <w:t>": "</w:t>
            </w:r>
            <w:r>
              <w:rPr>
                <w:rFonts w:hint="eastAsia"/>
              </w:rPr>
              <w:t>success</w:t>
            </w:r>
            <w:r>
              <w:t>",</w:t>
            </w:r>
          </w:p>
          <w:p w:rsidR="006470C4" w:rsidRDefault="006470C4" w:rsidP="00E40BD4">
            <w:pPr>
              <w:ind w:firstLine="420"/>
            </w:pPr>
            <w:r>
              <w:t xml:space="preserve">"result": </w:t>
            </w:r>
            <w:r w:rsidR="009B5886">
              <w:rPr>
                <w:rFonts w:hint="eastAsia"/>
              </w:rPr>
              <w:t>[</w:t>
            </w:r>
            <w:r>
              <w:rPr>
                <w:rFonts w:hint="eastAsia"/>
              </w:rPr>
              <w:t>{</w:t>
            </w:r>
          </w:p>
          <w:p w:rsidR="006470C4" w:rsidRDefault="006470C4" w:rsidP="00E40BD4">
            <w:pPr>
              <w:ind w:firstLineChars="400" w:firstLine="840"/>
            </w:pPr>
            <w:r>
              <w:t>"</w:t>
            </w:r>
            <w:r w:rsidR="00B54BC8">
              <w:rPr>
                <w:rFonts w:hint="eastAsia"/>
              </w:rPr>
              <w:t>swith</w:t>
            </w:r>
            <w:r>
              <w:t>"</w:t>
            </w:r>
            <w:r>
              <w:rPr>
                <w:rFonts w:hint="eastAsia"/>
              </w:rPr>
              <w:t>:</w:t>
            </w:r>
            <w:r w:rsidR="00D84C91">
              <w:t>"</w:t>
            </w:r>
            <w:r w:rsidR="00B54BC8">
              <w:rPr>
                <w:rFonts w:hint="eastAsia"/>
              </w:rPr>
              <w:t>1</w:t>
            </w:r>
            <w:r w:rsidR="00D84C91">
              <w:t>"</w:t>
            </w:r>
            <w:r>
              <w:rPr>
                <w:rFonts w:hint="eastAsia"/>
              </w:rPr>
              <w:t>,</w:t>
            </w:r>
          </w:p>
          <w:p w:rsidR="00B56CC2" w:rsidRDefault="00B56CC2" w:rsidP="00E40BD4">
            <w:pPr>
              <w:ind w:firstLineChars="400" w:firstLine="840"/>
            </w:pPr>
            <w:r>
              <w:t>"</w:t>
            </w:r>
            <w:r>
              <w:rPr>
                <w:rFonts w:hint="eastAsia"/>
              </w:rPr>
              <w:t>at</w:t>
            </w:r>
            <w:r>
              <w:t>"</w:t>
            </w:r>
            <w:r>
              <w:rPr>
                <w:rFonts w:hint="eastAsia"/>
              </w:rPr>
              <w:t>:</w:t>
            </w:r>
            <w:r w:rsidR="007E1BB2">
              <w:t>"</w:t>
            </w:r>
            <w:r w:rsidR="007E1BB2">
              <w:rPr>
                <w:rFonts w:hint="eastAsia"/>
              </w:rPr>
              <w:t>2015-03-06</w:t>
            </w:r>
            <w:r w:rsidR="002B3C2F">
              <w:rPr>
                <w:rFonts w:hint="eastAsia"/>
              </w:rPr>
              <w:t>T</w:t>
            </w:r>
            <w:r w:rsidR="007E1BB2">
              <w:rPr>
                <w:rFonts w:hint="eastAsia"/>
              </w:rPr>
              <w:t>12:00:00</w:t>
            </w:r>
            <w:r w:rsidR="00B85996">
              <w:rPr>
                <w:rFonts w:hint="eastAsia"/>
              </w:rPr>
              <w:t>+</w:t>
            </w:r>
            <w:r w:rsidR="007E1BB2">
              <w:rPr>
                <w:rFonts w:hint="eastAsia"/>
              </w:rPr>
              <w:t>999</w:t>
            </w:r>
            <w:r w:rsidR="007E1BB2">
              <w:t>"</w:t>
            </w:r>
          </w:p>
          <w:p w:rsidR="00C32771" w:rsidRDefault="006470C4" w:rsidP="00E40BD4">
            <w:pPr>
              <w:ind w:firstLine="420"/>
            </w:pPr>
            <w:r>
              <w:rPr>
                <w:rFonts w:hint="eastAsia"/>
              </w:rPr>
              <w:t>}</w:t>
            </w:r>
            <w:r w:rsidR="00C32771">
              <w:rPr>
                <w:rFonts w:hint="eastAsia"/>
              </w:rPr>
              <w:t>,</w:t>
            </w:r>
          </w:p>
          <w:p w:rsidR="00C32771" w:rsidRDefault="00C32771" w:rsidP="00E40BD4">
            <w:pPr>
              <w:ind w:firstLine="420"/>
            </w:pPr>
            <w:r>
              <w:rPr>
                <w:rFonts w:hint="eastAsia"/>
              </w:rPr>
              <w:t>{</w:t>
            </w:r>
          </w:p>
          <w:p w:rsidR="00C32771" w:rsidRDefault="00C32771" w:rsidP="00C32771">
            <w:pPr>
              <w:ind w:firstLineChars="400" w:firstLine="840"/>
            </w:pPr>
            <w:r>
              <w:t>"</w:t>
            </w:r>
            <w:r w:rsidR="00032E10">
              <w:rPr>
                <w:rFonts w:hint="eastAsia"/>
              </w:rPr>
              <w:t>color</w:t>
            </w:r>
            <w:r>
              <w:t>"</w:t>
            </w:r>
            <w:r>
              <w:rPr>
                <w:rFonts w:hint="eastAsia"/>
              </w:rPr>
              <w:t>:</w:t>
            </w:r>
            <w:r w:rsidR="00032E10">
              <w:t>"</w:t>
            </w:r>
            <w:r w:rsidR="00032E10">
              <w:rPr>
                <w:rFonts w:hint="eastAsia"/>
              </w:rPr>
              <w:t>red</w:t>
            </w:r>
            <w:r w:rsidR="00032E10">
              <w:t>"</w:t>
            </w:r>
            <w:r>
              <w:rPr>
                <w:rFonts w:hint="eastAsia"/>
              </w:rPr>
              <w:t>,</w:t>
            </w:r>
          </w:p>
          <w:p w:rsidR="00C32771" w:rsidRDefault="00C32771" w:rsidP="00C32771">
            <w:pPr>
              <w:ind w:firstLineChars="400" w:firstLine="840"/>
            </w:pPr>
            <w:r>
              <w:t>"</w:t>
            </w:r>
            <w:r>
              <w:rPr>
                <w:rFonts w:hint="eastAsia"/>
              </w:rPr>
              <w:t>at</w:t>
            </w:r>
            <w:r>
              <w:t>"</w:t>
            </w:r>
            <w:r>
              <w:rPr>
                <w:rFonts w:hint="eastAsia"/>
              </w:rPr>
              <w:t>:</w:t>
            </w:r>
            <w:r>
              <w:t>"</w:t>
            </w:r>
            <w:r>
              <w:rPr>
                <w:rFonts w:hint="eastAsia"/>
              </w:rPr>
              <w:t>2015-03-06T12:0</w:t>
            </w:r>
            <w:r w:rsidR="00993DFC">
              <w:rPr>
                <w:rFonts w:hint="eastAsia"/>
              </w:rPr>
              <w:t>2</w:t>
            </w:r>
            <w:r>
              <w:rPr>
                <w:rFonts w:hint="eastAsia"/>
              </w:rPr>
              <w:t>:00</w:t>
            </w:r>
            <w:r w:rsidR="00B85996">
              <w:rPr>
                <w:rFonts w:hint="eastAsia"/>
              </w:rPr>
              <w:t>+</w:t>
            </w:r>
            <w:r>
              <w:rPr>
                <w:rFonts w:hint="eastAsia"/>
              </w:rPr>
              <w:t>999</w:t>
            </w:r>
            <w:r>
              <w:t>"</w:t>
            </w:r>
          </w:p>
          <w:p w:rsidR="00C32771" w:rsidRDefault="00C32771" w:rsidP="00E40BD4">
            <w:pPr>
              <w:ind w:firstLine="420"/>
            </w:pPr>
            <w:r>
              <w:rPr>
                <w:rFonts w:hint="eastAsia"/>
              </w:rPr>
              <w:t>}</w:t>
            </w:r>
          </w:p>
          <w:p w:rsidR="006470C4" w:rsidRDefault="009B5886" w:rsidP="00E40BD4">
            <w:pPr>
              <w:ind w:firstLine="420"/>
            </w:pPr>
            <w:r>
              <w:rPr>
                <w:rFonts w:hint="eastAsia"/>
              </w:rPr>
              <w:t>]</w:t>
            </w:r>
          </w:p>
          <w:p w:rsidR="006470C4" w:rsidRPr="00EB68C0" w:rsidRDefault="006470C4" w:rsidP="00E40BD4">
            <w:pPr>
              <w:rPr>
                <w:rFonts w:ascii="Bell MT" w:hAnsi="Bell MT"/>
              </w:rPr>
            </w:pPr>
            <w:r>
              <w:t>}</w:t>
            </w:r>
          </w:p>
        </w:tc>
      </w:tr>
      <w:tr w:rsidR="006470C4" w:rsidRPr="00EB68C0" w:rsidTr="00E40BD4">
        <w:tc>
          <w:tcPr>
            <w:tcW w:w="8414" w:type="dxa"/>
          </w:tcPr>
          <w:p w:rsidR="006470C4" w:rsidRPr="00EB68C0" w:rsidRDefault="006470C4" w:rsidP="00E40BD4">
            <w:pPr>
              <w:rPr>
                <w:rFonts w:ascii="Bell MT" w:hAnsi="Bell MT"/>
              </w:rPr>
            </w:pPr>
            <w:r w:rsidRPr="00EB68C0">
              <w:rPr>
                <w:rFonts w:ascii="Bell MT" w:hAnsi="Bell MT" w:hint="eastAsia"/>
              </w:rPr>
              <w:t>失败：</w:t>
            </w:r>
          </w:p>
          <w:p w:rsidR="006470C4" w:rsidRDefault="006470C4" w:rsidP="00E40BD4">
            <w:r>
              <w:t>{</w:t>
            </w:r>
          </w:p>
          <w:p w:rsidR="006470C4" w:rsidRDefault="006470C4" w:rsidP="00E40BD4">
            <w:r>
              <w:t xml:space="preserve">    "status": </w:t>
            </w:r>
            <w:r>
              <w:rPr>
                <w:rFonts w:hint="eastAsia"/>
              </w:rPr>
              <w:t>-1</w:t>
            </w:r>
            <w:r>
              <w:t>,</w:t>
            </w:r>
          </w:p>
          <w:p w:rsidR="006470C4" w:rsidRDefault="006470C4" w:rsidP="00E40BD4">
            <w:r>
              <w:t xml:space="preserve">    "</w:t>
            </w:r>
            <w:r>
              <w:rPr>
                <w:rFonts w:hint="eastAsia"/>
              </w:rPr>
              <w:t>msg</w:t>
            </w:r>
            <w:r>
              <w:t>": "</w:t>
            </w:r>
            <w:r>
              <w:rPr>
                <w:rFonts w:hint="eastAsia"/>
              </w:rPr>
              <w:t>error message</w:t>
            </w:r>
            <w:r>
              <w:t>",</w:t>
            </w:r>
          </w:p>
          <w:p w:rsidR="006470C4" w:rsidRDefault="006470C4" w:rsidP="00E40BD4">
            <w:r>
              <w:t xml:space="preserve">    "result": </w:t>
            </w:r>
            <w:r>
              <w:rPr>
                <w:rFonts w:hint="eastAsia"/>
              </w:rPr>
              <w:t>null</w:t>
            </w:r>
          </w:p>
          <w:p w:rsidR="006470C4" w:rsidRPr="00EB68C0" w:rsidRDefault="006470C4" w:rsidP="00E40BD4">
            <w:pPr>
              <w:rPr>
                <w:rFonts w:ascii="Bell MT" w:hAnsi="Bell MT"/>
              </w:rPr>
            </w:pPr>
            <w:r>
              <w:t>}</w:t>
            </w:r>
          </w:p>
        </w:tc>
      </w:tr>
    </w:tbl>
    <w:p w:rsidR="006470C4" w:rsidRPr="00EB68C0" w:rsidRDefault="006470C4" w:rsidP="006470C4">
      <w:pPr>
        <w:rPr>
          <w:rFonts w:ascii="Bell MT" w:hAnsi="Bell MT"/>
        </w:rPr>
      </w:pPr>
    </w:p>
    <w:p w:rsidR="0033116C" w:rsidRPr="00FC61D7" w:rsidRDefault="0033116C" w:rsidP="000C3D2F">
      <w:pPr>
        <w:pStyle w:val="2"/>
        <w:numPr>
          <w:ilvl w:val="0"/>
          <w:numId w:val="29"/>
        </w:numPr>
        <w:rPr>
          <w:rFonts w:ascii="Bell MT" w:hAnsi="Bell MT"/>
        </w:rPr>
      </w:pPr>
      <w:bookmarkStart w:id="32" w:name="_Toc414370405"/>
      <w:r w:rsidRPr="00EB68C0">
        <w:rPr>
          <w:rFonts w:ascii="Bell MT" w:hAnsi="Bell MT" w:hint="eastAsia"/>
        </w:rPr>
        <w:t>私有云</w:t>
      </w:r>
      <w:r w:rsidR="00602FE6">
        <w:rPr>
          <w:rFonts w:ascii="Bell MT" w:hAnsi="Bell MT" w:hint="eastAsia"/>
        </w:rPr>
        <w:t>设置</w:t>
      </w:r>
      <w:r w:rsidRPr="000C3D2F">
        <w:rPr>
          <w:rFonts w:ascii="Bell MT" w:hAnsi="Bell MT" w:hint="eastAsia"/>
        </w:rPr>
        <w:t>设备状态信息</w:t>
      </w:r>
      <w:bookmarkEnd w:id="32"/>
    </w:p>
    <w:p w:rsidR="0033116C" w:rsidRDefault="0033116C" w:rsidP="0033116C">
      <w:pPr>
        <w:pStyle w:val="3"/>
        <w:ind w:left="420"/>
        <w:rPr>
          <w:rFonts w:ascii="Bell MT" w:hAnsi="Bell MT"/>
        </w:rPr>
      </w:pPr>
      <w:bookmarkStart w:id="33" w:name="_Toc414370406"/>
      <w:r w:rsidRPr="00EB68C0">
        <w:rPr>
          <w:rFonts w:ascii="Bell MT" w:hAnsi="Bell MT" w:hint="eastAsia"/>
        </w:rPr>
        <w:t>功能描述</w:t>
      </w:r>
      <w:bookmarkEnd w:id="33"/>
    </w:p>
    <w:p w:rsidR="0033116C" w:rsidRPr="00EB68C0" w:rsidRDefault="00EA179F" w:rsidP="00875B85">
      <w:pPr>
        <w:ind w:firstLine="420"/>
      </w:pPr>
      <w:r>
        <w:rPr>
          <w:rFonts w:ascii="Bell MT" w:hAnsi="Bell MT" w:hint="eastAsia"/>
        </w:rPr>
        <w:t>对直接和私有云连接的设备，</w:t>
      </w:r>
      <w:r w:rsidR="006553C7">
        <w:rPr>
          <w:rFonts w:ascii="Bell MT" w:hAnsi="Bell MT" w:hint="eastAsia"/>
        </w:rPr>
        <w:t>当设备状态发生变化时，</w:t>
      </w:r>
      <w:r w:rsidR="0033116C">
        <w:rPr>
          <w:rFonts w:ascii="Bell MT" w:hAnsi="Bell MT" w:hint="eastAsia"/>
        </w:rPr>
        <w:t>私有云</w:t>
      </w:r>
      <w:r w:rsidR="0087461C">
        <w:rPr>
          <w:rFonts w:ascii="Bell MT" w:hAnsi="Bell MT" w:hint="eastAsia"/>
        </w:rPr>
        <w:t>需要</w:t>
      </w:r>
      <w:r w:rsidR="006553C7">
        <w:rPr>
          <w:rFonts w:ascii="Bell MT" w:hAnsi="Bell MT" w:hint="eastAsia"/>
        </w:rPr>
        <w:t>调用</w:t>
      </w:r>
      <w:r w:rsidR="0033116C">
        <w:rPr>
          <w:rFonts w:ascii="Bell MT" w:hAnsi="Bell MT" w:hint="eastAsia"/>
        </w:rPr>
        <w:t>京东云</w:t>
      </w:r>
      <w:r w:rsidR="006553C7">
        <w:rPr>
          <w:rFonts w:ascii="Bell MT" w:hAnsi="Bell MT" w:hint="eastAsia"/>
        </w:rPr>
        <w:t>接口更新</w:t>
      </w:r>
      <w:r w:rsidR="0033116C">
        <w:rPr>
          <w:rFonts w:ascii="Bell MT" w:hAnsi="Bell MT" w:hint="eastAsia"/>
        </w:rPr>
        <w:t>设备</w:t>
      </w:r>
      <w:r w:rsidR="006553C7">
        <w:rPr>
          <w:rFonts w:ascii="Bell MT" w:hAnsi="Bell MT" w:hint="eastAsia"/>
        </w:rPr>
        <w:t>的</w:t>
      </w:r>
      <w:r w:rsidR="0033116C">
        <w:rPr>
          <w:rFonts w:ascii="Bell MT" w:hAnsi="Bell MT" w:hint="eastAsia"/>
        </w:rPr>
        <w:t>状态</w:t>
      </w:r>
      <w:r w:rsidR="006553C7">
        <w:rPr>
          <w:rFonts w:ascii="Bell MT" w:hAnsi="Bell MT" w:hint="eastAsia"/>
        </w:rPr>
        <w:t>信息</w:t>
      </w:r>
      <w:r w:rsidR="0033116C">
        <w:rPr>
          <w:rFonts w:ascii="Bell MT" w:hAnsi="Bell MT" w:hint="eastAsia"/>
        </w:rPr>
        <w:t>。</w:t>
      </w:r>
    </w:p>
    <w:p w:rsidR="0033116C" w:rsidRDefault="0033116C" w:rsidP="0033116C">
      <w:pPr>
        <w:pStyle w:val="3"/>
        <w:ind w:left="420"/>
        <w:rPr>
          <w:rFonts w:ascii="Bell MT" w:hAnsi="Bell MT"/>
        </w:rPr>
      </w:pPr>
      <w:bookmarkStart w:id="34" w:name="_Toc414370407"/>
      <w:r>
        <w:rPr>
          <w:rFonts w:ascii="Bell MT" w:hAnsi="Bell MT" w:hint="eastAsia"/>
        </w:rPr>
        <w:t>接口定义</w:t>
      </w:r>
      <w:bookmarkEnd w:id="34"/>
    </w:p>
    <w:p w:rsidR="0033116C" w:rsidRDefault="0033116C" w:rsidP="0033116C">
      <w:r w:rsidRPr="00525DF8">
        <w:rPr>
          <w:rFonts w:hint="eastAsia"/>
          <w:b/>
        </w:rPr>
        <w:t>接口名称：</w:t>
      </w:r>
      <w:r>
        <w:t>jingdong.jcloud.smart.</w:t>
      </w:r>
      <w:r>
        <w:rPr>
          <w:rFonts w:hint="eastAsia"/>
        </w:rPr>
        <w:t>s</w:t>
      </w:r>
      <w:r w:rsidRPr="009F4911">
        <w:t>etDeviceStatus</w:t>
      </w:r>
    </w:p>
    <w:p w:rsidR="0033116C" w:rsidRDefault="0033116C" w:rsidP="0033116C">
      <w:r w:rsidRPr="00525DF8">
        <w:rPr>
          <w:rFonts w:hint="eastAsia"/>
          <w:b/>
        </w:rPr>
        <w:t>是否授权：</w:t>
      </w:r>
      <w:r w:rsidR="0094304C">
        <w:rPr>
          <w:rFonts w:hint="eastAsia"/>
        </w:rPr>
        <w:t>否</w:t>
      </w:r>
    </w:p>
    <w:p w:rsidR="0033116C" w:rsidRPr="00525DF8" w:rsidRDefault="0033116C" w:rsidP="0033116C">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133"/>
        <w:gridCol w:w="1378"/>
        <w:gridCol w:w="1718"/>
        <w:gridCol w:w="3068"/>
      </w:tblGrid>
      <w:tr w:rsidR="0033116C" w:rsidRPr="00EB68C0" w:rsidTr="00E40BD4">
        <w:tc>
          <w:tcPr>
            <w:tcW w:w="2133"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属性名</w:t>
            </w:r>
          </w:p>
        </w:tc>
        <w:tc>
          <w:tcPr>
            <w:tcW w:w="137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类型</w:t>
            </w:r>
          </w:p>
        </w:tc>
        <w:tc>
          <w:tcPr>
            <w:tcW w:w="171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描述</w:t>
            </w:r>
          </w:p>
        </w:tc>
      </w:tr>
      <w:tr w:rsidR="0033116C" w:rsidRPr="00EB68C0" w:rsidTr="00E40BD4">
        <w:tc>
          <w:tcPr>
            <w:tcW w:w="2133"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lastRenderedPageBreak/>
              <w:t>feed_id</w:t>
            </w:r>
          </w:p>
        </w:tc>
        <w:tc>
          <w:tcPr>
            <w:tcW w:w="137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Long</w:t>
            </w:r>
          </w:p>
        </w:tc>
        <w:tc>
          <w:tcPr>
            <w:tcW w:w="171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33116C" w:rsidRPr="00EB68C0" w:rsidRDefault="0033116C" w:rsidP="00E40BD4">
            <w:r>
              <w:rPr>
                <w:rFonts w:hint="eastAsia"/>
              </w:rPr>
              <w:t>京东设备唯一</w:t>
            </w:r>
            <w:r>
              <w:rPr>
                <w:rFonts w:hint="eastAsia"/>
              </w:rPr>
              <w:t>Id</w:t>
            </w:r>
          </w:p>
        </w:tc>
      </w:tr>
      <w:tr w:rsidR="00BD0DA4" w:rsidRPr="00EB68C0" w:rsidTr="00E40BD4">
        <w:tc>
          <w:tcPr>
            <w:tcW w:w="2133" w:type="dxa"/>
            <w:tcBorders>
              <w:bottom w:val="single" w:sz="6" w:space="0" w:color="999999"/>
              <w:right w:val="single" w:sz="6" w:space="0" w:color="999999"/>
            </w:tcBorders>
            <w:tcMar>
              <w:top w:w="30" w:type="dxa"/>
              <w:left w:w="75" w:type="dxa"/>
              <w:bottom w:w="30" w:type="dxa"/>
              <w:right w:w="0" w:type="dxa"/>
            </w:tcMar>
          </w:tcPr>
          <w:p w:rsidR="00BD0DA4" w:rsidRPr="00EB68C0" w:rsidRDefault="00BD0DA4" w:rsidP="00E40BD4">
            <w:r>
              <w:rPr>
                <w:rFonts w:hint="eastAsia"/>
              </w:rPr>
              <w:t>access_key</w:t>
            </w:r>
          </w:p>
        </w:tc>
        <w:tc>
          <w:tcPr>
            <w:tcW w:w="1378" w:type="dxa"/>
            <w:tcBorders>
              <w:bottom w:val="single" w:sz="6" w:space="0" w:color="999999"/>
              <w:right w:val="single" w:sz="6" w:space="0" w:color="999999"/>
            </w:tcBorders>
            <w:tcMar>
              <w:top w:w="30" w:type="dxa"/>
              <w:left w:w="75" w:type="dxa"/>
              <w:bottom w:w="30" w:type="dxa"/>
              <w:right w:w="0" w:type="dxa"/>
            </w:tcMar>
          </w:tcPr>
          <w:p w:rsidR="00BD0DA4" w:rsidRPr="00EB68C0" w:rsidRDefault="00BD0DA4" w:rsidP="00E40BD4">
            <w:r>
              <w:rPr>
                <w:rFonts w:hint="eastAsia"/>
              </w:rPr>
              <w:t>String</w:t>
            </w:r>
          </w:p>
        </w:tc>
        <w:tc>
          <w:tcPr>
            <w:tcW w:w="1718" w:type="dxa"/>
            <w:tcBorders>
              <w:bottom w:val="single" w:sz="6" w:space="0" w:color="999999"/>
              <w:right w:val="single" w:sz="6" w:space="0" w:color="999999"/>
            </w:tcBorders>
            <w:tcMar>
              <w:top w:w="30" w:type="dxa"/>
              <w:left w:w="75" w:type="dxa"/>
              <w:bottom w:w="30" w:type="dxa"/>
              <w:right w:w="0" w:type="dxa"/>
            </w:tcMar>
          </w:tcPr>
          <w:p w:rsidR="00BD0DA4" w:rsidRPr="00EB68C0" w:rsidRDefault="00BD0DA4"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BD0DA4" w:rsidRPr="00EB68C0" w:rsidRDefault="00BD0DA4" w:rsidP="00E40BD4">
            <w:r>
              <w:rPr>
                <w:rFonts w:hint="eastAsia"/>
              </w:rPr>
              <w:t>设备密钥</w:t>
            </w:r>
          </w:p>
        </w:tc>
      </w:tr>
      <w:tr w:rsidR="0021012F" w:rsidRPr="00EB68C0" w:rsidTr="00E40BD4">
        <w:tc>
          <w:tcPr>
            <w:tcW w:w="2133" w:type="dxa"/>
            <w:vMerge w:val="restart"/>
            <w:tcBorders>
              <w:right w:val="single" w:sz="6" w:space="0" w:color="999999"/>
            </w:tcBorders>
            <w:tcMar>
              <w:top w:w="30" w:type="dxa"/>
              <w:left w:w="75" w:type="dxa"/>
              <w:bottom w:w="30" w:type="dxa"/>
              <w:right w:w="0" w:type="dxa"/>
            </w:tcMar>
          </w:tcPr>
          <w:p w:rsidR="0021012F" w:rsidRPr="00EB68C0" w:rsidRDefault="005503C0" w:rsidP="00E40BD4">
            <w:r>
              <w:rPr>
                <w:rFonts w:hint="eastAsia"/>
              </w:rPr>
              <w:t>data</w:t>
            </w:r>
          </w:p>
        </w:tc>
        <w:tc>
          <w:tcPr>
            <w:tcW w:w="1378" w:type="dxa"/>
            <w:tcBorders>
              <w:bottom w:val="single" w:sz="6" w:space="0" w:color="999999"/>
              <w:right w:val="single" w:sz="6" w:space="0" w:color="999999"/>
            </w:tcBorders>
            <w:tcMar>
              <w:top w:w="30" w:type="dxa"/>
              <w:left w:w="75" w:type="dxa"/>
              <w:bottom w:w="30" w:type="dxa"/>
              <w:right w:w="0" w:type="dxa"/>
            </w:tcMar>
          </w:tcPr>
          <w:p w:rsidR="0021012F" w:rsidRPr="00EB68C0" w:rsidRDefault="0021012F" w:rsidP="00E40BD4">
            <w:r>
              <w:rPr>
                <w:rFonts w:hint="eastAsia"/>
              </w:rPr>
              <w:t>value</w:t>
            </w:r>
          </w:p>
        </w:tc>
        <w:tc>
          <w:tcPr>
            <w:tcW w:w="1718" w:type="dxa"/>
            <w:tcBorders>
              <w:bottom w:val="single" w:sz="6" w:space="0" w:color="999999"/>
              <w:right w:val="single" w:sz="6" w:space="0" w:color="999999"/>
            </w:tcBorders>
            <w:tcMar>
              <w:top w:w="30" w:type="dxa"/>
              <w:left w:w="75" w:type="dxa"/>
              <w:bottom w:w="30" w:type="dxa"/>
              <w:right w:w="0" w:type="dxa"/>
            </w:tcMar>
          </w:tcPr>
          <w:p w:rsidR="0021012F" w:rsidRDefault="0021012F" w:rsidP="00E40BD4">
            <w:r>
              <w:rPr>
                <w:rFonts w:hint="eastAsia"/>
              </w:rPr>
              <w:t>String</w:t>
            </w:r>
          </w:p>
        </w:tc>
        <w:tc>
          <w:tcPr>
            <w:tcW w:w="3068" w:type="dxa"/>
            <w:tcBorders>
              <w:bottom w:val="single" w:sz="6" w:space="0" w:color="999999"/>
              <w:right w:val="single" w:sz="6" w:space="0" w:color="999999"/>
            </w:tcBorders>
            <w:tcMar>
              <w:top w:w="30" w:type="dxa"/>
              <w:left w:w="75" w:type="dxa"/>
              <w:bottom w:w="30" w:type="dxa"/>
              <w:right w:w="0" w:type="dxa"/>
            </w:tcMar>
          </w:tcPr>
          <w:p w:rsidR="0021012F" w:rsidRDefault="0021012F" w:rsidP="00E40BD4">
            <w:r>
              <w:rPr>
                <w:rFonts w:hint="eastAsia"/>
              </w:rPr>
              <w:t>属性值</w:t>
            </w:r>
          </w:p>
        </w:tc>
      </w:tr>
      <w:tr w:rsidR="0021012F" w:rsidRPr="00EB68C0" w:rsidTr="00E40BD4">
        <w:tc>
          <w:tcPr>
            <w:tcW w:w="2133" w:type="dxa"/>
            <w:vMerge/>
            <w:tcBorders>
              <w:bottom w:val="single" w:sz="6" w:space="0" w:color="999999"/>
              <w:right w:val="single" w:sz="6" w:space="0" w:color="999999"/>
            </w:tcBorders>
            <w:tcMar>
              <w:top w:w="30" w:type="dxa"/>
              <w:left w:w="75" w:type="dxa"/>
              <w:bottom w:w="30" w:type="dxa"/>
              <w:right w:w="0" w:type="dxa"/>
            </w:tcMar>
          </w:tcPr>
          <w:p w:rsidR="0021012F" w:rsidRPr="00326778" w:rsidRDefault="0021012F" w:rsidP="00E40BD4"/>
        </w:tc>
        <w:tc>
          <w:tcPr>
            <w:tcW w:w="1378" w:type="dxa"/>
            <w:tcBorders>
              <w:bottom w:val="single" w:sz="6" w:space="0" w:color="999999"/>
              <w:right w:val="single" w:sz="6" w:space="0" w:color="999999"/>
            </w:tcBorders>
            <w:tcMar>
              <w:top w:w="30" w:type="dxa"/>
              <w:left w:w="75" w:type="dxa"/>
              <w:bottom w:w="30" w:type="dxa"/>
              <w:right w:w="0" w:type="dxa"/>
            </w:tcMar>
          </w:tcPr>
          <w:p w:rsidR="0021012F" w:rsidRPr="00326778" w:rsidRDefault="0021012F" w:rsidP="00E40BD4">
            <w:r>
              <w:rPr>
                <w:rFonts w:hint="eastAsia"/>
              </w:rPr>
              <w:t>at</w:t>
            </w:r>
          </w:p>
        </w:tc>
        <w:tc>
          <w:tcPr>
            <w:tcW w:w="1718" w:type="dxa"/>
            <w:tcBorders>
              <w:bottom w:val="single" w:sz="6" w:space="0" w:color="999999"/>
              <w:right w:val="single" w:sz="6" w:space="0" w:color="999999"/>
            </w:tcBorders>
            <w:tcMar>
              <w:top w:w="30" w:type="dxa"/>
              <w:left w:w="75" w:type="dxa"/>
              <w:bottom w:w="30" w:type="dxa"/>
              <w:right w:w="0" w:type="dxa"/>
            </w:tcMar>
          </w:tcPr>
          <w:p w:rsidR="0021012F" w:rsidRDefault="0021012F" w:rsidP="00E40BD4">
            <w:r>
              <w:rPr>
                <w:rFonts w:hint="eastAsia"/>
              </w:rPr>
              <w:t>String</w:t>
            </w:r>
          </w:p>
        </w:tc>
        <w:tc>
          <w:tcPr>
            <w:tcW w:w="3068" w:type="dxa"/>
            <w:tcBorders>
              <w:bottom w:val="single" w:sz="6" w:space="0" w:color="999999"/>
              <w:right w:val="single" w:sz="6" w:space="0" w:color="999999"/>
            </w:tcBorders>
            <w:tcMar>
              <w:top w:w="30" w:type="dxa"/>
              <w:left w:w="75" w:type="dxa"/>
              <w:bottom w:w="30" w:type="dxa"/>
              <w:right w:w="0" w:type="dxa"/>
            </w:tcMar>
          </w:tcPr>
          <w:p w:rsidR="0021012F" w:rsidRDefault="0021012F" w:rsidP="00E40BD4">
            <w:r>
              <w:rPr>
                <w:rFonts w:hint="eastAsia"/>
              </w:rPr>
              <w:t>属性值时间</w:t>
            </w:r>
          </w:p>
        </w:tc>
      </w:tr>
    </w:tbl>
    <w:p w:rsidR="0033116C" w:rsidRDefault="0033116C" w:rsidP="0033116C">
      <w:pPr>
        <w:pStyle w:val="3"/>
        <w:ind w:left="420"/>
        <w:rPr>
          <w:rFonts w:ascii="Bell MT" w:hAnsi="Bell MT"/>
        </w:rPr>
      </w:pPr>
      <w:bookmarkStart w:id="35" w:name="_Toc414370408"/>
      <w:r>
        <w:rPr>
          <w:rFonts w:ascii="Bell MT" w:hAnsi="Bell MT" w:hint="eastAsia"/>
        </w:rPr>
        <w:t>示例</w:t>
      </w:r>
      <w:bookmarkEnd w:id="35"/>
    </w:p>
    <w:p w:rsidR="0033116C" w:rsidRPr="00EB68C0" w:rsidRDefault="0033116C" w:rsidP="0033116C">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33116C" w:rsidRPr="00EB68C0" w:rsidTr="00E40BD4">
        <w:tc>
          <w:tcPr>
            <w:tcW w:w="8414" w:type="dxa"/>
          </w:tcPr>
          <w:p w:rsidR="00413580" w:rsidRDefault="00413580" w:rsidP="00413580">
            <w:r>
              <w:t>{</w:t>
            </w:r>
          </w:p>
          <w:p w:rsidR="00413580" w:rsidRDefault="00413580" w:rsidP="00413580">
            <w:r>
              <w:t xml:space="preserve">    "rpc_version": "1.0",</w:t>
            </w:r>
          </w:p>
          <w:p w:rsidR="00413580" w:rsidRDefault="00413580" w:rsidP="00413580">
            <w:r>
              <w:t xml:space="preserve">    "feed_id": 123456789098,</w:t>
            </w:r>
          </w:p>
          <w:p w:rsidR="00413580" w:rsidRDefault="00413580" w:rsidP="00413580">
            <w:r>
              <w:t xml:space="preserve">    "access_key": "46dc59c849fba31cb576ea8188f4e11b",</w:t>
            </w:r>
          </w:p>
          <w:p w:rsidR="00413580" w:rsidRDefault="00413580" w:rsidP="00413580">
            <w:r>
              <w:t xml:space="preserve">    "data": [</w:t>
            </w:r>
          </w:p>
          <w:p w:rsidR="00413580" w:rsidRDefault="00413580" w:rsidP="00413580">
            <w:r>
              <w:t xml:space="preserve">        {</w:t>
            </w:r>
          </w:p>
          <w:p w:rsidR="00413580" w:rsidRDefault="00413580" w:rsidP="00413580">
            <w:r>
              <w:t xml:space="preserve">            "swith": "1",</w:t>
            </w:r>
          </w:p>
          <w:p w:rsidR="00413580" w:rsidRDefault="00413580" w:rsidP="00413580">
            <w:r>
              <w:t xml:space="preserve">            "at": "2015-03-06T12:00:00+999"</w:t>
            </w:r>
          </w:p>
          <w:p w:rsidR="00413580" w:rsidRDefault="00413580" w:rsidP="00413580">
            <w:r>
              <w:t xml:space="preserve">        },</w:t>
            </w:r>
          </w:p>
          <w:p w:rsidR="00413580" w:rsidRDefault="00413580" w:rsidP="00413580">
            <w:r>
              <w:t xml:space="preserve">        {</w:t>
            </w:r>
          </w:p>
          <w:p w:rsidR="00413580" w:rsidRDefault="00413580" w:rsidP="00413580">
            <w:r>
              <w:t xml:space="preserve">            "color": "red",</w:t>
            </w:r>
          </w:p>
          <w:p w:rsidR="00413580" w:rsidRDefault="00413580" w:rsidP="00413580">
            <w:r>
              <w:t xml:space="preserve">            "at": "2015-03-06T12:02:00+999"</w:t>
            </w:r>
          </w:p>
          <w:p w:rsidR="00413580" w:rsidRDefault="00413580" w:rsidP="00413580">
            <w:r>
              <w:t xml:space="preserve">        }</w:t>
            </w:r>
          </w:p>
          <w:p w:rsidR="00413580" w:rsidRDefault="00413580" w:rsidP="00413580">
            <w:r>
              <w:t xml:space="preserve">    ]</w:t>
            </w:r>
          </w:p>
          <w:p w:rsidR="0033116C" w:rsidRPr="00413580" w:rsidRDefault="00413580" w:rsidP="00413580">
            <w:pPr>
              <w:rPr>
                <w:rFonts w:ascii="Bell MT" w:hAnsi="Bell MT"/>
              </w:rPr>
            </w:pPr>
            <w:r>
              <w:t>}</w:t>
            </w:r>
          </w:p>
        </w:tc>
      </w:tr>
    </w:tbl>
    <w:p w:rsidR="0033116C" w:rsidRPr="00EB68C0" w:rsidRDefault="0033116C" w:rsidP="0033116C">
      <w:pPr>
        <w:rPr>
          <w:rFonts w:ascii="Bell MT" w:hAnsi="Bell MT"/>
        </w:rPr>
      </w:pPr>
    </w:p>
    <w:p w:rsidR="0033116C" w:rsidRPr="00EB68C0" w:rsidRDefault="0033116C" w:rsidP="0033116C">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33116C" w:rsidRPr="00EB68C0" w:rsidTr="00E40BD4">
        <w:tc>
          <w:tcPr>
            <w:tcW w:w="8414" w:type="dxa"/>
          </w:tcPr>
          <w:p w:rsidR="0033116C" w:rsidRPr="00EB68C0" w:rsidRDefault="0033116C" w:rsidP="00E40BD4">
            <w:pPr>
              <w:rPr>
                <w:rFonts w:ascii="Bell MT" w:hAnsi="Bell MT"/>
              </w:rPr>
            </w:pPr>
            <w:r w:rsidRPr="00EB68C0">
              <w:rPr>
                <w:rFonts w:ascii="Bell MT" w:hAnsi="Bell MT" w:hint="eastAsia"/>
              </w:rPr>
              <w:t>成功：</w:t>
            </w:r>
          </w:p>
          <w:p w:rsidR="0033116C" w:rsidRDefault="0033116C" w:rsidP="00E40BD4">
            <w:r>
              <w:t>{</w:t>
            </w:r>
          </w:p>
          <w:p w:rsidR="0033116C" w:rsidRDefault="0033116C" w:rsidP="00E40BD4">
            <w:r>
              <w:t xml:space="preserve">    "status": </w:t>
            </w:r>
            <w:r>
              <w:rPr>
                <w:rFonts w:hint="eastAsia"/>
              </w:rPr>
              <w:t>20</w:t>
            </w:r>
            <w:r>
              <w:t>0,</w:t>
            </w:r>
          </w:p>
          <w:p w:rsidR="0033116C" w:rsidRDefault="0033116C" w:rsidP="00E40BD4">
            <w:r>
              <w:t xml:space="preserve">    "</w:t>
            </w:r>
            <w:r>
              <w:rPr>
                <w:rFonts w:hint="eastAsia"/>
              </w:rPr>
              <w:t>msg</w:t>
            </w:r>
            <w:r>
              <w:t>": "</w:t>
            </w:r>
            <w:r>
              <w:rPr>
                <w:rFonts w:hint="eastAsia"/>
              </w:rPr>
              <w:t>success</w:t>
            </w:r>
            <w:r>
              <w:t>",</w:t>
            </w:r>
          </w:p>
          <w:p w:rsidR="0033116C" w:rsidRDefault="0033116C" w:rsidP="009C646E">
            <w:pPr>
              <w:ind w:firstLine="420"/>
            </w:pPr>
            <w:r>
              <w:t xml:space="preserve">"result": </w:t>
            </w:r>
            <w:r w:rsidR="009C646E">
              <w:rPr>
                <w:rFonts w:hint="eastAsia"/>
              </w:rPr>
              <w:t>null</w:t>
            </w:r>
          </w:p>
          <w:p w:rsidR="0033116C" w:rsidRPr="00EB68C0" w:rsidRDefault="0033116C" w:rsidP="00E40BD4">
            <w:pPr>
              <w:rPr>
                <w:rFonts w:ascii="Bell MT" w:hAnsi="Bell MT"/>
              </w:rPr>
            </w:pPr>
            <w:r>
              <w:t>}</w:t>
            </w:r>
          </w:p>
        </w:tc>
      </w:tr>
      <w:tr w:rsidR="0033116C" w:rsidRPr="00EB68C0" w:rsidTr="00E40BD4">
        <w:tc>
          <w:tcPr>
            <w:tcW w:w="8414" w:type="dxa"/>
          </w:tcPr>
          <w:p w:rsidR="0033116C" w:rsidRPr="00EB68C0" w:rsidRDefault="0033116C" w:rsidP="00E40BD4">
            <w:pPr>
              <w:rPr>
                <w:rFonts w:ascii="Bell MT" w:hAnsi="Bell MT"/>
              </w:rPr>
            </w:pPr>
            <w:r w:rsidRPr="00EB68C0">
              <w:rPr>
                <w:rFonts w:ascii="Bell MT" w:hAnsi="Bell MT" w:hint="eastAsia"/>
              </w:rPr>
              <w:t>失败：</w:t>
            </w:r>
          </w:p>
          <w:p w:rsidR="0033116C" w:rsidRDefault="0033116C" w:rsidP="00E40BD4">
            <w:r>
              <w:t>{</w:t>
            </w:r>
          </w:p>
          <w:p w:rsidR="0033116C" w:rsidRDefault="0033116C" w:rsidP="00E40BD4">
            <w:r>
              <w:t xml:space="preserve">    "status": </w:t>
            </w:r>
            <w:r>
              <w:rPr>
                <w:rFonts w:hint="eastAsia"/>
              </w:rPr>
              <w:t>-1</w:t>
            </w:r>
            <w:r>
              <w:t>,</w:t>
            </w:r>
          </w:p>
          <w:p w:rsidR="0033116C" w:rsidRDefault="0033116C" w:rsidP="00E40BD4">
            <w:r>
              <w:t xml:space="preserve">    "</w:t>
            </w:r>
            <w:r>
              <w:rPr>
                <w:rFonts w:hint="eastAsia"/>
              </w:rPr>
              <w:t>msg</w:t>
            </w:r>
            <w:r>
              <w:t>": "</w:t>
            </w:r>
            <w:r>
              <w:rPr>
                <w:rFonts w:hint="eastAsia"/>
              </w:rPr>
              <w:t>error message</w:t>
            </w:r>
            <w:r>
              <w:t>",</w:t>
            </w:r>
          </w:p>
          <w:p w:rsidR="0033116C" w:rsidRDefault="0033116C" w:rsidP="00E40BD4">
            <w:r>
              <w:t xml:space="preserve">    "result": </w:t>
            </w:r>
            <w:r>
              <w:rPr>
                <w:rFonts w:hint="eastAsia"/>
              </w:rPr>
              <w:t>null</w:t>
            </w:r>
          </w:p>
          <w:p w:rsidR="0033116C" w:rsidRPr="00EB68C0" w:rsidRDefault="0033116C" w:rsidP="00E40BD4">
            <w:pPr>
              <w:rPr>
                <w:rFonts w:ascii="Bell MT" w:hAnsi="Bell MT"/>
              </w:rPr>
            </w:pPr>
            <w:r>
              <w:t>}</w:t>
            </w:r>
          </w:p>
        </w:tc>
      </w:tr>
    </w:tbl>
    <w:p w:rsidR="0033116C" w:rsidRDefault="0033116C" w:rsidP="0033116C">
      <w:pPr>
        <w:rPr>
          <w:rFonts w:ascii="Bell MT" w:hAnsi="Bell MT"/>
        </w:rPr>
      </w:pPr>
    </w:p>
    <w:p w:rsidR="00523949" w:rsidRPr="00FC61D7" w:rsidRDefault="00523949" w:rsidP="00523949">
      <w:pPr>
        <w:pStyle w:val="2"/>
        <w:numPr>
          <w:ilvl w:val="0"/>
          <w:numId w:val="29"/>
        </w:numPr>
        <w:rPr>
          <w:rFonts w:ascii="Bell MT" w:hAnsi="Bell MT"/>
        </w:rPr>
      </w:pPr>
      <w:bookmarkStart w:id="36" w:name="_Toc414370409"/>
      <w:r>
        <w:rPr>
          <w:rFonts w:ascii="Bell MT" w:hAnsi="Bell MT" w:hint="eastAsia"/>
        </w:rPr>
        <w:lastRenderedPageBreak/>
        <w:t>刷新设备密钥</w:t>
      </w:r>
      <w:bookmarkEnd w:id="36"/>
    </w:p>
    <w:p w:rsidR="00523949" w:rsidRDefault="00523949" w:rsidP="00523949">
      <w:pPr>
        <w:pStyle w:val="3"/>
        <w:ind w:left="420"/>
        <w:rPr>
          <w:rFonts w:ascii="Bell MT" w:hAnsi="Bell MT"/>
        </w:rPr>
      </w:pPr>
      <w:bookmarkStart w:id="37" w:name="_Toc414370410"/>
      <w:r w:rsidRPr="00EB68C0">
        <w:rPr>
          <w:rFonts w:ascii="Bell MT" w:hAnsi="Bell MT" w:hint="eastAsia"/>
        </w:rPr>
        <w:t>功能描述</w:t>
      </w:r>
      <w:bookmarkEnd w:id="37"/>
    </w:p>
    <w:p w:rsidR="00523949" w:rsidRPr="00EB68C0" w:rsidRDefault="00523949" w:rsidP="00523949">
      <w:pPr>
        <w:ind w:firstLine="420"/>
      </w:pPr>
      <w:r>
        <w:rPr>
          <w:rFonts w:ascii="Bell MT" w:hAnsi="Bell MT" w:hint="eastAsia"/>
        </w:rPr>
        <w:t>为保证</w:t>
      </w:r>
      <w:r w:rsidR="00E95E09">
        <w:rPr>
          <w:rFonts w:ascii="Bell MT" w:hAnsi="Bell MT" w:hint="eastAsia"/>
        </w:rPr>
        <w:t>设备</w:t>
      </w:r>
      <w:r>
        <w:rPr>
          <w:rFonts w:ascii="Bell MT" w:hAnsi="Bell MT" w:hint="eastAsia"/>
        </w:rPr>
        <w:t>安全，</w:t>
      </w:r>
      <w:r w:rsidR="006664CD">
        <w:rPr>
          <w:rFonts w:ascii="Bell MT" w:hAnsi="Bell MT" w:hint="eastAsia"/>
        </w:rPr>
        <w:t>京东云提供接口支持私有</w:t>
      </w:r>
      <w:r>
        <w:rPr>
          <w:rFonts w:ascii="Bell MT" w:hAnsi="Bell MT" w:hint="eastAsia"/>
        </w:rPr>
        <w:t>云刷新</w:t>
      </w:r>
      <w:r w:rsidR="006664CD">
        <w:rPr>
          <w:rFonts w:ascii="Bell MT" w:hAnsi="Bell MT" w:hint="eastAsia"/>
        </w:rPr>
        <w:t>设备</w:t>
      </w:r>
      <w:r>
        <w:rPr>
          <w:rFonts w:ascii="Bell MT" w:hAnsi="Bell MT" w:hint="eastAsia"/>
        </w:rPr>
        <w:t>密钥。</w:t>
      </w:r>
    </w:p>
    <w:p w:rsidR="00523949" w:rsidRDefault="00523949" w:rsidP="00523949">
      <w:pPr>
        <w:pStyle w:val="3"/>
        <w:ind w:left="420"/>
        <w:rPr>
          <w:rFonts w:ascii="Bell MT" w:hAnsi="Bell MT"/>
        </w:rPr>
      </w:pPr>
      <w:bookmarkStart w:id="38" w:name="_Toc414370411"/>
      <w:r>
        <w:rPr>
          <w:rFonts w:ascii="Bell MT" w:hAnsi="Bell MT" w:hint="eastAsia"/>
        </w:rPr>
        <w:t>接口定义</w:t>
      </w:r>
      <w:bookmarkEnd w:id="38"/>
    </w:p>
    <w:p w:rsidR="00523949" w:rsidRDefault="00523949" w:rsidP="00523949">
      <w:r w:rsidRPr="00525DF8">
        <w:rPr>
          <w:rFonts w:hint="eastAsia"/>
          <w:b/>
        </w:rPr>
        <w:t>接口名称：</w:t>
      </w:r>
      <w:r>
        <w:t>jingdong.jcloud.smart.</w:t>
      </w:r>
      <w:r w:rsidR="00975467">
        <w:t>refres</w:t>
      </w:r>
      <w:r w:rsidR="00975467">
        <w:rPr>
          <w:rFonts w:hint="eastAsia"/>
        </w:rPr>
        <w:t>hAccessKey</w:t>
      </w:r>
    </w:p>
    <w:p w:rsidR="00523949" w:rsidRDefault="00523949" w:rsidP="00523949">
      <w:r w:rsidRPr="00525DF8">
        <w:rPr>
          <w:rFonts w:hint="eastAsia"/>
          <w:b/>
        </w:rPr>
        <w:t>是否授权：</w:t>
      </w:r>
      <w:r w:rsidR="00F50B97">
        <w:rPr>
          <w:rFonts w:hint="eastAsia"/>
        </w:rPr>
        <w:t>是</w:t>
      </w:r>
    </w:p>
    <w:p w:rsidR="00523949" w:rsidRPr="00525DF8" w:rsidRDefault="00523949" w:rsidP="00523949">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4"/>
        <w:gridCol w:w="1276"/>
        <w:gridCol w:w="3068"/>
      </w:tblGrid>
      <w:tr w:rsidR="00523949"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属性名</w:t>
            </w:r>
          </w:p>
        </w:tc>
        <w:tc>
          <w:tcPr>
            <w:tcW w:w="1694"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类型</w:t>
            </w:r>
          </w:p>
        </w:tc>
        <w:tc>
          <w:tcPr>
            <w:tcW w:w="1276"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描述</w:t>
            </w:r>
          </w:p>
        </w:tc>
      </w:tr>
      <w:tr w:rsidR="00523949"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523949" w:rsidRPr="00EB68C0" w:rsidRDefault="004E0149" w:rsidP="004C6599">
            <w:r>
              <w:rPr>
                <w:rFonts w:hint="eastAsia"/>
              </w:rPr>
              <w:t>feed_id</w:t>
            </w:r>
          </w:p>
        </w:tc>
        <w:tc>
          <w:tcPr>
            <w:tcW w:w="1694"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String</w:t>
            </w:r>
          </w:p>
        </w:tc>
        <w:tc>
          <w:tcPr>
            <w:tcW w:w="1276"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京东设备唯一</w:t>
            </w:r>
            <w:r>
              <w:rPr>
                <w:rFonts w:hint="eastAsia"/>
              </w:rPr>
              <w:t>Id</w:t>
            </w:r>
          </w:p>
        </w:tc>
      </w:tr>
      <w:tr w:rsidR="00523949"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523949" w:rsidRPr="00EB68C0" w:rsidRDefault="00CF3550" w:rsidP="004C6599">
            <w:r>
              <w:rPr>
                <w:rFonts w:hint="eastAsia"/>
              </w:rPr>
              <w:t>access_key</w:t>
            </w:r>
          </w:p>
        </w:tc>
        <w:tc>
          <w:tcPr>
            <w:tcW w:w="1694"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String</w:t>
            </w:r>
          </w:p>
        </w:tc>
        <w:tc>
          <w:tcPr>
            <w:tcW w:w="1276"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5A19DB">
            <w:r>
              <w:rPr>
                <w:rFonts w:hint="eastAsia"/>
              </w:rPr>
              <w:t>现有的</w:t>
            </w:r>
            <w:r w:rsidR="005A19DB">
              <w:rPr>
                <w:rFonts w:hint="eastAsia"/>
              </w:rPr>
              <w:t>设备</w:t>
            </w:r>
            <w:r>
              <w:rPr>
                <w:rFonts w:hint="eastAsia"/>
              </w:rPr>
              <w:t>密钥</w:t>
            </w:r>
          </w:p>
        </w:tc>
      </w:tr>
    </w:tbl>
    <w:p w:rsidR="00523949" w:rsidRDefault="00523949" w:rsidP="00523949">
      <w:pPr>
        <w:rPr>
          <w:b/>
        </w:rPr>
      </w:pPr>
      <w:r w:rsidRPr="009F5E0F">
        <w:rPr>
          <w:rFonts w:hint="eastAsia"/>
          <w:b/>
        </w:rPr>
        <w:t>返回值：</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3"/>
        <w:gridCol w:w="4345"/>
      </w:tblGrid>
      <w:tr w:rsidR="00523949"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属性名</w:t>
            </w:r>
          </w:p>
        </w:tc>
        <w:tc>
          <w:tcPr>
            <w:tcW w:w="1693"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类型</w:t>
            </w:r>
          </w:p>
        </w:tc>
        <w:tc>
          <w:tcPr>
            <w:tcW w:w="4345" w:type="dxa"/>
            <w:tcBorders>
              <w:bottom w:val="single" w:sz="6" w:space="0" w:color="999999"/>
              <w:right w:val="single" w:sz="6" w:space="0" w:color="999999"/>
            </w:tcBorders>
            <w:tcMar>
              <w:top w:w="30" w:type="dxa"/>
              <w:left w:w="75" w:type="dxa"/>
              <w:bottom w:w="30" w:type="dxa"/>
              <w:right w:w="0" w:type="dxa"/>
            </w:tcMar>
          </w:tcPr>
          <w:p w:rsidR="00523949" w:rsidRPr="00EB68C0" w:rsidRDefault="00523949" w:rsidP="004C6599">
            <w:r>
              <w:rPr>
                <w:rFonts w:hint="eastAsia"/>
              </w:rPr>
              <w:t>描述</w:t>
            </w:r>
          </w:p>
        </w:tc>
      </w:tr>
      <w:tr w:rsidR="00523949"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523949" w:rsidRDefault="00CE6CB3" w:rsidP="004C6599">
            <w:r>
              <w:rPr>
                <w:rFonts w:hint="eastAsia"/>
              </w:rPr>
              <w:t>access_key</w:t>
            </w:r>
          </w:p>
        </w:tc>
        <w:tc>
          <w:tcPr>
            <w:tcW w:w="1693" w:type="dxa"/>
            <w:tcBorders>
              <w:bottom w:val="single" w:sz="6" w:space="0" w:color="999999"/>
              <w:right w:val="single" w:sz="6" w:space="0" w:color="999999"/>
            </w:tcBorders>
            <w:tcMar>
              <w:top w:w="30" w:type="dxa"/>
              <w:left w:w="75" w:type="dxa"/>
              <w:bottom w:w="30" w:type="dxa"/>
              <w:right w:w="0" w:type="dxa"/>
            </w:tcMar>
          </w:tcPr>
          <w:p w:rsidR="00523949" w:rsidRDefault="00523949" w:rsidP="004C6599">
            <w:r>
              <w:rPr>
                <w:rFonts w:hint="eastAsia"/>
              </w:rPr>
              <w:t>String</w:t>
            </w:r>
          </w:p>
        </w:tc>
        <w:tc>
          <w:tcPr>
            <w:tcW w:w="4345" w:type="dxa"/>
            <w:tcBorders>
              <w:bottom w:val="single" w:sz="6" w:space="0" w:color="999999"/>
              <w:right w:val="single" w:sz="6" w:space="0" w:color="999999"/>
            </w:tcBorders>
            <w:tcMar>
              <w:top w:w="30" w:type="dxa"/>
              <w:left w:w="75" w:type="dxa"/>
              <w:bottom w:w="30" w:type="dxa"/>
              <w:right w:w="0" w:type="dxa"/>
            </w:tcMar>
          </w:tcPr>
          <w:p w:rsidR="00523949" w:rsidRDefault="00523949" w:rsidP="00831236">
            <w:pPr>
              <w:tabs>
                <w:tab w:val="left" w:pos="2119"/>
              </w:tabs>
            </w:pPr>
            <w:r>
              <w:rPr>
                <w:rFonts w:hint="eastAsia"/>
              </w:rPr>
              <w:t>新生成的</w:t>
            </w:r>
            <w:r w:rsidR="004B44F1">
              <w:rPr>
                <w:rFonts w:hint="eastAsia"/>
              </w:rPr>
              <w:t>设备</w:t>
            </w:r>
            <w:r>
              <w:rPr>
                <w:rFonts w:hint="eastAsia"/>
              </w:rPr>
              <w:t>密钥</w:t>
            </w:r>
            <w:r w:rsidR="00831236">
              <w:tab/>
            </w:r>
          </w:p>
        </w:tc>
      </w:tr>
    </w:tbl>
    <w:p w:rsidR="00523949" w:rsidRPr="00EB68C0" w:rsidRDefault="00523949" w:rsidP="0033116C">
      <w:pPr>
        <w:rPr>
          <w:rFonts w:ascii="Bell MT" w:hAnsi="Bell MT"/>
        </w:rPr>
      </w:pPr>
    </w:p>
    <w:p w:rsidR="00727905" w:rsidRPr="00FC61D7" w:rsidRDefault="009C0A8C" w:rsidP="000C3D2F">
      <w:pPr>
        <w:pStyle w:val="2"/>
        <w:numPr>
          <w:ilvl w:val="0"/>
          <w:numId w:val="29"/>
        </w:numPr>
        <w:rPr>
          <w:rFonts w:ascii="Bell MT" w:hAnsi="Bell MT"/>
        </w:rPr>
      </w:pPr>
      <w:bookmarkStart w:id="39" w:name="_Toc414370412"/>
      <w:r>
        <w:rPr>
          <w:rFonts w:ascii="Bell MT" w:hAnsi="Bell MT" w:hint="eastAsia"/>
        </w:rPr>
        <w:t>刷新产品密钥</w:t>
      </w:r>
      <w:bookmarkEnd w:id="39"/>
    </w:p>
    <w:p w:rsidR="00727905" w:rsidRDefault="00727905" w:rsidP="00727905">
      <w:pPr>
        <w:pStyle w:val="3"/>
        <w:ind w:left="420"/>
        <w:rPr>
          <w:rFonts w:ascii="Bell MT" w:hAnsi="Bell MT"/>
        </w:rPr>
      </w:pPr>
      <w:bookmarkStart w:id="40" w:name="_Toc414370413"/>
      <w:r w:rsidRPr="00EB68C0">
        <w:rPr>
          <w:rFonts w:ascii="Bell MT" w:hAnsi="Bell MT" w:hint="eastAsia"/>
        </w:rPr>
        <w:t>功能描述</w:t>
      </w:r>
      <w:bookmarkEnd w:id="40"/>
    </w:p>
    <w:p w:rsidR="00727905" w:rsidRPr="00EB68C0" w:rsidRDefault="00774FDB" w:rsidP="00875B85">
      <w:pPr>
        <w:ind w:firstLine="420"/>
      </w:pPr>
      <w:r>
        <w:rPr>
          <w:rFonts w:ascii="Bell MT" w:hAnsi="Bell MT" w:hint="eastAsia"/>
        </w:rPr>
        <w:t>为保证产品安全，</w:t>
      </w:r>
      <w:r w:rsidR="00466795">
        <w:rPr>
          <w:rFonts w:ascii="Bell MT" w:hAnsi="Bell MT" w:hint="eastAsia"/>
        </w:rPr>
        <w:t>京东建议</w:t>
      </w:r>
      <w:r w:rsidR="009C75B8">
        <w:rPr>
          <w:rFonts w:ascii="Bell MT" w:hAnsi="Bell MT" w:hint="eastAsia"/>
        </w:rPr>
        <w:t>私有云</w:t>
      </w:r>
      <w:r w:rsidR="00E13567">
        <w:rPr>
          <w:rFonts w:ascii="Bell MT" w:hAnsi="Bell MT" w:hint="eastAsia"/>
        </w:rPr>
        <w:t>每</w:t>
      </w:r>
      <w:r w:rsidR="00BD24F3">
        <w:rPr>
          <w:rFonts w:ascii="Bell MT" w:hAnsi="Bell MT" w:hint="eastAsia"/>
        </w:rPr>
        <w:t>过</w:t>
      </w:r>
      <w:r w:rsidR="009C75B8">
        <w:rPr>
          <w:rFonts w:ascii="Bell MT" w:hAnsi="Bell MT" w:hint="eastAsia"/>
        </w:rPr>
        <w:t>一段时间</w:t>
      </w:r>
      <w:r w:rsidR="00466795">
        <w:rPr>
          <w:rFonts w:ascii="Bell MT" w:hAnsi="Bell MT" w:hint="eastAsia"/>
        </w:rPr>
        <w:t>就</w:t>
      </w:r>
      <w:r w:rsidR="009C75B8">
        <w:rPr>
          <w:rFonts w:ascii="Bell MT" w:hAnsi="Bell MT" w:hint="eastAsia"/>
        </w:rPr>
        <w:t>调用</w:t>
      </w:r>
      <w:r w:rsidR="00D109DC">
        <w:rPr>
          <w:rFonts w:ascii="Bell MT" w:hAnsi="Bell MT" w:hint="eastAsia"/>
        </w:rPr>
        <w:t>京东</w:t>
      </w:r>
      <w:r w:rsidR="009C75B8">
        <w:rPr>
          <w:rFonts w:ascii="Bell MT" w:hAnsi="Bell MT" w:hint="eastAsia"/>
        </w:rPr>
        <w:t>云</w:t>
      </w:r>
      <w:r w:rsidR="00BB7CFA">
        <w:rPr>
          <w:rFonts w:ascii="Bell MT" w:hAnsi="Bell MT" w:hint="eastAsia"/>
        </w:rPr>
        <w:t>刷新产品密钥</w:t>
      </w:r>
      <w:r w:rsidR="00727905">
        <w:rPr>
          <w:rFonts w:ascii="Bell MT" w:hAnsi="Bell MT" w:hint="eastAsia"/>
        </w:rPr>
        <w:t>。</w:t>
      </w:r>
    </w:p>
    <w:p w:rsidR="00727905" w:rsidRDefault="00727905" w:rsidP="00727905">
      <w:pPr>
        <w:pStyle w:val="3"/>
        <w:ind w:left="420"/>
        <w:rPr>
          <w:rFonts w:ascii="Bell MT" w:hAnsi="Bell MT"/>
        </w:rPr>
      </w:pPr>
      <w:bookmarkStart w:id="41" w:name="_Toc414370414"/>
      <w:r>
        <w:rPr>
          <w:rFonts w:ascii="Bell MT" w:hAnsi="Bell MT" w:hint="eastAsia"/>
        </w:rPr>
        <w:t>接口定义</w:t>
      </w:r>
      <w:bookmarkEnd w:id="41"/>
    </w:p>
    <w:p w:rsidR="00727905" w:rsidRDefault="00727905" w:rsidP="00727905">
      <w:r w:rsidRPr="00525DF8">
        <w:rPr>
          <w:rFonts w:hint="eastAsia"/>
          <w:b/>
        </w:rPr>
        <w:t>接口名称：</w:t>
      </w:r>
      <w:r>
        <w:t>jingdong.jcloud.smart.</w:t>
      </w:r>
      <w:r w:rsidR="002439EB" w:rsidRPr="002439EB">
        <w:t>refreshProductSecret</w:t>
      </w:r>
    </w:p>
    <w:p w:rsidR="00727905" w:rsidRDefault="00727905" w:rsidP="00727905">
      <w:r w:rsidRPr="00525DF8">
        <w:rPr>
          <w:rFonts w:hint="eastAsia"/>
          <w:b/>
        </w:rPr>
        <w:t>是否授权：</w:t>
      </w:r>
      <w:r w:rsidR="00852B07">
        <w:rPr>
          <w:rFonts w:hint="eastAsia"/>
        </w:rPr>
        <w:t>否</w:t>
      </w:r>
    </w:p>
    <w:p w:rsidR="00727905" w:rsidRPr="00525DF8" w:rsidRDefault="00727905" w:rsidP="00727905">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4"/>
        <w:gridCol w:w="1276"/>
        <w:gridCol w:w="3068"/>
      </w:tblGrid>
      <w:tr w:rsidR="00727905" w:rsidRPr="00EB68C0" w:rsidTr="007E5625">
        <w:tc>
          <w:tcPr>
            <w:tcW w:w="2259"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Pr>
                <w:rFonts w:hint="eastAsia"/>
              </w:rPr>
              <w:t>属性名</w:t>
            </w:r>
          </w:p>
        </w:tc>
        <w:tc>
          <w:tcPr>
            <w:tcW w:w="1694"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Pr>
                <w:rFonts w:hint="eastAsia"/>
              </w:rPr>
              <w:t>类型</w:t>
            </w:r>
          </w:p>
        </w:tc>
        <w:tc>
          <w:tcPr>
            <w:tcW w:w="1276"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Pr>
                <w:rFonts w:hint="eastAsia"/>
              </w:rPr>
              <w:t>描述</w:t>
            </w:r>
          </w:p>
        </w:tc>
      </w:tr>
      <w:tr w:rsidR="00727905" w:rsidRPr="00EB68C0" w:rsidTr="007E5625">
        <w:tc>
          <w:tcPr>
            <w:tcW w:w="2259" w:type="dxa"/>
            <w:tcBorders>
              <w:bottom w:val="single" w:sz="6" w:space="0" w:color="999999"/>
              <w:right w:val="single" w:sz="6" w:space="0" w:color="999999"/>
            </w:tcBorders>
            <w:tcMar>
              <w:top w:w="30" w:type="dxa"/>
              <w:left w:w="75" w:type="dxa"/>
              <w:bottom w:w="30" w:type="dxa"/>
              <w:right w:w="0" w:type="dxa"/>
            </w:tcMar>
          </w:tcPr>
          <w:p w:rsidR="00727905" w:rsidRPr="00EB68C0" w:rsidRDefault="006D7EAB" w:rsidP="00E40BD4">
            <w:r>
              <w:rPr>
                <w:rFonts w:hint="eastAsia"/>
              </w:rPr>
              <w:t>product_uuid</w:t>
            </w:r>
          </w:p>
        </w:tc>
        <w:tc>
          <w:tcPr>
            <w:tcW w:w="1694" w:type="dxa"/>
            <w:tcBorders>
              <w:bottom w:val="single" w:sz="6" w:space="0" w:color="999999"/>
              <w:right w:val="single" w:sz="6" w:space="0" w:color="999999"/>
            </w:tcBorders>
            <w:tcMar>
              <w:top w:w="30" w:type="dxa"/>
              <w:left w:w="75" w:type="dxa"/>
              <w:bottom w:w="30" w:type="dxa"/>
              <w:right w:w="0" w:type="dxa"/>
            </w:tcMar>
          </w:tcPr>
          <w:p w:rsidR="00727905" w:rsidRPr="00EB68C0" w:rsidRDefault="0050137C" w:rsidP="00E40BD4">
            <w:r>
              <w:rPr>
                <w:rFonts w:hint="eastAsia"/>
              </w:rPr>
              <w:t>String</w:t>
            </w:r>
          </w:p>
        </w:tc>
        <w:tc>
          <w:tcPr>
            <w:tcW w:w="1276"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547281">
            <w:r>
              <w:rPr>
                <w:rFonts w:hint="eastAsia"/>
              </w:rPr>
              <w:t>京东</w:t>
            </w:r>
            <w:r w:rsidR="00547281">
              <w:rPr>
                <w:rFonts w:hint="eastAsia"/>
              </w:rPr>
              <w:t>产品</w:t>
            </w:r>
            <w:r>
              <w:rPr>
                <w:rFonts w:hint="eastAsia"/>
              </w:rPr>
              <w:t>唯一</w:t>
            </w:r>
            <w:r>
              <w:rPr>
                <w:rFonts w:hint="eastAsia"/>
              </w:rPr>
              <w:t>Id</w:t>
            </w:r>
          </w:p>
        </w:tc>
      </w:tr>
      <w:tr w:rsidR="00727905" w:rsidRPr="00EB68C0" w:rsidTr="007E5625">
        <w:tc>
          <w:tcPr>
            <w:tcW w:w="2259" w:type="dxa"/>
            <w:tcBorders>
              <w:bottom w:val="single" w:sz="6" w:space="0" w:color="999999"/>
              <w:right w:val="single" w:sz="6" w:space="0" w:color="999999"/>
            </w:tcBorders>
            <w:tcMar>
              <w:top w:w="30" w:type="dxa"/>
              <w:left w:w="75" w:type="dxa"/>
              <w:bottom w:w="30" w:type="dxa"/>
              <w:right w:w="0" w:type="dxa"/>
            </w:tcMar>
          </w:tcPr>
          <w:p w:rsidR="00727905" w:rsidRPr="00EB68C0" w:rsidRDefault="00133CAD" w:rsidP="00E40BD4">
            <w:r>
              <w:rPr>
                <w:rFonts w:hint="eastAsia"/>
              </w:rPr>
              <w:t>p</w:t>
            </w:r>
            <w:r w:rsidR="00B801FE">
              <w:rPr>
                <w:rFonts w:hint="eastAsia"/>
              </w:rPr>
              <w:t>roduct_secret</w:t>
            </w:r>
          </w:p>
        </w:tc>
        <w:tc>
          <w:tcPr>
            <w:tcW w:w="1694"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Pr>
                <w:rFonts w:hint="eastAsia"/>
              </w:rPr>
              <w:t>String</w:t>
            </w:r>
          </w:p>
        </w:tc>
        <w:tc>
          <w:tcPr>
            <w:tcW w:w="1276" w:type="dxa"/>
            <w:tcBorders>
              <w:bottom w:val="single" w:sz="6" w:space="0" w:color="999999"/>
              <w:right w:val="single" w:sz="6" w:space="0" w:color="999999"/>
            </w:tcBorders>
            <w:tcMar>
              <w:top w:w="30" w:type="dxa"/>
              <w:left w:w="75" w:type="dxa"/>
              <w:bottom w:w="30" w:type="dxa"/>
              <w:right w:w="0" w:type="dxa"/>
            </w:tcMar>
          </w:tcPr>
          <w:p w:rsidR="00727905" w:rsidRPr="00EB68C0" w:rsidRDefault="00727905"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727905" w:rsidRPr="00EB68C0" w:rsidRDefault="00D36E1F" w:rsidP="00E40BD4">
            <w:r>
              <w:rPr>
                <w:rFonts w:hint="eastAsia"/>
              </w:rPr>
              <w:t>现有的产品</w:t>
            </w:r>
            <w:r w:rsidR="00727905">
              <w:rPr>
                <w:rFonts w:hint="eastAsia"/>
              </w:rPr>
              <w:t>密钥</w:t>
            </w:r>
          </w:p>
        </w:tc>
      </w:tr>
    </w:tbl>
    <w:p w:rsidR="00133CAD" w:rsidRDefault="00133CAD" w:rsidP="00133CAD">
      <w:pPr>
        <w:rPr>
          <w:b/>
        </w:rPr>
      </w:pPr>
      <w:r w:rsidRPr="009F5E0F">
        <w:rPr>
          <w:rFonts w:hint="eastAsia"/>
          <w:b/>
        </w:rPr>
        <w:t>返回值：</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3"/>
        <w:gridCol w:w="4345"/>
      </w:tblGrid>
      <w:tr w:rsidR="00133CAD" w:rsidRPr="00EB68C0" w:rsidTr="007E5625">
        <w:tc>
          <w:tcPr>
            <w:tcW w:w="2259" w:type="dxa"/>
            <w:tcBorders>
              <w:bottom w:val="single" w:sz="6" w:space="0" w:color="999999"/>
              <w:right w:val="single" w:sz="6" w:space="0" w:color="999999"/>
            </w:tcBorders>
            <w:tcMar>
              <w:top w:w="30" w:type="dxa"/>
              <w:left w:w="75" w:type="dxa"/>
              <w:bottom w:w="30" w:type="dxa"/>
              <w:right w:w="0" w:type="dxa"/>
            </w:tcMar>
          </w:tcPr>
          <w:p w:rsidR="00133CAD" w:rsidRPr="00EB68C0" w:rsidRDefault="00133CAD" w:rsidP="00E40BD4">
            <w:r>
              <w:rPr>
                <w:rFonts w:hint="eastAsia"/>
              </w:rPr>
              <w:t>属性名</w:t>
            </w:r>
          </w:p>
        </w:tc>
        <w:tc>
          <w:tcPr>
            <w:tcW w:w="1693" w:type="dxa"/>
            <w:tcBorders>
              <w:bottom w:val="single" w:sz="6" w:space="0" w:color="999999"/>
              <w:right w:val="single" w:sz="6" w:space="0" w:color="999999"/>
            </w:tcBorders>
            <w:tcMar>
              <w:top w:w="30" w:type="dxa"/>
              <w:left w:w="75" w:type="dxa"/>
              <w:bottom w:w="30" w:type="dxa"/>
              <w:right w:w="0" w:type="dxa"/>
            </w:tcMar>
          </w:tcPr>
          <w:p w:rsidR="00133CAD" w:rsidRPr="00EB68C0" w:rsidRDefault="00133CAD" w:rsidP="00E40BD4">
            <w:r>
              <w:rPr>
                <w:rFonts w:hint="eastAsia"/>
              </w:rPr>
              <w:t>类型</w:t>
            </w:r>
          </w:p>
        </w:tc>
        <w:tc>
          <w:tcPr>
            <w:tcW w:w="4345" w:type="dxa"/>
            <w:tcBorders>
              <w:bottom w:val="single" w:sz="6" w:space="0" w:color="999999"/>
              <w:right w:val="single" w:sz="6" w:space="0" w:color="999999"/>
            </w:tcBorders>
            <w:tcMar>
              <w:top w:w="30" w:type="dxa"/>
              <w:left w:w="75" w:type="dxa"/>
              <w:bottom w:w="30" w:type="dxa"/>
              <w:right w:w="0" w:type="dxa"/>
            </w:tcMar>
          </w:tcPr>
          <w:p w:rsidR="00133CAD" w:rsidRPr="00EB68C0" w:rsidRDefault="00133CAD" w:rsidP="00E40BD4">
            <w:r>
              <w:rPr>
                <w:rFonts w:hint="eastAsia"/>
              </w:rPr>
              <w:t>描述</w:t>
            </w:r>
          </w:p>
        </w:tc>
      </w:tr>
      <w:tr w:rsidR="00133CAD" w:rsidRPr="00EB68C0" w:rsidTr="007E5625">
        <w:tc>
          <w:tcPr>
            <w:tcW w:w="2259" w:type="dxa"/>
            <w:tcBorders>
              <w:bottom w:val="single" w:sz="6" w:space="0" w:color="999999"/>
              <w:right w:val="single" w:sz="6" w:space="0" w:color="999999"/>
            </w:tcBorders>
            <w:tcMar>
              <w:top w:w="30" w:type="dxa"/>
              <w:left w:w="75" w:type="dxa"/>
              <w:bottom w:w="30" w:type="dxa"/>
              <w:right w:w="0" w:type="dxa"/>
            </w:tcMar>
          </w:tcPr>
          <w:p w:rsidR="00133CAD" w:rsidRDefault="00133CAD" w:rsidP="00E40BD4">
            <w:r>
              <w:rPr>
                <w:rFonts w:hint="eastAsia"/>
              </w:rPr>
              <w:t>product_secret</w:t>
            </w:r>
          </w:p>
        </w:tc>
        <w:tc>
          <w:tcPr>
            <w:tcW w:w="1693" w:type="dxa"/>
            <w:tcBorders>
              <w:bottom w:val="single" w:sz="6" w:space="0" w:color="999999"/>
              <w:right w:val="single" w:sz="6" w:space="0" w:color="999999"/>
            </w:tcBorders>
            <w:tcMar>
              <w:top w:w="30" w:type="dxa"/>
              <w:left w:w="75" w:type="dxa"/>
              <w:bottom w:w="30" w:type="dxa"/>
              <w:right w:w="0" w:type="dxa"/>
            </w:tcMar>
          </w:tcPr>
          <w:p w:rsidR="00133CAD" w:rsidRDefault="0050137C" w:rsidP="00E40BD4">
            <w:r>
              <w:rPr>
                <w:rFonts w:hint="eastAsia"/>
              </w:rPr>
              <w:t>String</w:t>
            </w:r>
          </w:p>
        </w:tc>
        <w:tc>
          <w:tcPr>
            <w:tcW w:w="4345" w:type="dxa"/>
            <w:tcBorders>
              <w:bottom w:val="single" w:sz="6" w:space="0" w:color="999999"/>
              <w:right w:val="single" w:sz="6" w:space="0" w:color="999999"/>
            </w:tcBorders>
            <w:tcMar>
              <w:top w:w="30" w:type="dxa"/>
              <w:left w:w="75" w:type="dxa"/>
              <w:bottom w:w="30" w:type="dxa"/>
              <w:right w:w="0" w:type="dxa"/>
            </w:tcMar>
          </w:tcPr>
          <w:p w:rsidR="00133CAD" w:rsidRDefault="00D36E1F" w:rsidP="00E40BD4">
            <w:r>
              <w:rPr>
                <w:rFonts w:hint="eastAsia"/>
              </w:rPr>
              <w:t>新生成的产品密钥</w:t>
            </w:r>
          </w:p>
        </w:tc>
      </w:tr>
    </w:tbl>
    <w:p w:rsidR="00134317" w:rsidRDefault="00134317" w:rsidP="00EB68C0"/>
    <w:p w:rsidR="00AB093E" w:rsidRPr="00FC61D7" w:rsidRDefault="00F85279" w:rsidP="000C3D2F">
      <w:pPr>
        <w:pStyle w:val="2"/>
        <w:numPr>
          <w:ilvl w:val="0"/>
          <w:numId w:val="29"/>
        </w:numPr>
        <w:rPr>
          <w:rFonts w:ascii="Bell MT" w:hAnsi="Bell MT"/>
        </w:rPr>
      </w:pPr>
      <w:bookmarkStart w:id="42" w:name="_Toc414370415"/>
      <w:r>
        <w:rPr>
          <w:rFonts w:ascii="Bell MT" w:hAnsi="Bell MT" w:hint="eastAsia"/>
        </w:rPr>
        <w:lastRenderedPageBreak/>
        <w:t>设备上下线通知</w:t>
      </w:r>
      <w:bookmarkEnd w:id="42"/>
    </w:p>
    <w:p w:rsidR="00AB093E" w:rsidRDefault="00AB093E" w:rsidP="00AB093E">
      <w:pPr>
        <w:pStyle w:val="3"/>
        <w:ind w:left="420"/>
        <w:rPr>
          <w:rFonts w:ascii="Bell MT" w:hAnsi="Bell MT"/>
        </w:rPr>
      </w:pPr>
      <w:bookmarkStart w:id="43" w:name="_Toc414370416"/>
      <w:r w:rsidRPr="00EB68C0">
        <w:rPr>
          <w:rFonts w:ascii="Bell MT" w:hAnsi="Bell MT" w:hint="eastAsia"/>
        </w:rPr>
        <w:t>功能描述</w:t>
      </w:r>
      <w:bookmarkEnd w:id="43"/>
    </w:p>
    <w:p w:rsidR="00321DB8" w:rsidRPr="00321DB8" w:rsidRDefault="005E15F8" w:rsidP="00875B85">
      <w:pPr>
        <w:ind w:firstLine="420"/>
        <w:rPr>
          <w:rFonts w:ascii="Bell MT" w:hAnsi="Bell MT"/>
        </w:rPr>
      </w:pPr>
      <w:r>
        <w:rPr>
          <w:rFonts w:ascii="Bell MT" w:hAnsi="Bell MT" w:hint="eastAsia"/>
        </w:rPr>
        <w:t>对直接和私有云连接的设备，</w:t>
      </w:r>
      <w:r w:rsidR="00321DB8" w:rsidRPr="00321DB8">
        <w:rPr>
          <w:rFonts w:ascii="Bell MT" w:hAnsi="Bell MT" w:hint="eastAsia"/>
        </w:rPr>
        <w:t>当设备上线或者下线的时候，私有云需要向</w:t>
      </w:r>
      <w:r w:rsidR="005D13DE">
        <w:rPr>
          <w:rFonts w:ascii="Bell MT" w:hAnsi="Bell MT" w:hint="eastAsia"/>
        </w:rPr>
        <w:t>京东</w:t>
      </w:r>
      <w:r w:rsidR="00321DB8">
        <w:rPr>
          <w:rFonts w:ascii="Bell MT" w:hAnsi="Bell MT" w:hint="eastAsia"/>
        </w:rPr>
        <w:t>云</w:t>
      </w:r>
      <w:r w:rsidR="00321DB8" w:rsidRPr="00321DB8">
        <w:rPr>
          <w:rFonts w:ascii="Bell MT" w:hAnsi="Bell MT" w:hint="eastAsia"/>
        </w:rPr>
        <w:t>平台发送设备在线状态变更通知，以便</w:t>
      </w:r>
      <w:r w:rsidR="00AB6C71">
        <w:rPr>
          <w:rFonts w:ascii="Bell MT" w:hAnsi="Bell MT" w:hint="eastAsia"/>
        </w:rPr>
        <w:t>京东云</w:t>
      </w:r>
      <w:r w:rsidR="00321DB8" w:rsidRPr="00321DB8">
        <w:rPr>
          <w:rFonts w:ascii="Bell MT" w:hAnsi="Bell MT" w:hint="eastAsia"/>
        </w:rPr>
        <w:t>平台维护设备在线状态。</w:t>
      </w:r>
    </w:p>
    <w:p w:rsidR="00AB093E" w:rsidRDefault="00AB093E" w:rsidP="00AB093E">
      <w:pPr>
        <w:pStyle w:val="3"/>
        <w:ind w:left="420"/>
        <w:rPr>
          <w:rFonts w:ascii="Bell MT" w:hAnsi="Bell MT"/>
        </w:rPr>
      </w:pPr>
      <w:bookmarkStart w:id="44" w:name="_Toc414370417"/>
      <w:r>
        <w:rPr>
          <w:rFonts w:ascii="Bell MT" w:hAnsi="Bell MT" w:hint="eastAsia"/>
        </w:rPr>
        <w:t>接口定义</w:t>
      </w:r>
      <w:bookmarkEnd w:id="44"/>
    </w:p>
    <w:p w:rsidR="00AB093E" w:rsidRDefault="00AB093E" w:rsidP="00AB093E">
      <w:r w:rsidRPr="00525DF8">
        <w:rPr>
          <w:rFonts w:hint="eastAsia"/>
          <w:b/>
        </w:rPr>
        <w:t>接口名称：</w:t>
      </w:r>
      <w:r>
        <w:t>jingdong.jcloud.smart.</w:t>
      </w:r>
      <w:r w:rsidR="00BE0D20" w:rsidRPr="00BE0D20">
        <w:t>notifyDeviceOnlineState</w:t>
      </w:r>
    </w:p>
    <w:p w:rsidR="00AB093E" w:rsidRDefault="00AB093E" w:rsidP="00AB093E">
      <w:r w:rsidRPr="00525DF8">
        <w:rPr>
          <w:rFonts w:hint="eastAsia"/>
          <w:b/>
        </w:rPr>
        <w:t>是否授权：</w:t>
      </w:r>
      <w:r>
        <w:rPr>
          <w:rFonts w:hint="eastAsia"/>
        </w:rPr>
        <w:t>否</w:t>
      </w:r>
    </w:p>
    <w:p w:rsidR="00AB093E" w:rsidRPr="00525DF8" w:rsidRDefault="00AB093E" w:rsidP="00AB093E">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4"/>
        <w:gridCol w:w="1276"/>
        <w:gridCol w:w="3068"/>
      </w:tblGrid>
      <w:tr w:rsidR="00AB093E" w:rsidRPr="00EB68C0" w:rsidTr="000026EF">
        <w:tc>
          <w:tcPr>
            <w:tcW w:w="2259"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Pr>
                <w:rFonts w:hint="eastAsia"/>
              </w:rPr>
              <w:t>属性名</w:t>
            </w:r>
          </w:p>
        </w:tc>
        <w:tc>
          <w:tcPr>
            <w:tcW w:w="1694"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Pr>
                <w:rFonts w:hint="eastAsia"/>
              </w:rPr>
              <w:t>类型</w:t>
            </w:r>
          </w:p>
        </w:tc>
        <w:tc>
          <w:tcPr>
            <w:tcW w:w="1276"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Pr>
                <w:rFonts w:hint="eastAsia"/>
              </w:rPr>
              <w:t>描述</w:t>
            </w:r>
          </w:p>
        </w:tc>
      </w:tr>
      <w:tr w:rsidR="00AB093E" w:rsidRPr="00EB68C0" w:rsidTr="000026EF">
        <w:tc>
          <w:tcPr>
            <w:tcW w:w="2259" w:type="dxa"/>
            <w:tcBorders>
              <w:bottom w:val="single" w:sz="6" w:space="0" w:color="999999"/>
              <w:right w:val="single" w:sz="6" w:space="0" w:color="999999"/>
            </w:tcBorders>
            <w:tcMar>
              <w:top w:w="30" w:type="dxa"/>
              <w:left w:w="75" w:type="dxa"/>
              <w:bottom w:w="30" w:type="dxa"/>
              <w:right w:w="0" w:type="dxa"/>
            </w:tcMar>
          </w:tcPr>
          <w:p w:rsidR="00AB093E" w:rsidRPr="00EB68C0" w:rsidRDefault="000F3842" w:rsidP="00E40BD4">
            <w:r>
              <w:rPr>
                <w:rFonts w:hint="eastAsia"/>
              </w:rPr>
              <w:t>feed_id</w:t>
            </w:r>
          </w:p>
        </w:tc>
        <w:tc>
          <w:tcPr>
            <w:tcW w:w="1694" w:type="dxa"/>
            <w:tcBorders>
              <w:bottom w:val="single" w:sz="6" w:space="0" w:color="999999"/>
              <w:right w:val="single" w:sz="6" w:space="0" w:color="999999"/>
            </w:tcBorders>
            <w:tcMar>
              <w:top w:w="30" w:type="dxa"/>
              <w:left w:w="75" w:type="dxa"/>
              <w:bottom w:w="30" w:type="dxa"/>
              <w:right w:w="0" w:type="dxa"/>
            </w:tcMar>
          </w:tcPr>
          <w:p w:rsidR="00AB093E" w:rsidRPr="00EB68C0" w:rsidRDefault="00BC7106" w:rsidP="00E40BD4">
            <w:r>
              <w:rPr>
                <w:rFonts w:hint="eastAsia"/>
              </w:rPr>
              <w:t>Long</w:t>
            </w:r>
          </w:p>
        </w:tc>
        <w:tc>
          <w:tcPr>
            <w:tcW w:w="1276"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AB093E" w:rsidRPr="00EB68C0" w:rsidRDefault="00AB093E" w:rsidP="00E40BD4">
            <w:r>
              <w:rPr>
                <w:rFonts w:hint="eastAsia"/>
              </w:rPr>
              <w:t>京东设备唯一</w:t>
            </w:r>
            <w:r>
              <w:rPr>
                <w:rFonts w:hint="eastAsia"/>
              </w:rPr>
              <w:t>Id</w:t>
            </w:r>
          </w:p>
        </w:tc>
      </w:tr>
      <w:tr w:rsidR="006428BF" w:rsidRPr="00EB68C0" w:rsidTr="000026EF">
        <w:tc>
          <w:tcPr>
            <w:tcW w:w="2259" w:type="dxa"/>
            <w:tcBorders>
              <w:bottom w:val="single" w:sz="6" w:space="0" w:color="999999"/>
              <w:right w:val="single" w:sz="6" w:space="0" w:color="999999"/>
            </w:tcBorders>
            <w:tcMar>
              <w:top w:w="30" w:type="dxa"/>
              <w:left w:w="75" w:type="dxa"/>
              <w:bottom w:w="30" w:type="dxa"/>
              <w:right w:w="0" w:type="dxa"/>
            </w:tcMar>
          </w:tcPr>
          <w:p w:rsidR="006428BF" w:rsidRPr="00EB68C0" w:rsidRDefault="00BF5DC5" w:rsidP="00E40BD4">
            <w:r>
              <w:rPr>
                <w:rFonts w:hint="eastAsia"/>
              </w:rPr>
              <w:t>online_state</w:t>
            </w:r>
          </w:p>
        </w:tc>
        <w:tc>
          <w:tcPr>
            <w:tcW w:w="1694" w:type="dxa"/>
            <w:tcBorders>
              <w:bottom w:val="single" w:sz="6" w:space="0" w:color="999999"/>
              <w:right w:val="single" w:sz="6" w:space="0" w:color="999999"/>
            </w:tcBorders>
            <w:tcMar>
              <w:top w:w="30" w:type="dxa"/>
              <w:left w:w="75" w:type="dxa"/>
              <w:bottom w:w="30" w:type="dxa"/>
              <w:right w:w="0" w:type="dxa"/>
            </w:tcMar>
          </w:tcPr>
          <w:p w:rsidR="006428BF" w:rsidRPr="00EB68C0" w:rsidRDefault="00AC54EE" w:rsidP="00E40BD4">
            <w:r>
              <w:rPr>
                <w:rFonts w:hint="eastAsia"/>
              </w:rPr>
              <w:t>String</w:t>
            </w:r>
          </w:p>
        </w:tc>
        <w:tc>
          <w:tcPr>
            <w:tcW w:w="1276" w:type="dxa"/>
            <w:tcBorders>
              <w:bottom w:val="single" w:sz="6" w:space="0" w:color="999999"/>
              <w:right w:val="single" w:sz="6" w:space="0" w:color="999999"/>
            </w:tcBorders>
            <w:tcMar>
              <w:top w:w="30" w:type="dxa"/>
              <w:left w:w="75" w:type="dxa"/>
              <w:bottom w:w="30" w:type="dxa"/>
              <w:right w:w="0" w:type="dxa"/>
            </w:tcMar>
          </w:tcPr>
          <w:p w:rsidR="006428BF" w:rsidRPr="00EB68C0" w:rsidRDefault="00AC54EE" w:rsidP="00E40BD4">
            <w:r>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AC54EE" w:rsidRPr="004B2573" w:rsidRDefault="00AC54EE" w:rsidP="00AC54EE">
            <w:pPr>
              <w:pStyle w:val="a5"/>
              <w:ind w:firstLineChars="0" w:firstLine="0"/>
              <w:rPr>
                <w:rFonts w:ascii="Calibri" w:hAnsi="Calibri"/>
                <w:sz w:val="18"/>
              </w:rPr>
            </w:pPr>
            <w:r w:rsidRPr="004B2573">
              <w:rPr>
                <w:rFonts w:ascii="Calibri" w:hAnsi="Calibri" w:hint="eastAsia"/>
                <w:sz w:val="18"/>
              </w:rPr>
              <w:t>上线：</w:t>
            </w:r>
            <w:r w:rsidR="004700EA">
              <w:rPr>
                <w:rFonts w:ascii="Calibri" w:hAnsi="Calibri" w:hint="eastAsia"/>
                <w:sz w:val="18"/>
              </w:rPr>
              <w:t>1</w:t>
            </w:r>
          </w:p>
          <w:p w:rsidR="006428BF" w:rsidRPr="00EB68C0" w:rsidRDefault="00AC54EE" w:rsidP="004700EA">
            <w:r w:rsidRPr="004B2573">
              <w:rPr>
                <w:rFonts w:ascii="Calibri" w:hAnsi="Calibri" w:hint="eastAsia"/>
                <w:sz w:val="18"/>
              </w:rPr>
              <w:t>下线：</w:t>
            </w:r>
            <w:r w:rsidR="004700EA">
              <w:rPr>
                <w:rFonts w:ascii="Calibri" w:hAnsi="Calibri" w:hint="eastAsia"/>
                <w:sz w:val="18"/>
              </w:rPr>
              <w:t>0</w:t>
            </w:r>
          </w:p>
        </w:tc>
      </w:tr>
    </w:tbl>
    <w:p w:rsidR="00AB093E" w:rsidRDefault="00AB093E" w:rsidP="00EB68C0"/>
    <w:p w:rsidR="00873805" w:rsidRPr="00FC61D7" w:rsidRDefault="00873805" w:rsidP="00873805">
      <w:pPr>
        <w:pStyle w:val="2"/>
        <w:numPr>
          <w:ilvl w:val="0"/>
          <w:numId w:val="29"/>
        </w:numPr>
        <w:rPr>
          <w:rFonts w:ascii="Bell MT" w:hAnsi="Bell MT"/>
        </w:rPr>
      </w:pPr>
      <w:bookmarkStart w:id="45" w:name="_Toc414370418"/>
      <w:r>
        <w:rPr>
          <w:rFonts w:ascii="Bell MT" w:hAnsi="Bell MT" w:hint="eastAsia"/>
        </w:rPr>
        <w:t>私有云用户操作记录</w:t>
      </w:r>
      <w:bookmarkEnd w:id="45"/>
    </w:p>
    <w:p w:rsidR="00873805" w:rsidRDefault="00873805" w:rsidP="00873805">
      <w:pPr>
        <w:pStyle w:val="3"/>
        <w:ind w:left="420"/>
        <w:rPr>
          <w:rFonts w:ascii="Bell MT" w:hAnsi="Bell MT"/>
        </w:rPr>
      </w:pPr>
      <w:bookmarkStart w:id="46" w:name="_Toc414370419"/>
      <w:r w:rsidRPr="00EB68C0">
        <w:rPr>
          <w:rFonts w:ascii="Bell MT" w:hAnsi="Bell MT" w:hint="eastAsia"/>
        </w:rPr>
        <w:t>功能描述</w:t>
      </w:r>
      <w:bookmarkEnd w:id="46"/>
    </w:p>
    <w:p w:rsidR="00873805" w:rsidRPr="00540E81" w:rsidRDefault="00E010BE" w:rsidP="00873805">
      <w:pPr>
        <w:ind w:firstLine="420"/>
        <w:rPr>
          <w:rFonts w:ascii="Bell MT" w:hAnsi="Bell MT"/>
        </w:rPr>
      </w:pPr>
      <w:r w:rsidRPr="00297FBA">
        <w:rPr>
          <w:rFonts w:ascii="Bell MT" w:hAnsi="Bell MT" w:hint="eastAsia"/>
        </w:rPr>
        <w:t>当私有云用户操作设备时，私有云需要将此信息</w:t>
      </w:r>
      <w:r w:rsidR="0022457C" w:rsidRPr="00297FBA">
        <w:rPr>
          <w:rFonts w:ascii="Bell MT" w:hAnsi="Bell MT" w:hint="eastAsia"/>
        </w:rPr>
        <w:t>京东云</w:t>
      </w:r>
      <w:r w:rsidRPr="00297FBA">
        <w:rPr>
          <w:rFonts w:ascii="Bell MT" w:hAnsi="Bell MT" w:hint="eastAsia"/>
        </w:rPr>
        <w:t>平台，以维护</w:t>
      </w:r>
      <w:r w:rsidR="00BF1C9E" w:rsidRPr="00297FBA">
        <w:rPr>
          <w:rFonts w:ascii="Bell MT" w:hAnsi="Bell MT" w:hint="eastAsia"/>
        </w:rPr>
        <w:t>京东云平台</w:t>
      </w:r>
      <w:r w:rsidRPr="00297FBA">
        <w:rPr>
          <w:rFonts w:ascii="Bell MT" w:hAnsi="Bell MT" w:hint="eastAsia"/>
        </w:rPr>
        <w:t>上的用户操作记录。</w:t>
      </w:r>
    </w:p>
    <w:p w:rsidR="00873805" w:rsidRDefault="00873805" w:rsidP="00873805">
      <w:pPr>
        <w:pStyle w:val="3"/>
        <w:ind w:left="420"/>
        <w:rPr>
          <w:rFonts w:ascii="Bell MT" w:hAnsi="Bell MT"/>
        </w:rPr>
      </w:pPr>
      <w:bookmarkStart w:id="47" w:name="_Toc414370420"/>
      <w:r>
        <w:rPr>
          <w:rFonts w:ascii="Bell MT" w:hAnsi="Bell MT" w:hint="eastAsia"/>
        </w:rPr>
        <w:t>接口定义</w:t>
      </w:r>
      <w:bookmarkEnd w:id="47"/>
    </w:p>
    <w:p w:rsidR="00873805" w:rsidRDefault="00873805" w:rsidP="00873805">
      <w:r w:rsidRPr="00525DF8">
        <w:rPr>
          <w:rFonts w:hint="eastAsia"/>
          <w:b/>
        </w:rPr>
        <w:t>接口名称：</w:t>
      </w:r>
      <w:r>
        <w:t>jingdong.jcloud.smart.</w:t>
      </w:r>
      <w:r w:rsidR="00537190">
        <w:rPr>
          <w:rFonts w:hint="eastAsia"/>
        </w:rPr>
        <w:t>notifyAction</w:t>
      </w:r>
    </w:p>
    <w:p w:rsidR="00873805" w:rsidRDefault="00873805" w:rsidP="00873805">
      <w:r w:rsidRPr="00525DF8">
        <w:rPr>
          <w:rFonts w:hint="eastAsia"/>
          <w:b/>
        </w:rPr>
        <w:t>是否授权：</w:t>
      </w:r>
      <w:r>
        <w:rPr>
          <w:rFonts w:hint="eastAsia"/>
        </w:rPr>
        <w:t>否</w:t>
      </w:r>
    </w:p>
    <w:p w:rsidR="00350F5F" w:rsidRPr="00525DF8" w:rsidRDefault="00350F5F" w:rsidP="00350F5F">
      <w:pPr>
        <w:rPr>
          <w:b/>
        </w:rPr>
      </w:pPr>
      <w:r w:rsidRPr="00525DF8">
        <w:rPr>
          <w:rFonts w:hint="eastAsia"/>
          <w:b/>
        </w:rPr>
        <w:t>接口级参数：</w:t>
      </w:r>
    </w:p>
    <w:tbl>
      <w:tblPr>
        <w:tblW w:w="8297" w:type="dxa"/>
        <w:tblBorders>
          <w:top w:val="single" w:sz="6" w:space="0" w:color="999999"/>
          <w:left w:val="single" w:sz="6" w:space="0" w:color="999999"/>
        </w:tblBorders>
        <w:tblCellMar>
          <w:left w:w="0" w:type="dxa"/>
          <w:right w:w="0" w:type="dxa"/>
        </w:tblCellMar>
        <w:tblLook w:val="04A0" w:firstRow="1" w:lastRow="0" w:firstColumn="1" w:lastColumn="0" w:noHBand="0" w:noVBand="1"/>
      </w:tblPr>
      <w:tblGrid>
        <w:gridCol w:w="2259"/>
        <w:gridCol w:w="1694"/>
        <w:gridCol w:w="1276"/>
        <w:gridCol w:w="3068"/>
      </w:tblGrid>
      <w:tr w:rsidR="00350F5F"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属性名</w:t>
            </w:r>
          </w:p>
        </w:tc>
        <w:tc>
          <w:tcPr>
            <w:tcW w:w="1694"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类型</w:t>
            </w:r>
          </w:p>
        </w:tc>
        <w:tc>
          <w:tcPr>
            <w:tcW w:w="1276"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必选</w:t>
            </w:r>
          </w:p>
        </w:tc>
        <w:tc>
          <w:tcPr>
            <w:tcW w:w="3068"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描述</w:t>
            </w:r>
          </w:p>
        </w:tc>
      </w:tr>
      <w:tr w:rsidR="00350F5F"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feed_id</w:t>
            </w:r>
          </w:p>
        </w:tc>
        <w:tc>
          <w:tcPr>
            <w:tcW w:w="1694"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Long</w:t>
            </w:r>
          </w:p>
        </w:tc>
        <w:tc>
          <w:tcPr>
            <w:tcW w:w="1276"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sidRPr="00EB68C0">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京东设备唯一</w:t>
            </w:r>
            <w:r>
              <w:rPr>
                <w:rFonts w:hint="eastAsia"/>
              </w:rPr>
              <w:t>Id</w:t>
            </w:r>
          </w:p>
        </w:tc>
      </w:tr>
      <w:tr w:rsidR="00350F5F" w:rsidRPr="00EB68C0" w:rsidTr="004C6599">
        <w:tc>
          <w:tcPr>
            <w:tcW w:w="2259" w:type="dxa"/>
            <w:tcBorders>
              <w:bottom w:val="single" w:sz="6" w:space="0" w:color="999999"/>
              <w:right w:val="single" w:sz="6" w:space="0" w:color="999999"/>
            </w:tcBorders>
            <w:tcMar>
              <w:top w:w="30" w:type="dxa"/>
              <w:left w:w="75" w:type="dxa"/>
              <w:bottom w:w="30" w:type="dxa"/>
              <w:right w:w="0" w:type="dxa"/>
            </w:tcMar>
          </w:tcPr>
          <w:p w:rsidR="00350F5F" w:rsidRPr="00EB68C0" w:rsidRDefault="00BA60AC" w:rsidP="004C6599">
            <w:r>
              <w:rPr>
                <w:rFonts w:hint="eastAsia"/>
              </w:rPr>
              <w:t>action</w:t>
            </w:r>
          </w:p>
        </w:tc>
        <w:tc>
          <w:tcPr>
            <w:tcW w:w="1694" w:type="dxa"/>
            <w:tcBorders>
              <w:bottom w:val="single" w:sz="6" w:space="0" w:color="999999"/>
              <w:right w:val="single" w:sz="6" w:space="0" w:color="999999"/>
            </w:tcBorders>
            <w:tcMar>
              <w:top w:w="30" w:type="dxa"/>
              <w:left w:w="75" w:type="dxa"/>
              <w:bottom w:w="30" w:type="dxa"/>
              <w:right w:w="0" w:type="dxa"/>
            </w:tcMar>
          </w:tcPr>
          <w:p w:rsidR="00350F5F" w:rsidRPr="00EB68C0" w:rsidRDefault="00BF5C35" w:rsidP="004C6599">
            <w:r>
              <w:rPr>
                <w:rFonts w:hint="eastAsia"/>
              </w:rPr>
              <w:t>JSON</w:t>
            </w:r>
          </w:p>
        </w:tc>
        <w:tc>
          <w:tcPr>
            <w:tcW w:w="1276" w:type="dxa"/>
            <w:tcBorders>
              <w:bottom w:val="single" w:sz="6" w:space="0" w:color="999999"/>
              <w:right w:val="single" w:sz="6" w:space="0" w:color="999999"/>
            </w:tcBorders>
            <w:tcMar>
              <w:top w:w="30" w:type="dxa"/>
              <w:left w:w="75" w:type="dxa"/>
              <w:bottom w:w="30" w:type="dxa"/>
              <w:right w:w="0" w:type="dxa"/>
            </w:tcMar>
          </w:tcPr>
          <w:p w:rsidR="00350F5F" w:rsidRPr="00EB68C0" w:rsidRDefault="00350F5F" w:rsidP="004C6599">
            <w:r>
              <w:rPr>
                <w:rFonts w:hint="eastAsia"/>
              </w:rPr>
              <w:t>是</w:t>
            </w:r>
          </w:p>
        </w:tc>
        <w:tc>
          <w:tcPr>
            <w:tcW w:w="3068" w:type="dxa"/>
            <w:tcBorders>
              <w:bottom w:val="single" w:sz="6" w:space="0" w:color="999999"/>
              <w:right w:val="single" w:sz="6" w:space="0" w:color="999999"/>
            </w:tcBorders>
            <w:tcMar>
              <w:top w:w="30" w:type="dxa"/>
              <w:left w:w="75" w:type="dxa"/>
              <w:bottom w:w="30" w:type="dxa"/>
              <w:right w:w="0" w:type="dxa"/>
            </w:tcMar>
          </w:tcPr>
          <w:p w:rsidR="00350F5F" w:rsidRPr="00EB68C0" w:rsidRDefault="008E67CC" w:rsidP="004C6599">
            <w:r>
              <w:rPr>
                <w:rFonts w:hint="eastAsia"/>
              </w:rPr>
              <w:t>详见示例</w:t>
            </w:r>
          </w:p>
        </w:tc>
      </w:tr>
    </w:tbl>
    <w:p w:rsidR="00E7581F" w:rsidRPr="00FF0CB4" w:rsidRDefault="00E7581F" w:rsidP="00E7581F">
      <w:pPr>
        <w:pStyle w:val="3"/>
        <w:ind w:left="420"/>
        <w:rPr>
          <w:rFonts w:ascii="Bell MT" w:hAnsi="Bell MT"/>
        </w:rPr>
      </w:pPr>
      <w:bookmarkStart w:id="48" w:name="_Toc414370421"/>
      <w:r>
        <w:rPr>
          <w:rFonts w:ascii="Bell MT" w:hAnsi="Bell MT" w:hint="eastAsia"/>
        </w:rPr>
        <w:t>示例</w:t>
      </w:r>
      <w:bookmarkEnd w:id="48"/>
    </w:p>
    <w:p w:rsidR="00E7581F" w:rsidRPr="00EB68C0" w:rsidRDefault="00E7581F" w:rsidP="00E7581F">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E7581F" w:rsidRPr="00EB68C0" w:rsidTr="004C6599">
        <w:tc>
          <w:tcPr>
            <w:tcW w:w="8414" w:type="dxa"/>
          </w:tcPr>
          <w:p w:rsidR="00284AF2" w:rsidRDefault="00284AF2" w:rsidP="00284AF2">
            <w:r>
              <w:t>{</w:t>
            </w:r>
          </w:p>
          <w:p w:rsidR="00284AF2" w:rsidRDefault="00284AF2" w:rsidP="00284AF2">
            <w:r>
              <w:lastRenderedPageBreak/>
              <w:t xml:space="preserve">    "rpc_version": "1.0",</w:t>
            </w:r>
          </w:p>
          <w:p w:rsidR="00284AF2" w:rsidRDefault="00284AF2" w:rsidP="00284AF2">
            <w:r>
              <w:t xml:space="preserve">    "feed_id": 12345678909752,</w:t>
            </w:r>
          </w:p>
          <w:p w:rsidR="00284AF2" w:rsidRDefault="00284AF2" w:rsidP="00284AF2">
            <w:r>
              <w:t xml:space="preserve">    "action": [</w:t>
            </w:r>
          </w:p>
          <w:p w:rsidR="00284AF2" w:rsidRDefault="00284AF2" w:rsidP="00284AF2">
            <w:r>
              <w:t xml:space="preserve">        {</w:t>
            </w:r>
          </w:p>
          <w:p w:rsidR="00284AF2" w:rsidRDefault="00284AF2" w:rsidP="00284AF2">
            <w:r>
              <w:t xml:space="preserve">            "stream_1": "xxx"</w:t>
            </w:r>
            <w:r w:rsidR="00FD0CD7">
              <w:rPr>
                <w:rFonts w:hint="eastAsia"/>
              </w:rPr>
              <w:t>,</w:t>
            </w:r>
          </w:p>
          <w:p w:rsidR="00FD0CD7" w:rsidRDefault="00FD0CD7" w:rsidP="00284AF2">
            <w:r>
              <w:t xml:space="preserve">            "</w:t>
            </w:r>
            <w:r w:rsidR="00333956">
              <w:rPr>
                <w:rFonts w:hint="eastAsia"/>
              </w:rPr>
              <w:t>at</w:t>
            </w:r>
            <w:r>
              <w:t>": "</w:t>
            </w:r>
            <w:r w:rsidR="009D51C5" w:rsidRPr="007D3E94">
              <w:rPr>
                <w:rFonts w:hint="eastAsia"/>
              </w:rPr>
              <w:t>2014-12-12T12:00:00+999</w:t>
            </w:r>
            <w:r>
              <w:t>"</w:t>
            </w:r>
            <w:r>
              <w:rPr>
                <w:rFonts w:hint="eastAsia"/>
              </w:rPr>
              <w:t>,</w:t>
            </w:r>
          </w:p>
          <w:p w:rsidR="00284AF2" w:rsidRDefault="00284AF2" w:rsidP="00284AF2">
            <w:r>
              <w:t xml:space="preserve">        },</w:t>
            </w:r>
          </w:p>
          <w:p w:rsidR="00284AF2" w:rsidRDefault="00284AF2" w:rsidP="00284AF2">
            <w:r>
              <w:t xml:space="preserve">        {</w:t>
            </w:r>
          </w:p>
          <w:p w:rsidR="00284AF2" w:rsidRDefault="00284AF2" w:rsidP="00284AF2">
            <w:r>
              <w:t xml:space="preserve">            "stream_2": "yyy"</w:t>
            </w:r>
            <w:r w:rsidR="00FD0CD7">
              <w:rPr>
                <w:rFonts w:hint="eastAsia"/>
              </w:rPr>
              <w:t>,</w:t>
            </w:r>
          </w:p>
          <w:p w:rsidR="00FD0CD7" w:rsidRDefault="00333956" w:rsidP="00284AF2">
            <w:r>
              <w:t xml:space="preserve">            "</w:t>
            </w:r>
            <w:r>
              <w:rPr>
                <w:rFonts w:hint="eastAsia"/>
              </w:rPr>
              <w:t>at</w:t>
            </w:r>
            <w:r w:rsidR="00FD0CD7">
              <w:t>": "</w:t>
            </w:r>
            <w:r w:rsidR="009D51C5" w:rsidRPr="007D3E94">
              <w:rPr>
                <w:rFonts w:hint="eastAsia"/>
              </w:rPr>
              <w:t>2014-12-12T12:00:00+999</w:t>
            </w:r>
            <w:r w:rsidR="00FD0CD7">
              <w:t>"</w:t>
            </w:r>
            <w:r w:rsidR="00FD0CD7">
              <w:rPr>
                <w:rFonts w:hint="eastAsia"/>
              </w:rPr>
              <w:t>,</w:t>
            </w:r>
          </w:p>
          <w:p w:rsidR="00284AF2" w:rsidRDefault="00284AF2" w:rsidP="00284AF2">
            <w:r>
              <w:t xml:space="preserve">        }</w:t>
            </w:r>
          </w:p>
          <w:p w:rsidR="00284AF2" w:rsidRDefault="00284AF2" w:rsidP="00284AF2">
            <w:r>
              <w:t xml:space="preserve">    ]</w:t>
            </w:r>
          </w:p>
          <w:p w:rsidR="00E7581F" w:rsidRPr="00284AF2" w:rsidRDefault="00284AF2" w:rsidP="00284AF2">
            <w:pPr>
              <w:rPr>
                <w:rFonts w:ascii="Bell MT" w:hAnsi="Bell MT"/>
              </w:rPr>
            </w:pPr>
            <w:r>
              <w:t>}</w:t>
            </w:r>
          </w:p>
        </w:tc>
      </w:tr>
    </w:tbl>
    <w:p w:rsidR="00E7581F" w:rsidRPr="00EB68C0" w:rsidRDefault="00E7581F" w:rsidP="00E7581F">
      <w:pPr>
        <w:rPr>
          <w:rFonts w:ascii="Bell MT" w:hAnsi="Bell MT"/>
        </w:rPr>
      </w:pPr>
    </w:p>
    <w:p w:rsidR="00E7581F" w:rsidRPr="00EB68C0" w:rsidRDefault="00E7581F" w:rsidP="00E7581F">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E7581F" w:rsidRPr="00EB68C0" w:rsidTr="004C6599">
        <w:tc>
          <w:tcPr>
            <w:tcW w:w="8414" w:type="dxa"/>
          </w:tcPr>
          <w:p w:rsidR="00E7581F" w:rsidRPr="00EB68C0" w:rsidRDefault="00E7581F" w:rsidP="004C6599">
            <w:pPr>
              <w:rPr>
                <w:rFonts w:ascii="Bell MT" w:hAnsi="Bell MT"/>
              </w:rPr>
            </w:pPr>
            <w:r w:rsidRPr="00EB68C0">
              <w:rPr>
                <w:rFonts w:ascii="Bell MT" w:hAnsi="Bell MT" w:hint="eastAsia"/>
              </w:rPr>
              <w:t>成功：</w:t>
            </w:r>
          </w:p>
          <w:p w:rsidR="00E7581F" w:rsidRDefault="00E7581F" w:rsidP="004C6599">
            <w:r>
              <w:t>{</w:t>
            </w:r>
          </w:p>
          <w:p w:rsidR="00E7581F" w:rsidRDefault="00E7581F" w:rsidP="004C6599">
            <w:r>
              <w:t xml:space="preserve">    "status": </w:t>
            </w:r>
            <w:r>
              <w:rPr>
                <w:rFonts w:hint="eastAsia"/>
              </w:rPr>
              <w:t>20</w:t>
            </w:r>
            <w:r>
              <w:t>0,</w:t>
            </w:r>
          </w:p>
          <w:p w:rsidR="00E7581F" w:rsidRDefault="00E7581F" w:rsidP="004C6599">
            <w:r>
              <w:t xml:space="preserve">    "</w:t>
            </w:r>
            <w:r>
              <w:rPr>
                <w:rFonts w:hint="eastAsia"/>
              </w:rPr>
              <w:t>msg</w:t>
            </w:r>
            <w:r>
              <w:t>": "</w:t>
            </w:r>
            <w:r>
              <w:rPr>
                <w:rFonts w:hint="eastAsia"/>
              </w:rPr>
              <w:t>success</w:t>
            </w:r>
            <w:r>
              <w:t>",</w:t>
            </w:r>
          </w:p>
          <w:p w:rsidR="00E7581F" w:rsidRDefault="00E7581F" w:rsidP="00B457DC">
            <w:pPr>
              <w:ind w:firstLine="420"/>
            </w:pPr>
            <w:r>
              <w:t xml:space="preserve">"result": </w:t>
            </w:r>
            <w:r w:rsidR="00B457DC">
              <w:rPr>
                <w:rFonts w:hint="eastAsia"/>
              </w:rPr>
              <w:t>null</w:t>
            </w:r>
          </w:p>
          <w:p w:rsidR="00E7581F" w:rsidRPr="00EB68C0" w:rsidRDefault="00E7581F" w:rsidP="004C6599">
            <w:pPr>
              <w:rPr>
                <w:rFonts w:ascii="Bell MT" w:hAnsi="Bell MT"/>
              </w:rPr>
            </w:pPr>
            <w:r>
              <w:t>}</w:t>
            </w:r>
          </w:p>
        </w:tc>
      </w:tr>
    </w:tbl>
    <w:p w:rsidR="00E7581F" w:rsidRDefault="00E7581F" w:rsidP="00E7581F">
      <w:pPr>
        <w:widowControl/>
        <w:jc w:val="left"/>
      </w:pPr>
    </w:p>
    <w:p w:rsidR="00393E95" w:rsidRPr="00FC61D7" w:rsidRDefault="007207FB" w:rsidP="000C3D2F">
      <w:pPr>
        <w:pStyle w:val="2"/>
        <w:numPr>
          <w:ilvl w:val="0"/>
          <w:numId w:val="29"/>
        </w:numPr>
        <w:rPr>
          <w:rFonts w:ascii="Bell MT" w:hAnsi="Bell MT"/>
        </w:rPr>
      </w:pPr>
      <w:bookmarkStart w:id="49" w:name="_Toc414370422"/>
      <w:r>
        <w:rPr>
          <w:rFonts w:ascii="Bell MT" w:hAnsi="Bell MT" w:hint="eastAsia"/>
        </w:rPr>
        <w:t>获取</w:t>
      </w:r>
      <w:r w:rsidR="007A6C28">
        <w:rPr>
          <w:rFonts w:ascii="Bell MT" w:hAnsi="Bell MT" w:hint="eastAsia"/>
        </w:rPr>
        <w:t>京东</w:t>
      </w:r>
      <w:r>
        <w:rPr>
          <w:rFonts w:ascii="Bell MT" w:hAnsi="Bell MT" w:hint="eastAsia"/>
        </w:rPr>
        <w:t>云</w:t>
      </w:r>
      <w:r w:rsidR="00B3433D">
        <w:rPr>
          <w:rFonts w:ascii="Bell MT" w:hAnsi="Bell MT" w:hint="eastAsia"/>
        </w:rPr>
        <w:t>系统</w:t>
      </w:r>
      <w:r>
        <w:rPr>
          <w:rFonts w:ascii="Bell MT" w:hAnsi="Bell MT" w:hint="eastAsia"/>
        </w:rPr>
        <w:t>标准时间</w:t>
      </w:r>
      <w:bookmarkEnd w:id="49"/>
    </w:p>
    <w:p w:rsidR="00393E95" w:rsidRDefault="00393E95" w:rsidP="00393E95">
      <w:pPr>
        <w:pStyle w:val="3"/>
        <w:ind w:left="420"/>
        <w:rPr>
          <w:rFonts w:ascii="Bell MT" w:hAnsi="Bell MT"/>
        </w:rPr>
      </w:pPr>
      <w:bookmarkStart w:id="50" w:name="_Toc414370423"/>
      <w:r w:rsidRPr="00EB68C0">
        <w:rPr>
          <w:rFonts w:ascii="Bell MT" w:hAnsi="Bell MT" w:hint="eastAsia"/>
        </w:rPr>
        <w:t>功能描述</w:t>
      </w:r>
      <w:bookmarkEnd w:id="50"/>
    </w:p>
    <w:p w:rsidR="00393E95" w:rsidRPr="00540E81" w:rsidRDefault="00CB5EC2" w:rsidP="00875B85">
      <w:pPr>
        <w:ind w:firstLine="420"/>
        <w:rPr>
          <w:rFonts w:ascii="Bell MT" w:hAnsi="Bell MT"/>
        </w:rPr>
      </w:pPr>
      <w:r w:rsidRPr="00CB5EC2">
        <w:rPr>
          <w:rFonts w:ascii="Bell MT" w:hAnsi="Bell MT" w:hint="eastAsia"/>
        </w:rPr>
        <w:t>私有云与</w:t>
      </w:r>
      <w:r w:rsidR="00C54854">
        <w:rPr>
          <w:rFonts w:ascii="Bell MT" w:hAnsi="Bell MT" w:hint="eastAsia"/>
        </w:rPr>
        <w:t>JD</w:t>
      </w:r>
      <w:r w:rsidR="00C54854">
        <w:rPr>
          <w:rFonts w:ascii="Bell MT" w:hAnsi="Bell MT" w:hint="eastAsia"/>
        </w:rPr>
        <w:t>云</w:t>
      </w:r>
      <w:r w:rsidRPr="00CB5EC2">
        <w:rPr>
          <w:rFonts w:ascii="Bell MT" w:hAnsi="Bell MT" w:hint="eastAsia"/>
        </w:rPr>
        <w:t>存在数据签名协议，协议本身要求私有云必须与</w:t>
      </w:r>
      <w:r w:rsidR="00F51DDC">
        <w:rPr>
          <w:rFonts w:ascii="Bell MT" w:hAnsi="Bell MT" w:hint="eastAsia"/>
        </w:rPr>
        <w:t>京东云</w:t>
      </w:r>
      <w:r w:rsidRPr="00CB5EC2">
        <w:rPr>
          <w:rFonts w:ascii="Bell MT" w:hAnsi="Bell MT" w:hint="eastAsia"/>
        </w:rPr>
        <w:t>平台时间同步。私有云可以通过</w:t>
      </w:r>
      <w:r w:rsidRPr="00CB5EC2">
        <w:rPr>
          <w:rFonts w:ascii="Bell MT" w:hAnsi="Bell MT"/>
        </w:rPr>
        <w:t>HTTP</w:t>
      </w:r>
      <w:r w:rsidRPr="00CB5EC2">
        <w:rPr>
          <w:rFonts w:ascii="Bell MT" w:hAnsi="Bell MT" w:hint="eastAsia"/>
        </w:rPr>
        <w:t>请求来获取</w:t>
      </w:r>
      <w:r w:rsidR="006C1B23">
        <w:rPr>
          <w:rFonts w:ascii="Bell MT" w:hAnsi="Bell MT" w:hint="eastAsia"/>
        </w:rPr>
        <w:t>京东云</w:t>
      </w:r>
      <w:r w:rsidRPr="00CB5EC2">
        <w:rPr>
          <w:rFonts w:ascii="Bell MT" w:hAnsi="Bell MT" w:hint="eastAsia"/>
        </w:rPr>
        <w:t>平台系统时间。</w:t>
      </w:r>
    </w:p>
    <w:p w:rsidR="00393E95" w:rsidRDefault="00393E95" w:rsidP="00393E95">
      <w:pPr>
        <w:pStyle w:val="3"/>
        <w:ind w:left="420"/>
        <w:rPr>
          <w:rFonts w:ascii="Bell MT" w:hAnsi="Bell MT"/>
        </w:rPr>
      </w:pPr>
      <w:bookmarkStart w:id="51" w:name="_Toc414370424"/>
      <w:r>
        <w:rPr>
          <w:rFonts w:ascii="Bell MT" w:hAnsi="Bell MT" w:hint="eastAsia"/>
        </w:rPr>
        <w:t>接口定义</w:t>
      </w:r>
      <w:bookmarkEnd w:id="51"/>
    </w:p>
    <w:p w:rsidR="00393E95" w:rsidRDefault="00393E95" w:rsidP="00393E95">
      <w:r w:rsidRPr="00525DF8">
        <w:rPr>
          <w:rFonts w:hint="eastAsia"/>
          <w:b/>
        </w:rPr>
        <w:t>接口名称：</w:t>
      </w:r>
      <w:r>
        <w:t>jingdong.jcloud.smart.</w:t>
      </w:r>
      <w:r w:rsidR="00F9593D">
        <w:rPr>
          <w:rFonts w:hint="eastAsia"/>
        </w:rPr>
        <w:t>getStandardTime</w:t>
      </w:r>
    </w:p>
    <w:p w:rsidR="00393E95" w:rsidRDefault="00393E95" w:rsidP="00393E95">
      <w:r w:rsidRPr="00525DF8">
        <w:rPr>
          <w:rFonts w:hint="eastAsia"/>
          <w:b/>
        </w:rPr>
        <w:t>是否授权：</w:t>
      </w:r>
      <w:r>
        <w:rPr>
          <w:rFonts w:hint="eastAsia"/>
        </w:rPr>
        <w:t>否</w:t>
      </w:r>
    </w:p>
    <w:p w:rsidR="00393E95" w:rsidRPr="00B04880" w:rsidRDefault="00393E95" w:rsidP="00393E95">
      <w:pPr>
        <w:rPr>
          <w:b/>
        </w:rPr>
      </w:pPr>
      <w:r w:rsidRPr="00525DF8">
        <w:rPr>
          <w:rFonts w:hint="eastAsia"/>
          <w:b/>
        </w:rPr>
        <w:t>接口级参数：</w:t>
      </w:r>
      <w:r w:rsidR="00B04880" w:rsidRPr="00D92653">
        <w:rPr>
          <w:rFonts w:hint="eastAsia"/>
        </w:rPr>
        <w:t>无</w:t>
      </w:r>
    </w:p>
    <w:p w:rsidR="00FF0CB4" w:rsidRPr="00FF0CB4" w:rsidRDefault="00FF0CB4" w:rsidP="00FF0CB4">
      <w:pPr>
        <w:pStyle w:val="3"/>
        <w:ind w:left="420"/>
        <w:rPr>
          <w:rFonts w:ascii="Bell MT" w:hAnsi="Bell MT"/>
        </w:rPr>
      </w:pPr>
      <w:bookmarkStart w:id="52" w:name="_Toc414370425"/>
      <w:r>
        <w:rPr>
          <w:rFonts w:ascii="Bell MT" w:hAnsi="Bell MT" w:hint="eastAsia"/>
        </w:rPr>
        <w:t>示例</w:t>
      </w:r>
      <w:bookmarkEnd w:id="52"/>
    </w:p>
    <w:p w:rsidR="00FF0CB4" w:rsidRPr="00EB68C0" w:rsidRDefault="00FF0CB4" w:rsidP="00FF0CB4">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FF0CB4" w:rsidRPr="00EB68C0" w:rsidTr="00E40BD4">
        <w:tc>
          <w:tcPr>
            <w:tcW w:w="8414" w:type="dxa"/>
          </w:tcPr>
          <w:p w:rsidR="00FF0CB4" w:rsidRPr="00801E60" w:rsidRDefault="00FF0CB4" w:rsidP="00E40BD4">
            <w:r w:rsidRPr="00801E60">
              <w:t>{</w:t>
            </w:r>
          </w:p>
          <w:p w:rsidR="008F3436" w:rsidRDefault="008F3436" w:rsidP="008F3436">
            <w:pPr>
              <w:ind w:firstLine="420"/>
            </w:pPr>
            <w:r>
              <w:t>"rpc_version": "1.0"</w:t>
            </w:r>
          </w:p>
          <w:p w:rsidR="00FF0CB4" w:rsidRPr="00192DDC" w:rsidRDefault="00FF0CB4" w:rsidP="008F3436">
            <w:pPr>
              <w:rPr>
                <w:rFonts w:ascii="Bell MT" w:hAnsi="Bell MT"/>
              </w:rPr>
            </w:pPr>
            <w:r w:rsidRPr="00801E60">
              <w:lastRenderedPageBreak/>
              <w:t>}</w:t>
            </w:r>
          </w:p>
        </w:tc>
      </w:tr>
    </w:tbl>
    <w:p w:rsidR="00FF0CB4" w:rsidRPr="00EB68C0" w:rsidRDefault="00FF0CB4" w:rsidP="00FF0CB4">
      <w:pPr>
        <w:rPr>
          <w:rFonts w:ascii="Bell MT" w:hAnsi="Bell MT"/>
        </w:rPr>
      </w:pPr>
    </w:p>
    <w:p w:rsidR="00FF0CB4" w:rsidRPr="00EB68C0" w:rsidRDefault="00FF0CB4" w:rsidP="00FF0CB4">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FF0CB4" w:rsidRPr="00EB68C0" w:rsidTr="00E40BD4">
        <w:tc>
          <w:tcPr>
            <w:tcW w:w="8414" w:type="dxa"/>
          </w:tcPr>
          <w:p w:rsidR="00FF0CB4" w:rsidRPr="00EB68C0" w:rsidRDefault="00FF0CB4" w:rsidP="00E40BD4">
            <w:pPr>
              <w:rPr>
                <w:rFonts w:ascii="Bell MT" w:hAnsi="Bell MT"/>
              </w:rPr>
            </w:pPr>
            <w:r w:rsidRPr="00EB68C0">
              <w:rPr>
                <w:rFonts w:ascii="Bell MT" w:hAnsi="Bell MT" w:hint="eastAsia"/>
              </w:rPr>
              <w:t>成功：</w:t>
            </w:r>
          </w:p>
          <w:p w:rsidR="00FF0CB4" w:rsidRDefault="00FF0CB4" w:rsidP="00E40BD4">
            <w:r>
              <w:t>{</w:t>
            </w:r>
          </w:p>
          <w:p w:rsidR="00FF0CB4" w:rsidRDefault="00FF0CB4" w:rsidP="00E40BD4">
            <w:r>
              <w:t xml:space="preserve">    "status": </w:t>
            </w:r>
            <w:r>
              <w:rPr>
                <w:rFonts w:hint="eastAsia"/>
              </w:rPr>
              <w:t>20</w:t>
            </w:r>
            <w:r>
              <w:t>0,</w:t>
            </w:r>
          </w:p>
          <w:p w:rsidR="00FF0CB4" w:rsidRDefault="00FF0CB4" w:rsidP="00E40BD4">
            <w:r>
              <w:t xml:space="preserve">    "</w:t>
            </w:r>
            <w:r>
              <w:rPr>
                <w:rFonts w:hint="eastAsia"/>
              </w:rPr>
              <w:t>msg</w:t>
            </w:r>
            <w:r>
              <w:t>": "</w:t>
            </w:r>
            <w:r>
              <w:rPr>
                <w:rFonts w:hint="eastAsia"/>
              </w:rPr>
              <w:t>success</w:t>
            </w:r>
            <w:r>
              <w:t>",</w:t>
            </w:r>
          </w:p>
          <w:p w:rsidR="00FF0CB4" w:rsidRDefault="00FF0CB4" w:rsidP="00E40BD4">
            <w:pPr>
              <w:ind w:firstLine="420"/>
            </w:pPr>
            <w:r>
              <w:t xml:space="preserve">"result": </w:t>
            </w:r>
            <w:r>
              <w:rPr>
                <w:rFonts w:hint="eastAsia"/>
              </w:rPr>
              <w:t>{</w:t>
            </w:r>
          </w:p>
          <w:p w:rsidR="00FF0CB4" w:rsidRDefault="003D687D" w:rsidP="007D3E94">
            <w:pPr>
              <w:ind w:firstLineChars="400" w:firstLine="840"/>
            </w:pPr>
            <w:r w:rsidRPr="007D3E94">
              <w:t>"time": "</w:t>
            </w:r>
            <w:r w:rsidR="006D7603" w:rsidRPr="007D3E94">
              <w:rPr>
                <w:rFonts w:hint="eastAsia"/>
              </w:rPr>
              <w:t>2014-12-12T12:00:00+999</w:t>
            </w:r>
            <w:r w:rsidRPr="007D3E94">
              <w:t>"</w:t>
            </w:r>
          </w:p>
          <w:p w:rsidR="00FF0CB4" w:rsidRDefault="00FF0CB4" w:rsidP="003D687D">
            <w:pPr>
              <w:ind w:firstLine="420"/>
            </w:pPr>
            <w:r>
              <w:rPr>
                <w:rFonts w:hint="eastAsia"/>
              </w:rPr>
              <w:t>}</w:t>
            </w:r>
          </w:p>
          <w:p w:rsidR="00FF0CB4" w:rsidRPr="00EB68C0" w:rsidRDefault="00FF0CB4" w:rsidP="00E40BD4">
            <w:pPr>
              <w:rPr>
                <w:rFonts w:ascii="Bell MT" w:hAnsi="Bell MT"/>
              </w:rPr>
            </w:pPr>
            <w:r>
              <w:t>}</w:t>
            </w:r>
          </w:p>
        </w:tc>
      </w:tr>
    </w:tbl>
    <w:p w:rsidR="001A6098" w:rsidRPr="00FC61D7" w:rsidRDefault="001A6098" w:rsidP="001A6098">
      <w:pPr>
        <w:pStyle w:val="1"/>
        <w:numPr>
          <w:ilvl w:val="0"/>
          <w:numId w:val="1"/>
        </w:numPr>
        <w:rPr>
          <w:rFonts w:ascii="Bell MT" w:hAnsi="Bell MT"/>
        </w:rPr>
      </w:pPr>
      <w:r>
        <w:rPr>
          <w:rFonts w:ascii="Bell MT" w:hAnsi="Bell MT" w:hint="eastAsia"/>
        </w:rPr>
        <w:t>私有云接口</w:t>
      </w:r>
      <w:r w:rsidRPr="001A246A">
        <w:rPr>
          <w:rFonts w:ascii="Bell MT" w:hAnsi="Bell MT" w:hint="eastAsia"/>
        </w:rPr>
        <w:t>规范细则</w:t>
      </w:r>
    </w:p>
    <w:p w:rsidR="00BF7020" w:rsidRPr="000A6D93" w:rsidRDefault="00F602B4" w:rsidP="000A6D93">
      <w:pPr>
        <w:ind w:firstLine="420"/>
        <w:rPr>
          <w:rFonts w:ascii="Bell MT" w:hAnsi="Bell MT"/>
        </w:rPr>
      </w:pPr>
      <w:r w:rsidRPr="000A6D93">
        <w:rPr>
          <w:rFonts w:ascii="Bell MT" w:hAnsi="Bell MT" w:hint="eastAsia"/>
        </w:rPr>
        <w:t>本章详细规范了私有云为京东微联云提供的相关接口，京东微联云在相关操作后，将会通知</w:t>
      </w:r>
      <w:r w:rsidRPr="000A6D93">
        <w:rPr>
          <w:rFonts w:ascii="Bell MT" w:hAnsi="Bell MT" w:hint="eastAsia"/>
        </w:rPr>
        <w:t>/</w:t>
      </w:r>
      <w:r w:rsidRPr="000A6D93">
        <w:rPr>
          <w:rFonts w:ascii="Bell MT" w:hAnsi="Bell MT" w:hint="eastAsia"/>
        </w:rPr>
        <w:t>请求私有云的相关接口。</w:t>
      </w:r>
      <w:bookmarkStart w:id="53" w:name="_Toc414370426"/>
      <w:r w:rsidR="00BF7020" w:rsidRPr="000A6D93">
        <w:rPr>
          <w:rFonts w:ascii="Bell MT" w:hAnsi="Bell MT" w:hint="eastAsia"/>
        </w:rPr>
        <w:t>获取</w:t>
      </w:r>
      <w:r w:rsidR="00BF7020" w:rsidRPr="007E106F">
        <w:rPr>
          <w:rFonts w:ascii="Bell MT" w:hAnsi="Bell MT" w:hint="eastAsia"/>
        </w:rPr>
        <w:t>设备</w:t>
      </w:r>
      <w:r w:rsidR="00BF7020" w:rsidRPr="000A6D93">
        <w:rPr>
          <w:rFonts w:ascii="Bell MT" w:hAnsi="Bell MT" w:hint="eastAsia"/>
        </w:rPr>
        <w:t>在线状态</w:t>
      </w:r>
      <w:bookmarkEnd w:id="53"/>
    </w:p>
    <w:p w:rsidR="002800D2" w:rsidRPr="002800D2" w:rsidRDefault="002800D2" w:rsidP="005D420A">
      <w:pPr>
        <w:pStyle w:val="2"/>
        <w:numPr>
          <w:ilvl w:val="0"/>
          <w:numId w:val="32"/>
        </w:numPr>
      </w:pPr>
      <w:r>
        <w:rPr>
          <w:rFonts w:hint="eastAsia"/>
        </w:rPr>
        <w:t>京东云获取私有云设备在线状态</w:t>
      </w:r>
    </w:p>
    <w:p w:rsidR="00BF7020" w:rsidRDefault="00BF7020" w:rsidP="00BF7020">
      <w:pPr>
        <w:pStyle w:val="3"/>
        <w:ind w:left="420"/>
        <w:rPr>
          <w:rFonts w:ascii="Bell MT" w:hAnsi="Bell MT"/>
        </w:rPr>
      </w:pPr>
      <w:bookmarkStart w:id="54" w:name="_Toc414370427"/>
      <w:r w:rsidRPr="00EB68C0">
        <w:rPr>
          <w:rFonts w:ascii="Bell MT" w:hAnsi="Bell MT" w:hint="eastAsia"/>
        </w:rPr>
        <w:t>功能描述</w:t>
      </w:r>
      <w:bookmarkEnd w:id="54"/>
    </w:p>
    <w:p w:rsidR="00BF7020" w:rsidRPr="00EB68C0" w:rsidRDefault="00BF7020" w:rsidP="00BF7020">
      <w:pPr>
        <w:ind w:firstLine="420"/>
      </w:pPr>
      <w:r>
        <w:rPr>
          <w:rFonts w:ascii="Bell MT" w:hAnsi="Bell MT" w:hint="eastAsia"/>
        </w:rPr>
        <w:t>JD</w:t>
      </w:r>
      <w:r>
        <w:rPr>
          <w:rFonts w:ascii="Bell MT" w:hAnsi="Bell MT" w:hint="eastAsia"/>
        </w:rPr>
        <w:t>微联</w:t>
      </w:r>
      <w:r w:rsidR="00916465">
        <w:rPr>
          <w:rFonts w:ascii="Bell MT" w:hAnsi="Bell MT" w:hint="eastAsia"/>
        </w:rPr>
        <w:t>获取连接到私有云的设备在线状态消息</w:t>
      </w:r>
      <w:r>
        <w:rPr>
          <w:rFonts w:ascii="Bell MT" w:hAnsi="Bell MT" w:hint="eastAsia"/>
        </w:rPr>
        <w:t>。</w:t>
      </w:r>
    </w:p>
    <w:p w:rsidR="00BF7020" w:rsidRDefault="00BF7020" w:rsidP="00BF7020">
      <w:pPr>
        <w:pStyle w:val="3"/>
        <w:ind w:left="420"/>
        <w:rPr>
          <w:rFonts w:ascii="Bell MT" w:hAnsi="Bell MT"/>
        </w:rPr>
      </w:pPr>
      <w:bookmarkStart w:id="55" w:name="_Toc414370428"/>
      <w:r>
        <w:rPr>
          <w:rFonts w:ascii="Bell MT" w:hAnsi="Bell MT" w:hint="eastAsia"/>
        </w:rPr>
        <w:t>接口定义</w:t>
      </w:r>
      <w:bookmarkEnd w:id="55"/>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BF7020" w:rsidRPr="0064787C" w:rsidTr="00E40BD4">
        <w:tc>
          <w:tcPr>
            <w:tcW w:w="1417" w:type="dxa"/>
          </w:tcPr>
          <w:p w:rsidR="00BF7020" w:rsidRPr="005C7FDF" w:rsidRDefault="00BF7020" w:rsidP="00E40BD4">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BF7020" w:rsidRPr="005C7FDF" w:rsidRDefault="00BF7020" w:rsidP="00E40BD4">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BF7020" w:rsidRPr="005C7FDF" w:rsidRDefault="00BF7020" w:rsidP="00E40BD4">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BF7020" w:rsidRPr="005C7FDF" w:rsidRDefault="00BF7020" w:rsidP="00E40BD4">
            <w:pPr>
              <w:pStyle w:val="a5"/>
              <w:ind w:firstLineChars="0" w:firstLine="0"/>
              <w:rPr>
                <w:rFonts w:ascii="Calibri" w:hAnsi="Calibri"/>
                <w:b/>
                <w:sz w:val="18"/>
              </w:rPr>
            </w:pPr>
            <w:r w:rsidRPr="005C7FDF">
              <w:rPr>
                <w:rFonts w:ascii="Calibri" w:hAnsi="Calibri" w:hint="eastAsia"/>
                <w:b/>
                <w:sz w:val="24"/>
              </w:rPr>
              <w:t>说明</w:t>
            </w:r>
          </w:p>
        </w:tc>
      </w:tr>
      <w:tr w:rsidR="00BF7020" w:rsidRPr="0064787C" w:rsidTr="00E40BD4">
        <w:tc>
          <w:tcPr>
            <w:tcW w:w="1417" w:type="dxa"/>
          </w:tcPr>
          <w:p w:rsidR="00BF7020" w:rsidRPr="00F34860" w:rsidRDefault="00BF7020"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BF7020" w:rsidRPr="00F34860" w:rsidRDefault="00BF7020" w:rsidP="00E40BD4">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BF7020" w:rsidRPr="00F34860" w:rsidRDefault="00BF7020"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7020" w:rsidRPr="00F34860" w:rsidRDefault="00BF7020" w:rsidP="00E40BD4">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BF7020" w:rsidRPr="0064787C" w:rsidTr="00E40BD4">
        <w:tc>
          <w:tcPr>
            <w:tcW w:w="1417"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7020" w:rsidRPr="004E4F81" w:rsidRDefault="00BF7020" w:rsidP="00E40BD4">
            <w:pPr>
              <w:pStyle w:val="a5"/>
              <w:ind w:firstLineChars="0" w:firstLine="0"/>
              <w:rPr>
                <w:rFonts w:ascii="Calibri" w:hAnsi="Calibri"/>
                <w:kern w:val="0"/>
                <w:sz w:val="18"/>
              </w:rPr>
            </w:pPr>
          </w:p>
        </w:tc>
      </w:tr>
      <w:tr w:rsidR="00BF7020" w:rsidRPr="0064787C" w:rsidTr="00E40BD4">
        <w:tc>
          <w:tcPr>
            <w:tcW w:w="1417"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BF7020" w:rsidRPr="0064787C" w:rsidTr="00E40BD4">
        <w:tc>
          <w:tcPr>
            <w:tcW w:w="1417" w:type="dxa"/>
            <w:vMerge w:val="restart"/>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BF7020" w:rsidRPr="004E4F81" w:rsidRDefault="00BF7020"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请求时间</w:t>
            </w:r>
          </w:p>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BF7020" w:rsidRPr="0064787C" w:rsidTr="00E40BD4">
        <w:tc>
          <w:tcPr>
            <w:tcW w:w="1417" w:type="dxa"/>
            <w:vMerge/>
          </w:tcPr>
          <w:p w:rsidR="00BF7020" w:rsidRPr="004E4F81" w:rsidRDefault="00BF7020" w:rsidP="00E40BD4">
            <w:pPr>
              <w:pStyle w:val="a5"/>
              <w:ind w:firstLineChars="0" w:firstLine="0"/>
              <w:rPr>
                <w:rFonts w:ascii="Calibri" w:hAnsi="Calibri"/>
                <w:kern w:val="0"/>
                <w:sz w:val="18"/>
              </w:rPr>
            </w:pPr>
          </w:p>
        </w:tc>
        <w:tc>
          <w:tcPr>
            <w:tcW w:w="3119" w:type="dxa"/>
            <w:gridSpan w:val="2"/>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BF7020" w:rsidRPr="0064787C" w:rsidTr="00E40BD4">
        <w:tc>
          <w:tcPr>
            <w:tcW w:w="1417" w:type="dxa"/>
            <w:vMerge/>
          </w:tcPr>
          <w:p w:rsidR="00BF7020" w:rsidRPr="004E4F81" w:rsidRDefault="00BF7020" w:rsidP="00E40BD4">
            <w:pPr>
              <w:pStyle w:val="a5"/>
              <w:ind w:firstLineChars="0" w:firstLine="0"/>
              <w:rPr>
                <w:rFonts w:ascii="Calibri" w:hAnsi="Calibri"/>
                <w:kern w:val="0"/>
                <w:sz w:val="18"/>
              </w:rPr>
            </w:pPr>
          </w:p>
        </w:tc>
        <w:tc>
          <w:tcPr>
            <w:tcW w:w="3119" w:type="dxa"/>
            <w:gridSpan w:val="2"/>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BF7020" w:rsidRPr="004E4F81" w:rsidRDefault="00BF7020" w:rsidP="00E40BD4">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BF7020" w:rsidRPr="0064787C" w:rsidTr="00E40BD4">
        <w:tc>
          <w:tcPr>
            <w:tcW w:w="1417" w:type="dxa"/>
            <w:vMerge w:val="restart"/>
          </w:tcPr>
          <w:p w:rsidR="00BF7020" w:rsidRDefault="00BF7020" w:rsidP="00E40BD4">
            <w:pPr>
              <w:pStyle w:val="a5"/>
              <w:ind w:firstLineChars="0" w:firstLine="0"/>
              <w:rPr>
                <w:rFonts w:ascii="Calibri" w:hAnsi="Calibri"/>
                <w:kern w:val="0"/>
                <w:sz w:val="18"/>
              </w:rPr>
            </w:pPr>
            <w:r>
              <w:rPr>
                <w:rFonts w:ascii="Calibri" w:hAnsi="Calibri" w:hint="eastAsia"/>
                <w:kern w:val="0"/>
                <w:sz w:val="18"/>
              </w:rPr>
              <w:t>请求参数</w:t>
            </w:r>
          </w:p>
          <w:p w:rsidR="00BF7020" w:rsidRPr="00AE665D" w:rsidRDefault="00BF7020" w:rsidP="00E40BD4">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BF7020" w:rsidRPr="00AE665D" w:rsidRDefault="00BF7020" w:rsidP="00E40BD4">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BF7020" w:rsidRPr="00AE665D" w:rsidRDefault="00BF7020" w:rsidP="00E40BD4">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BF7020" w:rsidRPr="00AE665D" w:rsidRDefault="006D0A21" w:rsidP="00E40BD4">
            <w:pPr>
              <w:pStyle w:val="a5"/>
              <w:ind w:firstLineChars="0" w:firstLine="0"/>
              <w:rPr>
                <w:rFonts w:ascii="Calibri" w:hAnsi="Calibri"/>
                <w:kern w:val="0"/>
                <w:sz w:val="18"/>
              </w:rPr>
            </w:pPr>
            <w:r>
              <w:rPr>
                <w:rFonts w:ascii="Calibri" w:hAnsi="Calibri" w:hint="eastAsia"/>
                <w:kern w:val="0"/>
                <w:sz w:val="18"/>
              </w:rPr>
              <w:t>online_state</w:t>
            </w:r>
          </w:p>
        </w:tc>
      </w:tr>
      <w:tr w:rsidR="00BF7020" w:rsidRPr="0064787C" w:rsidTr="00E40BD4">
        <w:tc>
          <w:tcPr>
            <w:tcW w:w="1417" w:type="dxa"/>
            <w:vMerge/>
          </w:tcPr>
          <w:p w:rsidR="00BF7020" w:rsidRPr="007D7D04" w:rsidRDefault="00BF7020" w:rsidP="00E40BD4">
            <w:pPr>
              <w:pStyle w:val="a5"/>
              <w:ind w:firstLineChars="0" w:firstLine="0"/>
              <w:rPr>
                <w:rFonts w:ascii="Calibri" w:hAnsi="Calibri"/>
                <w:kern w:val="0"/>
                <w:sz w:val="18"/>
              </w:rPr>
            </w:pPr>
          </w:p>
        </w:tc>
        <w:tc>
          <w:tcPr>
            <w:tcW w:w="1559" w:type="dxa"/>
          </w:tcPr>
          <w:p w:rsidR="00BF7020" w:rsidRPr="007D7D04" w:rsidRDefault="00BF7020" w:rsidP="00E40BD4">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BF7020" w:rsidRPr="007D7D04" w:rsidRDefault="00BF7020" w:rsidP="00E40BD4">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BF7020" w:rsidRPr="007D7D04" w:rsidRDefault="00BF7020"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BF7020" w:rsidRPr="007D7D04" w:rsidRDefault="00BF7020" w:rsidP="00E40BD4">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BF7020" w:rsidRPr="0064787C" w:rsidTr="00E40BD4">
        <w:tc>
          <w:tcPr>
            <w:tcW w:w="1417" w:type="dxa"/>
            <w:vMerge w:val="restart"/>
          </w:tcPr>
          <w:p w:rsidR="00BF7020" w:rsidRPr="007D7D04" w:rsidRDefault="00BF7020" w:rsidP="00E40BD4">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BF7020" w:rsidRPr="004E4F81" w:rsidRDefault="00BF7020" w:rsidP="00E40BD4">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BF7020" w:rsidRDefault="00BF7020" w:rsidP="00E40BD4">
            <w:pPr>
              <w:pStyle w:val="a5"/>
              <w:ind w:firstLineChars="0" w:firstLine="0"/>
              <w:rPr>
                <w:rFonts w:ascii="Calibri" w:hAnsi="Calibri"/>
                <w:kern w:val="0"/>
                <w:sz w:val="18"/>
              </w:rPr>
            </w:pPr>
          </w:p>
        </w:tc>
        <w:tc>
          <w:tcPr>
            <w:tcW w:w="3311" w:type="dxa"/>
          </w:tcPr>
          <w:p w:rsidR="00BF7020" w:rsidRDefault="00BF7020" w:rsidP="00E40BD4">
            <w:pPr>
              <w:pStyle w:val="a5"/>
              <w:ind w:firstLineChars="0" w:firstLine="0"/>
              <w:rPr>
                <w:rFonts w:ascii="Calibri" w:hAnsi="Calibri"/>
                <w:kern w:val="0"/>
                <w:sz w:val="18"/>
              </w:rPr>
            </w:pPr>
            <w:r>
              <w:rPr>
                <w:rFonts w:ascii="Calibri" w:hAnsi="Calibri" w:hint="eastAsia"/>
                <w:kern w:val="0"/>
                <w:sz w:val="18"/>
              </w:rPr>
              <w:t>返回码</w:t>
            </w:r>
          </w:p>
        </w:tc>
      </w:tr>
      <w:tr w:rsidR="00327953" w:rsidRPr="0064787C" w:rsidTr="00E40BD4">
        <w:tc>
          <w:tcPr>
            <w:tcW w:w="1417" w:type="dxa"/>
            <w:vMerge/>
          </w:tcPr>
          <w:p w:rsidR="00327953" w:rsidRPr="004E4F81" w:rsidRDefault="00327953" w:rsidP="00E40BD4">
            <w:pPr>
              <w:pStyle w:val="a5"/>
              <w:ind w:firstLineChars="0" w:firstLine="0"/>
              <w:rPr>
                <w:rFonts w:ascii="Calibri" w:hAnsi="Calibri"/>
                <w:kern w:val="0"/>
                <w:sz w:val="18"/>
              </w:rPr>
            </w:pPr>
          </w:p>
        </w:tc>
        <w:tc>
          <w:tcPr>
            <w:tcW w:w="1559" w:type="dxa"/>
          </w:tcPr>
          <w:p w:rsidR="00327953" w:rsidRPr="00EB5242" w:rsidRDefault="00327953" w:rsidP="00E40BD4">
            <w:pPr>
              <w:pStyle w:val="a5"/>
              <w:ind w:firstLineChars="0" w:firstLine="0"/>
              <w:rPr>
                <w:rFonts w:ascii="Calibri" w:hAnsi="Calibri"/>
                <w:kern w:val="0"/>
                <w:sz w:val="18"/>
              </w:rPr>
            </w:pPr>
            <w:r>
              <w:rPr>
                <w:rFonts w:ascii="Calibri" w:hAnsi="Calibri" w:hint="eastAsia"/>
                <w:kern w:val="0"/>
                <w:sz w:val="18"/>
              </w:rPr>
              <w:t>data</w:t>
            </w:r>
          </w:p>
        </w:tc>
        <w:tc>
          <w:tcPr>
            <w:tcW w:w="1560" w:type="dxa"/>
          </w:tcPr>
          <w:p w:rsidR="00327953" w:rsidRPr="00EB5242" w:rsidRDefault="00327953" w:rsidP="00E40BD4">
            <w:pPr>
              <w:pStyle w:val="a5"/>
              <w:ind w:firstLineChars="0" w:firstLine="0"/>
              <w:rPr>
                <w:rFonts w:ascii="Calibri" w:hAnsi="Calibri"/>
                <w:kern w:val="0"/>
                <w:sz w:val="18"/>
              </w:rPr>
            </w:pPr>
            <w:r>
              <w:rPr>
                <w:rFonts w:ascii="Calibri" w:hAnsi="Calibri" w:hint="eastAsia"/>
                <w:kern w:val="0"/>
                <w:sz w:val="18"/>
              </w:rPr>
              <w:t>online_state</w:t>
            </w:r>
          </w:p>
        </w:tc>
        <w:tc>
          <w:tcPr>
            <w:tcW w:w="567" w:type="dxa"/>
          </w:tcPr>
          <w:p w:rsidR="00327953" w:rsidRDefault="00327953" w:rsidP="00E40BD4">
            <w:pPr>
              <w:pStyle w:val="a5"/>
              <w:ind w:firstLineChars="0" w:firstLine="0"/>
              <w:rPr>
                <w:rFonts w:ascii="Calibri" w:hAnsi="Calibri"/>
                <w:kern w:val="0"/>
                <w:sz w:val="18"/>
              </w:rPr>
            </w:pPr>
          </w:p>
        </w:tc>
        <w:tc>
          <w:tcPr>
            <w:tcW w:w="3311" w:type="dxa"/>
          </w:tcPr>
          <w:p w:rsidR="00327953" w:rsidRDefault="00007642" w:rsidP="00E40BD4">
            <w:pPr>
              <w:pStyle w:val="a5"/>
              <w:ind w:firstLineChars="0" w:firstLine="0"/>
              <w:rPr>
                <w:rFonts w:ascii="Calibri" w:hAnsi="Calibri"/>
                <w:kern w:val="0"/>
                <w:sz w:val="18"/>
              </w:rPr>
            </w:pPr>
            <w:r>
              <w:rPr>
                <w:rFonts w:ascii="Calibri" w:hAnsi="Calibri" w:hint="eastAsia"/>
                <w:kern w:val="0"/>
                <w:sz w:val="18"/>
              </w:rPr>
              <w:t xml:space="preserve">1: </w:t>
            </w:r>
            <w:r>
              <w:rPr>
                <w:rFonts w:ascii="Calibri" w:hAnsi="Calibri" w:hint="eastAsia"/>
                <w:kern w:val="0"/>
                <w:sz w:val="18"/>
              </w:rPr>
              <w:t>在线</w:t>
            </w:r>
          </w:p>
          <w:p w:rsidR="00007642" w:rsidRDefault="00007642" w:rsidP="00E40BD4">
            <w:pPr>
              <w:pStyle w:val="a5"/>
              <w:ind w:firstLineChars="0" w:firstLine="0"/>
              <w:rPr>
                <w:rFonts w:ascii="Calibri" w:hAnsi="Calibri"/>
                <w:kern w:val="0"/>
                <w:sz w:val="18"/>
              </w:rPr>
            </w:pPr>
            <w:r>
              <w:rPr>
                <w:rFonts w:ascii="Calibri" w:hAnsi="Calibri" w:hint="eastAsia"/>
                <w:kern w:val="0"/>
                <w:sz w:val="18"/>
              </w:rPr>
              <w:lastRenderedPageBreak/>
              <w:t xml:space="preserve">0: </w:t>
            </w:r>
            <w:r>
              <w:rPr>
                <w:rFonts w:ascii="Calibri" w:hAnsi="Calibri" w:hint="eastAsia"/>
                <w:kern w:val="0"/>
                <w:sz w:val="18"/>
              </w:rPr>
              <w:t>离线</w:t>
            </w:r>
          </w:p>
        </w:tc>
      </w:tr>
      <w:tr w:rsidR="00BF7020" w:rsidRPr="0064787C" w:rsidTr="00E40BD4">
        <w:tc>
          <w:tcPr>
            <w:tcW w:w="1417" w:type="dxa"/>
            <w:vMerge/>
          </w:tcPr>
          <w:p w:rsidR="00BF7020" w:rsidRPr="004E4F81" w:rsidRDefault="00BF7020" w:rsidP="00E40BD4">
            <w:pPr>
              <w:pStyle w:val="a5"/>
              <w:ind w:firstLineChars="0" w:firstLine="0"/>
              <w:rPr>
                <w:rFonts w:ascii="Calibri" w:hAnsi="Calibri"/>
                <w:kern w:val="0"/>
                <w:sz w:val="18"/>
              </w:rPr>
            </w:pPr>
          </w:p>
        </w:tc>
        <w:tc>
          <w:tcPr>
            <w:tcW w:w="3119" w:type="dxa"/>
            <w:gridSpan w:val="2"/>
          </w:tcPr>
          <w:p w:rsidR="00BF7020" w:rsidRPr="00EB5242" w:rsidRDefault="00BF7020" w:rsidP="00E40BD4">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BF7020" w:rsidRDefault="00BF7020" w:rsidP="00E40BD4">
            <w:pPr>
              <w:pStyle w:val="a5"/>
              <w:ind w:firstLineChars="0" w:firstLine="0"/>
              <w:rPr>
                <w:rFonts w:ascii="Calibri" w:hAnsi="Calibri"/>
                <w:kern w:val="0"/>
                <w:sz w:val="18"/>
              </w:rPr>
            </w:pPr>
          </w:p>
        </w:tc>
        <w:tc>
          <w:tcPr>
            <w:tcW w:w="3311" w:type="dxa"/>
          </w:tcPr>
          <w:p w:rsidR="00BF7020" w:rsidRDefault="00BF7020" w:rsidP="00E40BD4">
            <w:pPr>
              <w:pStyle w:val="a5"/>
              <w:ind w:firstLineChars="0" w:firstLine="0"/>
              <w:rPr>
                <w:rFonts w:ascii="Calibri" w:hAnsi="Calibri"/>
                <w:kern w:val="0"/>
                <w:sz w:val="18"/>
              </w:rPr>
            </w:pPr>
            <w:r>
              <w:rPr>
                <w:rFonts w:ascii="Calibri" w:hAnsi="Calibri" w:hint="eastAsia"/>
                <w:kern w:val="0"/>
                <w:sz w:val="18"/>
              </w:rPr>
              <w:t>返回消息</w:t>
            </w:r>
          </w:p>
        </w:tc>
      </w:tr>
    </w:tbl>
    <w:p w:rsidR="00BF7020" w:rsidRPr="00D90F76" w:rsidRDefault="00BF7020" w:rsidP="00BF7020"/>
    <w:p w:rsidR="00BF7020" w:rsidRDefault="00BF7020" w:rsidP="00BF7020">
      <w:pPr>
        <w:pStyle w:val="3"/>
        <w:ind w:left="420"/>
        <w:rPr>
          <w:rFonts w:ascii="Bell MT" w:hAnsi="Bell MT"/>
        </w:rPr>
      </w:pPr>
      <w:bookmarkStart w:id="56" w:name="_Toc414370429"/>
      <w:r>
        <w:rPr>
          <w:rFonts w:ascii="Bell MT" w:hAnsi="Bell MT" w:hint="eastAsia"/>
        </w:rPr>
        <w:t>示例</w:t>
      </w:r>
      <w:bookmarkEnd w:id="56"/>
    </w:p>
    <w:p w:rsidR="00BF7020" w:rsidRPr="00EB68C0" w:rsidRDefault="00BF7020" w:rsidP="00BF7020">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BF7020" w:rsidRPr="00EB68C0" w:rsidTr="00E40BD4">
        <w:tc>
          <w:tcPr>
            <w:tcW w:w="8414" w:type="dxa"/>
          </w:tcPr>
          <w:p w:rsidR="00BF7020" w:rsidRDefault="00BF7020" w:rsidP="00E40BD4">
            <w:r>
              <w:t>{</w:t>
            </w:r>
          </w:p>
          <w:p w:rsidR="00BF7020" w:rsidRDefault="00BF7020" w:rsidP="00E40BD4">
            <w:r>
              <w:t xml:space="preserve">    "code": "</w:t>
            </w:r>
            <w:r w:rsidR="001C3B30">
              <w:rPr>
                <w:rFonts w:ascii="Calibri" w:hAnsi="Calibri" w:hint="eastAsia"/>
                <w:kern w:val="0"/>
                <w:sz w:val="18"/>
              </w:rPr>
              <w:t xml:space="preserve"> online_state</w:t>
            </w:r>
            <w:r>
              <w:t>",</w:t>
            </w:r>
          </w:p>
          <w:p w:rsidR="00BF7020" w:rsidRDefault="00BF7020" w:rsidP="00E40BD4">
            <w:r>
              <w:t xml:space="preserve">    "standPara": {</w:t>
            </w:r>
          </w:p>
          <w:p w:rsidR="00BF7020" w:rsidRDefault="00BF7020" w:rsidP="00E40BD4">
            <w:r>
              <w:t xml:space="preserve">        "feed_id": </w:t>
            </w:r>
            <w:r>
              <w:rPr>
                <w:rFonts w:hint="eastAsia"/>
              </w:rPr>
              <w:t>123456789098</w:t>
            </w:r>
          </w:p>
          <w:p w:rsidR="00BF7020" w:rsidRDefault="00BF7020" w:rsidP="00E40BD4">
            <w:r>
              <w:t xml:space="preserve">    }</w:t>
            </w:r>
          </w:p>
          <w:p w:rsidR="00BF7020" w:rsidRPr="00C602B5" w:rsidRDefault="00BF7020" w:rsidP="00E40BD4">
            <w:pPr>
              <w:rPr>
                <w:rFonts w:ascii="Bell MT" w:hAnsi="Bell MT"/>
              </w:rPr>
            </w:pPr>
            <w:r>
              <w:t>}</w:t>
            </w:r>
          </w:p>
        </w:tc>
      </w:tr>
    </w:tbl>
    <w:p w:rsidR="00BF7020" w:rsidRPr="00EB68C0" w:rsidRDefault="00BF7020" w:rsidP="00BF7020">
      <w:pPr>
        <w:rPr>
          <w:rFonts w:ascii="Bell MT" w:hAnsi="Bell MT"/>
        </w:rPr>
      </w:pPr>
    </w:p>
    <w:p w:rsidR="00BF7020" w:rsidRPr="00EB68C0" w:rsidRDefault="00BF7020" w:rsidP="00BF7020">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BF7020" w:rsidRPr="00EB68C0" w:rsidTr="00E40BD4">
        <w:tc>
          <w:tcPr>
            <w:tcW w:w="8414" w:type="dxa"/>
          </w:tcPr>
          <w:p w:rsidR="00BF7020" w:rsidRDefault="00BF7020" w:rsidP="00E40BD4">
            <w:pPr>
              <w:rPr>
                <w:rFonts w:ascii="Bell MT" w:hAnsi="Bell MT"/>
              </w:rPr>
            </w:pPr>
            <w:r w:rsidRPr="00EB68C0">
              <w:rPr>
                <w:rFonts w:ascii="Bell MT" w:hAnsi="Bell MT" w:hint="eastAsia"/>
              </w:rPr>
              <w:t>成功：</w:t>
            </w:r>
          </w:p>
          <w:p w:rsidR="00B70B52" w:rsidRDefault="00B70B52" w:rsidP="00B70B52">
            <w:r>
              <w:t>{</w:t>
            </w:r>
          </w:p>
          <w:p w:rsidR="00B70B52" w:rsidRDefault="00B70B52" w:rsidP="00B70B52">
            <w:r>
              <w:t xml:space="preserve">    "retCode": 200,</w:t>
            </w:r>
          </w:p>
          <w:p w:rsidR="00B70B52" w:rsidRDefault="00B70B52" w:rsidP="00B70B52">
            <w:r>
              <w:t xml:space="preserve">    "data": {</w:t>
            </w:r>
          </w:p>
          <w:p w:rsidR="00B70B52" w:rsidRDefault="00B70B52" w:rsidP="00B70B52">
            <w:r>
              <w:t xml:space="preserve">        "online_state": "1"</w:t>
            </w:r>
          </w:p>
          <w:p w:rsidR="00B70B52" w:rsidRDefault="00B70B52" w:rsidP="00B70B52">
            <w:r>
              <w:t xml:space="preserve">    },</w:t>
            </w:r>
          </w:p>
          <w:p w:rsidR="00B70B52" w:rsidRDefault="00B70B52" w:rsidP="00B70B52">
            <w:r>
              <w:t xml:space="preserve">    "retMsg": "success"</w:t>
            </w:r>
          </w:p>
          <w:p w:rsidR="00BF7020" w:rsidRPr="00EB68C0" w:rsidRDefault="00B70B52" w:rsidP="00B70B52">
            <w:pPr>
              <w:rPr>
                <w:rFonts w:ascii="Bell MT" w:hAnsi="Bell MT"/>
              </w:rPr>
            </w:pPr>
            <w:r>
              <w:t>}</w:t>
            </w:r>
          </w:p>
        </w:tc>
      </w:tr>
      <w:tr w:rsidR="00BF7020" w:rsidRPr="00EB68C0" w:rsidTr="00E40BD4">
        <w:tc>
          <w:tcPr>
            <w:tcW w:w="8414" w:type="dxa"/>
          </w:tcPr>
          <w:p w:rsidR="00BF7020" w:rsidRPr="00EB68C0" w:rsidRDefault="00BF7020" w:rsidP="00E40BD4">
            <w:pPr>
              <w:rPr>
                <w:rFonts w:ascii="Bell MT" w:hAnsi="Bell MT"/>
              </w:rPr>
            </w:pPr>
            <w:r w:rsidRPr="00EB68C0">
              <w:rPr>
                <w:rFonts w:ascii="Bell MT" w:hAnsi="Bell MT" w:hint="eastAsia"/>
              </w:rPr>
              <w:t>失败：</w:t>
            </w:r>
          </w:p>
          <w:p w:rsidR="00BF7020" w:rsidRDefault="00BF7020" w:rsidP="00E40BD4">
            <w:r>
              <w:t>{</w:t>
            </w:r>
          </w:p>
          <w:p w:rsidR="00BF7020" w:rsidRDefault="00BF7020" w:rsidP="00E40BD4">
            <w:r>
              <w:t xml:space="preserve">    "retCode": </w:t>
            </w:r>
            <w:r>
              <w:rPr>
                <w:rFonts w:hint="eastAsia"/>
              </w:rPr>
              <w:t>-1</w:t>
            </w:r>
            <w:r>
              <w:t>,</w:t>
            </w:r>
          </w:p>
          <w:p w:rsidR="00BF7020" w:rsidRDefault="00BF7020" w:rsidP="00E40BD4">
            <w:r>
              <w:rPr>
                <w:rFonts w:hint="eastAsia"/>
              </w:rPr>
              <w:t xml:space="preserve">    "retMsg": "****</w:t>
            </w:r>
            <w:r>
              <w:rPr>
                <w:rFonts w:hint="eastAsia"/>
              </w:rPr>
              <w:t>具体失败原因</w:t>
            </w:r>
            <w:r>
              <w:rPr>
                <w:rFonts w:hint="eastAsia"/>
              </w:rPr>
              <w:t>"</w:t>
            </w:r>
          </w:p>
          <w:p w:rsidR="00BF7020" w:rsidRPr="00EB68C0" w:rsidRDefault="00BF7020" w:rsidP="00E40BD4">
            <w:pPr>
              <w:rPr>
                <w:rFonts w:ascii="Bell MT" w:hAnsi="Bell MT"/>
              </w:rPr>
            </w:pPr>
            <w:r>
              <w:t>}</w:t>
            </w:r>
          </w:p>
        </w:tc>
      </w:tr>
    </w:tbl>
    <w:p w:rsidR="00BF7020" w:rsidRDefault="00BF7020" w:rsidP="00BF7020">
      <w:pPr>
        <w:rPr>
          <w:rFonts w:ascii="Bell MT" w:hAnsi="Bell MT"/>
        </w:rPr>
      </w:pPr>
    </w:p>
    <w:p w:rsidR="00BF599D" w:rsidRDefault="00BF599D" w:rsidP="00DA13CE">
      <w:pPr>
        <w:pStyle w:val="2"/>
        <w:numPr>
          <w:ilvl w:val="0"/>
          <w:numId w:val="32"/>
        </w:numPr>
      </w:pPr>
      <w:bookmarkStart w:id="57" w:name="_Toc414370430"/>
      <w:r>
        <w:rPr>
          <w:rFonts w:hint="eastAsia"/>
        </w:rPr>
        <w:t>设备重命名</w:t>
      </w:r>
      <w:bookmarkEnd w:id="57"/>
    </w:p>
    <w:p w:rsidR="00BF599D" w:rsidRDefault="00BF599D" w:rsidP="00BF599D">
      <w:pPr>
        <w:pStyle w:val="3"/>
        <w:ind w:left="420"/>
        <w:rPr>
          <w:rFonts w:ascii="Bell MT" w:hAnsi="Bell MT"/>
        </w:rPr>
      </w:pPr>
      <w:bookmarkStart w:id="58" w:name="_Toc414370431"/>
      <w:r w:rsidRPr="00EB68C0">
        <w:rPr>
          <w:rFonts w:ascii="Bell MT" w:hAnsi="Bell MT" w:hint="eastAsia"/>
        </w:rPr>
        <w:t>功能描述</w:t>
      </w:r>
      <w:bookmarkEnd w:id="58"/>
    </w:p>
    <w:p w:rsidR="00BF599D" w:rsidRPr="00EB68C0" w:rsidRDefault="00BF599D" w:rsidP="00BF599D">
      <w:pPr>
        <w:ind w:firstLine="420"/>
      </w:pPr>
      <w:r>
        <w:rPr>
          <w:rFonts w:ascii="Bell MT" w:hAnsi="Bell MT" w:hint="eastAsia"/>
        </w:rPr>
        <w:t>JD</w:t>
      </w:r>
      <w:r>
        <w:rPr>
          <w:rFonts w:ascii="Bell MT" w:hAnsi="Bell MT" w:hint="eastAsia"/>
        </w:rPr>
        <w:t>微联</w:t>
      </w:r>
      <w:r w:rsidR="00304F7F">
        <w:rPr>
          <w:rFonts w:ascii="Bell MT" w:hAnsi="Bell MT" w:hint="eastAsia"/>
        </w:rPr>
        <w:t>App</w:t>
      </w:r>
      <w:r w:rsidR="00304F7F">
        <w:rPr>
          <w:rFonts w:ascii="Bell MT" w:hAnsi="Bell MT" w:hint="eastAsia"/>
        </w:rPr>
        <w:t>修改用户设备名后通知私有云新的</w:t>
      </w:r>
      <w:r>
        <w:rPr>
          <w:rFonts w:ascii="Bell MT" w:hAnsi="Bell MT" w:hint="eastAsia"/>
        </w:rPr>
        <w:t>设备</w:t>
      </w:r>
      <w:r w:rsidR="00304F7F">
        <w:rPr>
          <w:rFonts w:ascii="Bell MT" w:hAnsi="Bell MT" w:hint="eastAsia"/>
        </w:rPr>
        <w:t>名</w:t>
      </w:r>
      <w:r>
        <w:rPr>
          <w:rFonts w:ascii="Bell MT" w:hAnsi="Bell MT" w:hint="eastAsia"/>
        </w:rPr>
        <w:t>。</w:t>
      </w:r>
    </w:p>
    <w:p w:rsidR="00BF599D" w:rsidRDefault="00BF599D" w:rsidP="00BF599D">
      <w:pPr>
        <w:pStyle w:val="3"/>
        <w:ind w:left="420"/>
        <w:rPr>
          <w:rFonts w:ascii="Bell MT" w:hAnsi="Bell MT"/>
        </w:rPr>
      </w:pPr>
      <w:bookmarkStart w:id="59" w:name="_Toc414370432"/>
      <w:r>
        <w:rPr>
          <w:rFonts w:ascii="Bell MT" w:hAnsi="Bell MT" w:hint="eastAsia"/>
        </w:rPr>
        <w:t>接口定义</w:t>
      </w:r>
      <w:bookmarkEnd w:id="59"/>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BF599D" w:rsidRPr="0064787C" w:rsidTr="00E40BD4">
        <w:tc>
          <w:tcPr>
            <w:tcW w:w="1417" w:type="dxa"/>
          </w:tcPr>
          <w:p w:rsidR="00BF599D" w:rsidRPr="005C7FDF" w:rsidRDefault="00BF599D" w:rsidP="00E40BD4">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BF599D" w:rsidRPr="005C7FDF" w:rsidRDefault="00BF599D" w:rsidP="00E40BD4">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BF599D" w:rsidRPr="005C7FDF" w:rsidRDefault="00BF599D" w:rsidP="00E40BD4">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BF599D" w:rsidRPr="005C7FDF" w:rsidRDefault="00BF599D" w:rsidP="00E40BD4">
            <w:pPr>
              <w:pStyle w:val="a5"/>
              <w:ind w:firstLineChars="0" w:firstLine="0"/>
              <w:rPr>
                <w:rFonts w:ascii="Calibri" w:hAnsi="Calibri"/>
                <w:b/>
                <w:sz w:val="18"/>
              </w:rPr>
            </w:pPr>
            <w:r w:rsidRPr="005C7FDF">
              <w:rPr>
                <w:rFonts w:ascii="Calibri" w:hAnsi="Calibri" w:hint="eastAsia"/>
                <w:b/>
                <w:sz w:val="24"/>
              </w:rPr>
              <w:t>说明</w:t>
            </w:r>
          </w:p>
        </w:tc>
      </w:tr>
      <w:tr w:rsidR="00BF599D" w:rsidRPr="0064787C" w:rsidTr="00E40BD4">
        <w:tc>
          <w:tcPr>
            <w:tcW w:w="1417" w:type="dxa"/>
          </w:tcPr>
          <w:p w:rsidR="00BF599D" w:rsidRPr="00F34860" w:rsidRDefault="00BF599D"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BF599D" w:rsidRPr="00F34860" w:rsidRDefault="00BF599D" w:rsidP="00E40BD4">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BF599D" w:rsidRPr="00F34860" w:rsidRDefault="00BF599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599D" w:rsidRPr="00F34860" w:rsidRDefault="00BF599D" w:rsidP="00E40BD4">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BF599D" w:rsidRPr="0064787C" w:rsidTr="00E40BD4">
        <w:tc>
          <w:tcPr>
            <w:tcW w:w="1417"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lastRenderedPageBreak/>
              <w:t>数据格式</w:t>
            </w:r>
          </w:p>
        </w:tc>
        <w:tc>
          <w:tcPr>
            <w:tcW w:w="3119" w:type="dxa"/>
            <w:gridSpan w:val="2"/>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599D" w:rsidRPr="004E4F81" w:rsidRDefault="00BF599D" w:rsidP="00E40BD4">
            <w:pPr>
              <w:pStyle w:val="a5"/>
              <w:ind w:firstLineChars="0" w:firstLine="0"/>
              <w:rPr>
                <w:rFonts w:ascii="Calibri" w:hAnsi="Calibri"/>
                <w:kern w:val="0"/>
                <w:sz w:val="18"/>
              </w:rPr>
            </w:pPr>
          </w:p>
        </w:tc>
      </w:tr>
      <w:tr w:rsidR="00BF599D" w:rsidRPr="0064787C" w:rsidTr="00E40BD4">
        <w:tc>
          <w:tcPr>
            <w:tcW w:w="1417"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BF599D" w:rsidRPr="0064787C" w:rsidTr="00E40BD4">
        <w:tc>
          <w:tcPr>
            <w:tcW w:w="1417" w:type="dxa"/>
            <w:vMerge w:val="restart"/>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BF599D" w:rsidRPr="004E4F81" w:rsidRDefault="00BF599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请求时间</w:t>
            </w:r>
          </w:p>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BF599D" w:rsidRPr="0064787C" w:rsidTr="00E40BD4">
        <w:tc>
          <w:tcPr>
            <w:tcW w:w="1417" w:type="dxa"/>
            <w:vMerge/>
          </w:tcPr>
          <w:p w:rsidR="00BF599D" w:rsidRPr="004E4F81" w:rsidRDefault="00BF599D" w:rsidP="00E40BD4">
            <w:pPr>
              <w:pStyle w:val="a5"/>
              <w:ind w:firstLineChars="0" w:firstLine="0"/>
              <w:rPr>
                <w:rFonts w:ascii="Calibri" w:hAnsi="Calibri"/>
                <w:kern w:val="0"/>
                <w:sz w:val="18"/>
              </w:rPr>
            </w:pPr>
          </w:p>
        </w:tc>
        <w:tc>
          <w:tcPr>
            <w:tcW w:w="3119" w:type="dxa"/>
            <w:gridSpan w:val="2"/>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BF599D" w:rsidRPr="0064787C" w:rsidTr="00E40BD4">
        <w:tc>
          <w:tcPr>
            <w:tcW w:w="1417" w:type="dxa"/>
            <w:vMerge/>
          </w:tcPr>
          <w:p w:rsidR="00BF599D" w:rsidRPr="004E4F81" w:rsidRDefault="00BF599D" w:rsidP="00E40BD4">
            <w:pPr>
              <w:pStyle w:val="a5"/>
              <w:ind w:firstLineChars="0" w:firstLine="0"/>
              <w:rPr>
                <w:rFonts w:ascii="Calibri" w:hAnsi="Calibri"/>
                <w:kern w:val="0"/>
                <w:sz w:val="18"/>
              </w:rPr>
            </w:pPr>
          </w:p>
        </w:tc>
        <w:tc>
          <w:tcPr>
            <w:tcW w:w="3119" w:type="dxa"/>
            <w:gridSpan w:val="2"/>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BF599D" w:rsidRPr="004E4F81" w:rsidRDefault="00BF599D" w:rsidP="00E40BD4">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F31E5A" w:rsidRPr="0064787C" w:rsidTr="00E40BD4">
        <w:tc>
          <w:tcPr>
            <w:tcW w:w="1417" w:type="dxa"/>
            <w:vMerge w:val="restart"/>
          </w:tcPr>
          <w:p w:rsidR="00F31E5A" w:rsidRDefault="00F31E5A" w:rsidP="00E40BD4">
            <w:pPr>
              <w:pStyle w:val="a5"/>
              <w:ind w:firstLineChars="0" w:firstLine="0"/>
              <w:rPr>
                <w:rFonts w:ascii="Calibri" w:hAnsi="Calibri"/>
                <w:kern w:val="0"/>
                <w:sz w:val="18"/>
              </w:rPr>
            </w:pPr>
            <w:r>
              <w:rPr>
                <w:rFonts w:ascii="Calibri" w:hAnsi="Calibri" w:hint="eastAsia"/>
                <w:kern w:val="0"/>
                <w:sz w:val="18"/>
              </w:rPr>
              <w:t>请求参数</w:t>
            </w:r>
          </w:p>
          <w:p w:rsidR="00F31E5A" w:rsidRPr="00AE665D" w:rsidRDefault="00F31E5A" w:rsidP="00E40BD4">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2"/>
          </w:tcPr>
          <w:p w:rsidR="00F31E5A" w:rsidRPr="00AE665D" w:rsidRDefault="00F31E5A" w:rsidP="00E40BD4">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F31E5A" w:rsidRPr="00AE665D" w:rsidRDefault="00F31E5A" w:rsidP="00E40BD4">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F31E5A" w:rsidRPr="00AE665D" w:rsidRDefault="00F31E5A" w:rsidP="00E40BD4">
            <w:pPr>
              <w:pStyle w:val="a5"/>
              <w:ind w:firstLineChars="0" w:firstLine="0"/>
              <w:rPr>
                <w:rFonts w:ascii="Calibri" w:hAnsi="Calibri"/>
                <w:kern w:val="0"/>
                <w:sz w:val="18"/>
              </w:rPr>
            </w:pPr>
            <w:r>
              <w:rPr>
                <w:rFonts w:ascii="Calibri" w:hAnsi="Calibri" w:hint="eastAsia"/>
                <w:kern w:val="0"/>
                <w:sz w:val="18"/>
              </w:rPr>
              <w:t>rename</w:t>
            </w:r>
          </w:p>
        </w:tc>
      </w:tr>
      <w:tr w:rsidR="00F31E5A" w:rsidRPr="0064787C" w:rsidTr="00E40BD4">
        <w:tc>
          <w:tcPr>
            <w:tcW w:w="1417" w:type="dxa"/>
            <w:vMerge/>
          </w:tcPr>
          <w:p w:rsidR="00F31E5A" w:rsidRPr="007D7D04" w:rsidRDefault="00F31E5A" w:rsidP="00E40BD4">
            <w:pPr>
              <w:pStyle w:val="a5"/>
              <w:ind w:firstLineChars="0" w:firstLine="0"/>
              <w:rPr>
                <w:rFonts w:ascii="Calibri" w:hAnsi="Calibri"/>
                <w:kern w:val="0"/>
                <w:sz w:val="18"/>
              </w:rPr>
            </w:pPr>
          </w:p>
        </w:tc>
        <w:tc>
          <w:tcPr>
            <w:tcW w:w="1559" w:type="dxa"/>
          </w:tcPr>
          <w:p w:rsidR="00F31E5A" w:rsidRPr="007D7D04" w:rsidRDefault="00F31E5A" w:rsidP="00E40BD4">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F31E5A" w:rsidRPr="007D7D04" w:rsidRDefault="00F31E5A" w:rsidP="00E40BD4">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F31E5A" w:rsidRPr="007D7D04" w:rsidRDefault="00F31E5A"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F31E5A" w:rsidRPr="007D7D04" w:rsidRDefault="00F31E5A" w:rsidP="00E40BD4">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F31E5A" w:rsidRPr="0064787C" w:rsidTr="00E40BD4">
        <w:tc>
          <w:tcPr>
            <w:tcW w:w="1417" w:type="dxa"/>
            <w:vMerge/>
          </w:tcPr>
          <w:p w:rsidR="00F31E5A" w:rsidRPr="007D7D04" w:rsidRDefault="00F31E5A" w:rsidP="00E40BD4">
            <w:pPr>
              <w:pStyle w:val="a5"/>
              <w:ind w:firstLineChars="0" w:firstLine="0"/>
              <w:rPr>
                <w:rFonts w:ascii="Calibri" w:hAnsi="Calibri"/>
                <w:kern w:val="0"/>
                <w:sz w:val="18"/>
              </w:rPr>
            </w:pPr>
          </w:p>
        </w:tc>
        <w:tc>
          <w:tcPr>
            <w:tcW w:w="1559" w:type="dxa"/>
          </w:tcPr>
          <w:p w:rsidR="00F31E5A" w:rsidRPr="004E4F81" w:rsidRDefault="00F31E5A" w:rsidP="00E40BD4">
            <w:pPr>
              <w:pStyle w:val="a5"/>
              <w:ind w:firstLineChars="0" w:firstLine="0"/>
              <w:rPr>
                <w:rFonts w:ascii="Calibri" w:hAnsi="Calibri"/>
                <w:kern w:val="0"/>
                <w:sz w:val="18"/>
              </w:rPr>
            </w:pPr>
          </w:p>
        </w:tc>
        <w:tc>
          <w:tcPr>
            <w:tcW w:w="1560" w:type="dxa"/>
          </w:tcPr>
          <w:p w:rsidR="00F31E5A" w:rsidRPr="00EB5242" w:rsidRDefault="004B2E69" w:rsidP="00E40BD4">
            <w:pPr>
              <w:pStyle w:val="a5"/>
              <w:ind w:firstLineChars="0" w:firstLine="0"/>
              <w:rPr>
                <w:rFonts w:ascii="Calibri" w:hAnsi="Calibri"/>
                <w:kern w:val="0"/>
                <w:sz w:val="18"/>
              </w:rPr>
            </w:pPr>
            <w:r>
              <w:rPr>
                <w:rFonts w:ascii="Calibri" w:hAnsi="Calibri" w:hint="eastAsia"/>
                <w:kern w:val="0"/>
                <w:sz w:val="18"/>
              </w:rPr>
              <w:t>d</w:t>
            </w:r>
            <w:r w:rsidR="00F31E5A">
              <w:rPr>
                <w:rFonts w:ascii="Calibri" w:hAnsi="Calibri" w:hint="eastAsia"/>
                <w:kern w:val="0"/>
                <w:sz w:val="18"/>
              </w:rPr>
              <w:t>evice_name</w:t>
            </w:r>
          </w:p>
        </w:tc>
        <w:tc>
          <w:tcPr>
            <w:tcW w:w="567" w:type="dxa"/>
          </w:tcPr>
          <w:p w:rsidR="00F31E5A" w:rsidRDefault="002823A3"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F31E5A" w:rsidRDefault="002823A3" w:rsidP="00E40BD4">
            <w:pPr>
              <w:pStyle w:val="a5"/>
              <w:ind w:firstLineChars="0" w:firstLine="0"/>
              <w:rPr>
                <w:rFonts w:ascii="Calibri" w:hAnsi="Calibri"/>
                <w:kern w:val="0"/>
                <w:sz w:val="18"/>
              </w:rPr>
            </w:pPr>
            <w:r>
              <w:rPr>
                <w:rFonts w:ascii="Calibri" w:hAnsi="Calibri" w:hint="eastAsia"/>
                <w:kern w:val="0"/>
                <w:sz w:val="18"/>
              </w:rPr>
              <w:t>新的设备名</w:t>
            </w:r>
          </w:p>
        </w:tc>
      </w:tr>
      <w:tr w:rsidR="00BF599D" w:rsidRPr="0064787C" w:rsidTr="00E40BD4">
        <w:tc>
          <w:tcPr>
            <w:tcW w:w="1417" w:type="dxa"/>
            <w:vMerge w:val="restart"/>
          </w:tcPr>
          <w:p w:rsidR="00BF599D" w:rsidRPr="007D7D04" w:rsidRDefault="00BF599D" w:rsidP="00E40BD4">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BF599D" w:rsidRPr="004E4F81" w:rsidRDefault="00BF599D" w:rsidP="00E40BD4">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BF599D" w:rsidRDefault="00BF599D" w:rsidP="00E40BD4">
            <w:pPr>
              <w:pStyle w:val="a5"/>
              <w:ind w:firstLineChars="0" w:firstLine="0"/>
              <w:rPr>
                <w:rFonts w:ascii="Calibri" w:hAnsi="Calibri"/>
                <w:kern w:val="0"/>
                <w:sz w:val="18"/>
              </w:rPr>
            </w:pPr>
          </w:p>
        </w:tc>
        <w:tc>
          <w:tcPr>
            <w:tcW w:w="3311" w:type="dxa"/>
          </w:tcPr>
          <w:p w:rsidR="00BF599D" w:rsidRDefault="00BF599D" w:rsidP="00E40BD4">
            <w:pPr>
              <w:pStyle w:val="a5"/>
              <w:ind w:firstLineChars="0" w:firstLine="0"/>
              <w:rPr>
                <w:rFonts w:ascii="Calibri" w:hAnsi="Calibri"/>
                <w:kern w:val="0"/>
                <w:sz w:val="18"/>
              </w:rPr>
            </w:pPr>
            <w:r>
              <w:rPr>
                <w:rFonts w:ascii="Calibri" w:hAnsi="Calibri" w:hint="eastAsia"/>
                <w:kern w:val="0"/>
                <w:sz w:val="18"/>
              </w:rPr>
              <w:t>返回码</w:t>
            </w:r>
          </w:p>
        </w:tc>
      </w:tr>
      <w:tr w:rsidR="00BF599D" w:rsidRPr="0064787C" w:rsidTr="00E40BD4">
        <w:tc>
          <w:tcPr>
            <w:tcW w:w="1417" w:type="dxa"/>
            <w:vMerge/>
          </w:tcPr>
          <w:p w:rsidR="00BF599D" w:rsidRPr="004E4F81" w:rsidRDefault="00BF599D" w:rsidP="00E40BD4">
            <w:pPr>
              <w:pStyle w:val="a5"/>
              <w:ind w:firstLineChars="0" w:firstLine="0"/>
              <w:rPr>
                <w:rFonts w:ascii="Calibri" w:hAnsi="Calibri"/>
                <w:kern w:val="0"/>
                <w:sz w:val="18"/>
              </w:rPr>
            </w:pPr>
          </w:p>
        </w:tc>
        <w:tc>
          <w:tcPr>
            <w:tcW w:w="3119" w:type="dxa"/>
            <w:gridSpan w:val="2"/>
          </w:tcPr>
          <w:p w:rsidR="00BF599D" w:rsidRPr="00EB5242" w:rsidRDefault="00BF599D" w:rsidP="00E40BD4">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BF599D" w:rsidRDefault="00BF599D" w:rsidP="00E40BD4">
            <w:pPr>
              <w:pStyle w:val="a5"/>
              <w:ind w:firstLineChars="0" w:firstLine="0"/>
              <w:rPr>
                <w:rFonts w:ascii="Calibri" w:hAnsi="Calibri"/>
                <w:kern w:val="0"/>
                <w:sz w:val="18"/>
              </w:rPr>
            </w:pPr>
          </w:p>
        </w:tc>
        <w:tc>
          <w:tcPr>
            <w:tcW w:w="3311" w:type="dxa"/>
          </w:tcPr>
          <w:p w:rsidR="00BF599D" w:rsidRDefault="00BF599D" w:rsidP="00E40BD4">
            <w:pPr>
              <w:pStyle w:val="a5"/>
              <w:ind w:firstLineChars="0" w:firstLine="0"/>
              <w:rPr>
                <w:rFonts w:ascii="Calibri" w:hAnsi="Calibri"/>
                <w:kern w:val="0"/>
                <w:sz w:val="18"/>
              </w:rPr>
            </w:pPr>
            <w:r>
              <w:rPr>
                <w:rFonts w:ascii="Calibri" w:hAnsi="Calibri" w:hint="eastAsia"/>
                <w:kern w:val="0"/>
                <w:sz w:val="18"/>
              </w:rPr>
              <w:t>返回消息</w:t>
            </w:r>
          </w:p>
        </w:tc>
      </w:tr>
    </w:tbl>
    <w:p w:rsidR="00BF599D" w:rsidRPr="00D90F76" w:rsidRDefault="00BF599D" w:rsidP="00BF599D"/>
    <w:p w:rsidR="00BF599D" w:rsidRDefault="00BF599D" w:rsidP="00BF599D">
      <w:pPr>
        <w:pStyle w:val="3"/>
        <w:ind w:left="420"/>
        <w:rPr>
          <w:rFonts w:ascii="Bell MT" w:hAnsi="Bell MT"/>
        </w:rPr>
      </w:pPr>
      <w:bookmarkStart w:id="60" w:name="_Toc414370433"/>
      <w:r>
        <w:rPr>
          <w:rFonts w:ascii="Bell MT" w:hAnsi="Bell MT" w:hint="eastAsia"/>
        </w:rPr>
        <w:t>示例</w:t>
      </w:r>
      <w:bookmarkEnd w:id="60"/>
    </w:p>
    <w:p w:rsidR="00BF599D" w:rsidRPr="00EB68C0" w:rsidRDefault="00BF599D" w:rsidP="00BF599D">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BF599D" w:rsidRPr="00EB68C0" w:rsidTr="00E40BD4">
        <w:tc>
          <w:tcPr>
            <w:tcW w:w="8414" w:type="dxa"/>
          </w:tcPr>
          <w:p w:rsidR="00BF599D" w:rsidRDefault="00BF599D" w:rsidP="00E40BD4">
            <w:r>
              <w:t>{</w:t>
            </w:r>
          </w:p>
          <w:p w:rsidR="00BF599D" w:rsidRDefault="00BF599D" w:rsidP="00E40BD4">
            <w:r>
              <w:t xml:space="preserve">    "</w:t>
            </w:r>
            <w:r w:rsidR="00711180">
              <w:rPr>
                <w:rFonts w:hint="eastAsia"/>
              </w:rPr>
              <w:t>method</w:t>
            </w:r>
            <w:r>
              <w:t>": "</w:t>
            </w:r>
            <w:r w:rsidR="00711180">
              <w:rPr>
                <w:rFonts w:ascii="Calibri" w:hAnsi="Calibri" w:hint="eastAsia"/>
                <w:kern w:val="0"/>
                <w:sz w:val="18"/>
              </w:rPr>
              <w:t>rename</w:t>
            </w:r>
            <w:r>
              <w:t>",</w:t>
            </w:r>
          </w:p>
          <w:p w:rsidR="00BF599D" w:rsidRDefault="00BF599D" w:rsidP="00E40BD4">
            <w:r>
              <w:t xml:space="preserve">    "standPara": {</w:t>
            </w:r>
          </w:p>
          <w:p w:rsidR="00BF599D" w:rsidRDefault="00BF599D" w:rsidP="00E40BD4">
            <w:r>
              <w:t xml:space="preserve">        "feed_id": </w:t>
            </w:r>
            <w:r>
              <w:rPr>
                <w:rFonts w:hint="eastAsia"/>
              </w:rPr>
              <w:t>123456789098</w:t>
            </w:r>
            <w:r w:rsidR="00DA790D">
              <w:rPr>
                <w:rFonts w:hint="eastAsia"/>
              </w:rPr>
              <w:t>,</w:t>
            </w:r>
          </w:p>
          <w:p w:rsidR="00DA790D" w:rsidRDefault="00DA790D" w:rsidP="00DA790D">
            <w:pPr>
              <w:ind w:firstLineChars="400" w:firstLine="840"/>
            </w:pPr>
            <w:r>
              <w:t>"</w:t>
            </w:r>
            <w:r>
              <w:rPr>
                <w:rFonts w:hint="eastAsia"/>
              </w:rPr>
              <w:t>device_name</w:t>
            </w:r>
            <w:r>
              <w:t>":"</w:t>
            </w:r>
            <w:r>
              <w:rPr>
                <w:rFonts w:hint="eastAsia"/>
              </w:rPr>
              <w:t>测试设备</w:t>
            </w:r>
            <w:r>
              <w:t>"</w:t>
            </w:r>
          </w:p>
          <w:p w:rsidR="00BF599D" w:rsidRDefault="00BF599D" w:rsidP="00E40BD4">
            <w:r>
              <w:t xml:space="preserve">    }</w:t>
            </w:r>
          </w:p>
          <w:p w:rsidR="00BF599D" w:rsidRPr="00C602B5" w:rsidRDefault="00BF599D" w:rsidP="00E40BD4">
            <w:pPr>
              <w:rPr>
                <w:rFonts w:ascii="Bell MT" w:hAnsi="Bell MT"/>
              </w:rPr>
            </w:pPr>
            <w:r>
              <w:t>}</w:t>
            </w:r>
          </w:p>
        </w:tc>
      </w:tr>
    </w:tbl>
    <w:p w:rsidR="00BF599D" w:rsidRPr="00EB68C0" w:rsidRDefault="00BF599D" w:rsidP="00BF599D">
      <w:pPr>
        <w:rPr>
          <w:rFonts w:ascii="Bell MT" w:hAnsi="Bell MT"/>
        </w:rPr>
      </w:pPr>
    </w:p>
    <w:p w:rsidR="00BF599D" w:rsidRPr="00EB68C0" w:rsidRDefault="00BF599D" w:rsidP="00BF599D">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BF599D" w:rsidRPr="00EB68C0" w:rsidTr="00E40BD4">
        <w:tc>
          <w:tcPr>
            <w:tcW w:w="8414" w:type="dxa"/>
          </w:tcPr>
          <w:p w:rsidR="00BF599D" w:rsidRDefault="00BF599D" w:rsidP="00E40BD4">
            <w:pPr>
              <w:rPr>
                <w:rFonts w:ascii="Bell MT" w:hAnsi="Bell MT"/>
              </w:rPr>
            </w:pPr>
            <w:r w:rsidRPr="00EB68C0">
              <w:rPr>
                <w:rFonts w:ascii="Bell MT" w:hAnsi="Bell MT" w:hint="eastAsia"/>
              </w:rPr>
              <w:t>成功：</w:t>
            </w:r>
          </w:p>
          <w:p w:rsidR="00BF599D" w:rsidRDefault="00BF599D" w:rsidP="00E40BD4">
            <w:r>
              <w:t>{</w:t>
            </w:r>
          </w:p>
          <w:p w:rsidR="00BF599D" w:rsidRDefault="00BF599D" w:rsidP="00E40BD4">
            <w:r>
              <w:t xml:space="preserve">    "retCode": 200,</w:t>
            </w:r>
          </w:p>
          <w:p w:rsidR="00BF599D" w:rsidRDefault="00BF599D" w:rsidP="00E40BD4">
            <w:r>
              <w:t xml:space="preserve">    "retMsg": "success"</w:t>
            </w:r>
          </w:p>
          <w:p w:rsidR="00BF599D" w:rsidRPr="00EB68C0" w:rsidRDefault="00BF599D" w:rsidP="00E40BD4">
            <w:pPr>
              <w:rPr>
                <w:rFonts w:ascii="Bell MT" w:hAnsi="Bell MT"/>
              </w:rPr>
            </w:pPr>
            <w:r>
              <w:t>}</w:t>
            </w:r>
          </w:p>
        </w:tc>
      </w:tr>
      <w:tr w:rsidR="00BF599D" w:rsidRPr="00EB68C0" w:rsidTr="00E40BD4">
        <w:tc>
          <w:tcPr>
            <w:tcW w:w="8414" w:type="dxa"/>
          </w:tcPr>
          <w:p w:rsidR="00BF599D" w:rsidRPr="00EB68C0" w:rsidRDefault="00BF599D" w:rsidP="00E40BD4">
            <w:pPr>
              <w:rPr>
                <w:rFonts w:ascii="Bell MT" w:hAnsi="Bell MT"/>
              </w:rPr>
            </w:pPr>
            <w:r w:rsidRPr="00EB68C0">
              <w:rPr>
                <w:rFonts w:ascii="Bell MT" w:hAnsi="Bell MT" w:hint="eastAsia"/>
              </w:rPr>
              <w:t>失败：</w:t>
            </w:r>
          </w:p>
          <w:p w:rsidR="00BF599D" w:rsidRDefault="00BF599D" w:rsidP="00E40BD4">
            <w:r>
              <w:t>{</w:t>
            </w:r>
          </w:p>
          <w:p w:rsidR="00BF599D" w:rsidRDefault="00BF599D" w:rsidP="00E40BD4">
            <w:r>
              <w:t xml:space="preserve">    "retCode": </w:t>
            </w:r>
            <w:r>
              <w:rPr>
                <w:rFonts w:hint="eastAsia"/>
              </w:rPr>
              <w:t>-1</w:t>
            </w:r>
            <w:r>
              <w:t>,</w:t>
            </w:r>
          </w:p>
          <w:p w:rsidR="00BF599D" w:rsidRDefault="00BF599D" w:rsidP="00E40BD4">
            <w:r>
              <w:rPr>
                <w:rFonts w:hint="eastAsia"/>
              </w:rPr>
              <w:t xml:space="preserve">    "retMsg": "****</w:t>
            </w:r>
            <w:r>
              <w:rPr>
                <w:rFonts w:hint="eastAsia"/>
              </w:rPr>
              <w:t>具体失败原因</w:t>
            </w:r>
            <w:r>
              <w:rPr>
                <w:rFonts w:hint="eastAsia"/>
              </w:rPr>
              <w:t>"</w:t>
            </w:r>
          </w:p>
          <w:p w:rsidR="00BF599D" w:rsidRPr="00EB68C0" w:rsidRDefault="00BF599D" w:rsidP="00E40BD4">
            <w:pPr>
              <w:rPr>
                <w:rFonts w:ascii="Bell MT" w:hAnsi="Bell MT"/>
              </w:rPr>
            </w:pPr>
            <w:r>
              <w:t>}</w:t>
            </w:r>
          </w:p>
        </w:tc>
      </w:tr>
    </w:tbl>
    <w:p w:rsidR="00245E5D" w:rsidRDefault="00475D1B" w:rsidP="00DA13CE">
      <w:pPr>
        <w:pStyle w:val="2"/>
        <w:numPr>
          <w:ilvl w:val="0"/>
          <w:numId w:val="32"/>
        </w:numPr>
      </w:pPr>
      <w:bookmarkStart w:id="61" w:name="_Toc414370434"/>
      <w:r>
        <w:rPr>
          <w:rFonts w:hint="eastAsia"/>
        </w:rPr>
        <w:lastRenderedPageBreak/>
        <w:t>设置</w:t>
      </w:r>
      <w:r w:rsidR="00245E5D">
        <w:rPr>
          <w:rFonts w:hint="eastAsia"/>
        </w:rPr>
        <w:t>设备</w:t>
      </w:r>
      <w:r>
        <w:rPr>
          <w:rFonts w:hint="eastAsia"/>
        </w:rPr>
        <w:t>状态（</w:t>
      </w:r>
      <w:r w:rsidR="00245E5D">
        <w:rPr>
          <w:rFonts w:hint="eastAsia"/>
        </w:rPr>
        <w:t>控制</w:t>
      </w:r>
      <w:r w:rsidR="00CC2339">
        <w:rPr>
          <w:rFonts w:hint="eastAsia"/>
        </w:rPr>
        <w:t>通知</w:t>
      </w:r>
      <w:r>
        <w:rPr>
          <w:rFonts w:hint="eastAsia"/>
        </w:rPr>
        <w:t>）</w:t>
      </w:r>
      <w:bookmarkEnd w:id="61"/>
    </w:p>
    <w:p w:rsidR="00245E5D" w:rsidRDefault="00245E5D" w:rsidP="00245E5D">
      <w:pPr>
        <w:pStyle w:val="3"/>
        <w:ind w:left="420"/>
        <w:rPr>
          <w:rFonts w:ascii="Bell MT" w:hAnsi="Bell MT"/>
        </w:rPr>
      </w:pPr>
      <w:bookmarkStart w:id="62" w:name="_Toc414370435"/>
      <w:r w:rsidRPr="00EB68C0">
        <w:rPr>
          <w:rFonts w:ascii="Bell MT" w:hAnsi="Bell MT" w:hint="eastAsia"/>
        </w:rPr>
        <w:t>功能描述</w:t>
      </w:r>
      <w:bookmarkEnd w:id="62"/>
    </w:p>
    <w:p w:rsidR="00245E5D" w:rsidRPr="00EB68C0" w:rsidRDefault="00245E5D" w:rsidP="00245E5D">
      <w:pPr>
        <w:ind w:firstLine="420"/>
      </w:pPr>
      <w:r>
        <w:rPr>
          <w:rFonts w:ascii="Bell MT" w:hAnsi="Bell MT" w:hint="eastAsia"/>
        </w:rPr>
        <w:t>JD</w:t>
      </w:r>
      <w:r>
        <w:rPr>
          <w:rFonts w:ascii="Bell MT" w:hAnsi="Bell MT" w:hint="eastAsia"/>
        </w:rPr>
        <w:t>微联</w:t>
      </w:r>
      <w:r>
        <w:rPr>
          <w:rFonts w:ascii="Bell MT" w:hAnsi="Bell MT" w:hint="eastAsia"/>
        </w:rPr>
        <w:t>App</w:t>
      </w:r>
      <w:r>
        <w:rPr>
          <w:rFonts w:ascii="Bell MT" w:hAnsi="Bell MT" w:hint="eastAsia"/>
        </w:rPr>
        <w:t>发起设备</w:t>
      </w:r>
      <w:r w:rsidR="00723611">
        <w:rPr>
          <w:rFonts w:ascii="Bell MT" w:hAnsi="Bell MT" w:hint="eastAsia"/>
        </w:rPr>
        <w:t>控制</w:t>
      </w:r>
      <w:r>
        <w:rPr>
          <w:rFonts w:ascii="Bell MT" w:hAnsi="Bell MT" w:hint="eastAsia"/>
        </w:rPr>
        <w:t>后，</w:t>
      </w:r>
      <w:r>
        <w:rPr>
          <w:rFonts w:ascii="Bell MT" w:hAnsi="Bell MT" w:hint="eastAsia"/>
        </w:rPr>
        <w:t>JD</w:t>
      </w:r>
      <w:r>
        <w:rPr>
          <w:rFonts w:ascii="Bell MT" w:hAnsi="Bell MT" w:hint="eastAsia"/>
        </w:rPr>
        <w:t>云通知私有云设备</w:t>
      </w:r>
      <w:r w:rsidR="00723611">
        <w:rPr>
          <w:rFonts w:ascii="Bell MT" w:hAnsi="Bell MT" w:hint="eastAsia"/>
        </w:rPr>
        <w:t>控制</w:t>
      </w:r>
      <w:r>
        <w:rPr>
          <w:rFonts w:ascii="Bell MT" w:hAnsi="Bell MT" w:hint="eastAsia"/>
        </w:rPr>
        <w:t>消息。</w:t>
      </w:r>
    </w:p>
    <w:p w:rsidR="00245E5D" w:rsidRDefault="00245E5D" w:rsidP="00245E5D">
      <w:pPr>
        <w:pStyle w:val="3"/>
        <w:ind w:left="420"/>
        <w:rPr>
          <w:rFonts w:ascii="Bell MT" w:hAnsi="Bell MT"/>
        </w:rPr>
      </w:pPr>
      <w:bookmarkStart w:id="63" w:name="_Toc414370436"/>
      <w:r>
        <w:rPr>
          <w:rFonts w:ascii="Bell MT" w:hAnsi="Bell MT" w:hint="eastAsia"/>
        </w:rPr>
        <w:t>接口定义</w:t>
      </w:r>
      <w:bookmarkEnd w:id="63"/>
    </w:p>
    <w:tbl>
      <w:tblPr>
        <w:tblStyle w:val="a9"/>
        <w:tblW w:w="8414" w:type="dxa"/>
        <w:tblInd w:w="108" w:type="dxa"/>
        <w:tblLayout w:type="fixed"/>
        <w:tblLook w:val="04A0" w:firstRow="1" w:lastRow="0" w:firstColumn="1" w:lastColumn="0" w:noHBand="0" w:noVBand="1"/>
      </w:tblPr>
      <w:tblGrid>
        <w:gridCol w:w="1417"/>
        <w:gridCol w:w="1135"/>
        <w:gridCol w:w="850"/>
        <w:gridCol w:w="1134"/>
        <w:gridCol w:w="567"/>
        <w:gridCol w:w="3311"/>
      </w:tblGrid>
      <w:tr w:rsidR="00245E5D" w:rsidRPr="0064787C" w:rsidTr="00E40BD4">
        <w:tc>
          <w:tcPr>
            <w:tcW w:w="1417" w:type="dxa"/>
          </w:tcPr>
          <w:p w:rsidR="00245E5D" w:rsidRPr="005C7FDF" w:rsidRDefault="00245E5D" w:rsidP="00E40BD4">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3"/>
          </w:tcPr>
          <w:p w:rsidR="00245E5D" w:rsidRPr="005C7FDF" w:rsidRDefault="00245E5D" w:rsidP="00E40BD4">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245E5D" w:rsidRPr="005C7FDF" w:rsidRDefault="00245E5D" w:rsidP="00E40BD4">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245E5D" w:rsidRPr="005C7FDF" w:rsidRDefault="00245E5D" w:rsidP="00E40BD4">
            <w:pPr>
              <w:pStyle w:val="a5"/>
              <w:ind w:firstLineChars="0" w:firstLine="0"/>
              <w:rPr>
                <w:rFonts w:ascii="Calibri" w:hAnsi="Calibri"/>
                <w:b/>
                <w:sz w:val="18"/>
              </w:rPr>
            </w:pPr>
            <w:r w:rsidRPr="005C7FDF">
              <w:rPr>
                <w:rFonts w:ascii="Calibri" w:hAnsi="Calibri" w:hint="eastAsia"/>
                <w:b/>
                <w:sz w:val="24"/>
              </w:rPr>
              <w:t>说明</w:t>
            </w:r>
          </w:p>
        </w:tc>
      </w:tr>
      <w:tr w:rsidR="00245E5D" w:rsidRPr="0064787C" w:rsidTr="00E40BD4">
        <w:tc>
          <w:tcPr>
            <w:tcW w:w="1417" w:type="dxa"/>
          </w:tcPr>
          <w:p w:rsidR="00245E5D" w:rsidRPr="00F34860" w:rsidRDefault="00245E5D"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3"/>
          </w:tcPr>
          <w:p w:rsidR="00245E5D" w:rsidRPr="00F34860" w:rsidRDefault="00245E5D" w:rsidP="00E40BD4">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245E5D" w:rsidRPr="00F34860" w:rsidRDefault="00245E5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245E5D" w:rsidRPr="00F34860" w:rsidRDefault="00245E5D" w:rsidP="00E40BD4">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245E5D" w:rsidRPr="0064787C" w:rsidTr="00E40BD4">
        <w:tc>
          <w:tcPr>
            <w:tcW w:w="1417"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3"/>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245E5D" w:rsidRPr="004E4F81" w:rsidRDefault="00245E5D" w:rsidP="00E40BD4">
            <w:pPr>
              <w:pStyle w:val="a5"/>
              <w:ind w:firstLineChars="0" w:firstLine="0"/>
              <w:rPr>
                <w:rFonts w:ascii="Calibri" w:hAnsi="Calibri"/>
                <w:kern w:val="0"/>
                <w:sz w:val="18"/>
              </w:rPr>
            </w:pPr>
          </w:p>
        </w:tc>
      </w:tr>
      <w:tr w:rsidR="00245E5D" w:rsidRPr="0064787C" w:rsidTr="00E40BD4">
        <w:tc>
          <w:tcPr>
            <w:tcW w:w="1417"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3"/>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245E5D" w:rsidRPr="0064787C" w:rsidTr="00E40BD4">
        <w:tc>
          <w:tcPr>
            <w:tcW w:w="1417" w:type="dxa"/>
            <w:vMerge w:val="restart"/>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3"/>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245E5D" w:rsidRPr="004E4F81" w:rsidRDefault="00245E5D"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请求时间</w:t>
            </w:r>
          </w:p>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245E5D" w:rsidRPr="0064787C" w:rsidTr="00E40BD4">
        <w:tc>
          <w:tcPr>
            <w:tcW w:w="1417" w:type="dxa"/>
            <w:vMerge/>
          </w:tcPr>
          <w:p w:rsidR="00245E5D" w:rsidRPr="004E4F81" w:rsidRDefault="00245E5D" w:rsidP="00E40BD4">
            <w:pPr>
              <w:pStyle w:val="a5"/>
              <w:ind w:firstLineChars="0" w:firstLine="0"/>
              <w:rPr>
                <w:rFonts w:ascii="Calibri" w:hAnsi="Calibri"/>
                <w:kern w:val="0"/>
                <w:sz w:val="18"/>
              </w:rPr>
            </w:pPr>
          </w:p>
        </w:tc>
        <w:tc>
          <w:tcPr>
            <w:tcW w:w="3119" w:type="dxa"/>
            <w:gridSpan w:val="3"/>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245E5D" w:rsidRPr="0064787C" w:rsidTr="00E40BD4">
        <w:tc>
          <w:tcPr>
            <w:tcW w:w="1417" w:type="dxa"/>
            <w:vMerge/>
          </w:tcPr>
          <w:p w:rsidR="00245E5D" w:rsidRPr="004E4F81" w:rsidRDefault="00245E5D" w:rsidP="00E40BD4">
            <w:pPr>
              <w:pStyle w:val="a5"/>
              <w:ind w:firstLineChars="0" w:firstLine="0"/>
              <w:rPr>
                <w:rFonts w:ascii="Calibri" w:hAnsi="Calibri"/>
                <w:kern w:val="0"/>
                <w:sz w:val="18"/>
              </w:rPr>
            </w:pPr>
          </w:p>
        </w:tc>
        <w:tc>
          <w:tcPr>
            <w:tcW w:w="3119" w:type="dxa"/>
            <w:gridSpan w:val="3"/>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245E5D" w:rsidRPr="004E4F81" w:rsidRDefault="00245E5D" w:rsidP="00E40BD4">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F31E5A" w:rsidRPr="0064787C" w:rsidTr="00E40BD4">
        <w:tc>
          <w:tcPr>
            <w:tcW w:w="1417" w:type="dxa"/>
            <w:vMerge w:val="restart"/>
          </w:tcPr>
          <w:p w:rsidR="00F31E5A" w:rsidRDefault="00F31E5A" w:rsidP="00E40BD4">
            <w:pPr>
              <w:pStyle w:val="a5"/>
              <w:ind w:firstLineChars="0" w:firstLine="0"/>
              <w:rPr>
                <w:rFonts w:ascii="Calibri" w:hAnsi="Calibri"/>
                <w:kern w:val="0"/>
                <w:sz w:val="18"/>
              </w:rPr>
            </w:pPr>
            <w:r>
              <w:rPr>
                <w:rFonts w:ascii="Calibri" w:hAnsi="Calibri" w:hint="eastAsia"/>
                <w:kern w:val="0"/>
                <w:sz w:val="18"/>
              </w:rPr>
              <w:t>请求参数</w:t>
            </w:r>
          </w:p>
          <w:p w:rsidR="00F31E5A" w:rsidRPr="00AE665D" w:rsidRDefault="00F31E5A" w:rsidP="00E40BD4">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JSON</w:t>
            </w:r>
            <w:r>
              <w:rPr>
                <w:rFonts w:ascii="Calibri" w:hAnsi="Calibri" w:hint="eastAsia"/>
                <w:kern w:val="0"/>
                <w:sz w:val="18"/>
              </w:rPr>
              <w:t>）</w:t>
            </w:r>
          </w:p>
        </w:tc>
        <w:tc>
          <w:tcPr>
            <w:tcW w:w="3119" w:type="dxa"/>
            <w:gridSpan w:val="3"/>
          </w:tcPr>
          <w:p w:rsidR="00F31E5A" w:rsidRPr="00AE665D" w:rsidRDefault="00F31E5A" w:rsidP="00E40BD4">
            <w:pPr>
              <w:pStyle w:val="a5"/>
              <w:ind w:firstLineChars="0" w:firstLine="0"/>
              <w:rPr>
                <w:rFonts w:ascii="Calibri" w:hAnsi="Calibri"/>
                <w:kern w:val="0"/>
                <w:sz w:val="18"/>
              </w:rPr>
            </w:pPr>
            <w:r w:rsidRPr="004E4F81">
              <w:rPr>
                <w:rFonts w:ascii="Calibri" w:hAnsi="Calibri" w:hint="eastAsia"/>
                <w:kern w:val="0"/>
                <w:sz w:val="18"/>
              </w:rPr>
              <w:t>method</w:t>
            </w:r>
          </w:p>
        </w:tc>
        <w:tc>
          <w:tcPr>
            <w:tcW w:w="567" w:type="dxa"/>
          </w:tcPr>
          <w:p w:rsidR="00F31E5A" w:rsidRPr="00AE665D" w:rsidRDefault="00F31E5A" w:rsidP="00E40BD4">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F31E5A" w:rsidRPr="00AE665D" w:rsidRDefault="00F31E5A" w:rsidP="00E40BD4">
            <w:pPr>
              <w:pStyle w:val="a5"/>
              <w:ind w:firstLineChars="0" w:firstLine="0"/>
              <w:rPr>
                <w:rFonts w:ascii="Calibri" w:hAnsi="Calibri"/>
                <w:kern w:val="0"/>
                <w:sz w:val="18"/>
              </w:rPr>
            </w:pPr>
            <w:r>
              <w:rPr>
                <w:rFonts w:ascii="Calibri" w:hAnsi="Calibri" w:hint="eastAsia"/>
                <w:kern w:val="0"/>
                <w:sz w:val="18"/>
              </w:rPr>
              <w:t>set_device_status</w:t>
            </w:r>
          </w:p>
        </w:tc>
      </w:tr>
      <w:tr w:rsidR="00F31E5A" w:rsidRPr="0064787C" w:rsidTr="00E40BD4">
        <w:tc>
          <w:tcPr>
            <w:tcW w:w="1417" w:type="dxa"/>
            <w:vMerge/>
          </w:tcPr>
          <w:p w:rsidR="00F31E5A" w:rsidRPr="007D7D04" w:rsidRDefault="00F31E5A" w:rsidP="00E40BD4">
            <w:pPr>
              <w:pStyle w:val="a5"/>
              <w:ind w:firstLineChars="0" w:firstLine="0"/>
              <w:rPr>
                <w:rFonts w:ascii="Calibri" w:hAnsi="Calibri"/>
                <w:kern w:val="0"/>
                <w:sz w:val="18"/>
              </w:rPr>
            </w:pPr>
          </w:p>
        </w:tc>
        <w:tc>
          <w:tcPr>
            <w:tcW w:w="1135" w:type="dxa"/>
            <w:vMerge w:val="restart"/>
          </w:tcPr>
          <w:p w:rsidR="00F31E5A" w:rsidRPr="007D7D04" w:rsidRDefault="00F31E5A" w:rsidP="00E40BD4">
            <w:pPr>
              <w:pStyle w:val="a5"/>
              <w:ind w:firstLineChars="0" w:firstLine="0"/>
              <w:rPr>
                <w:rFonts w:ascii="Calibri" w:hAnsi="Calibri"/>
                <w:kern w:val="0"/>
                <w:sz w:val="18"/>
              </w:rPr>
            </w:pPr>
            <w:r w:rsidRPr="004E4F81">
              <w:rPr>
                <w:rFonts w:ascii="Calibri" w:hAnsi="Calibri"/>
                <w:kern w:val="0"/>
                <w:sz w:val="18"/>
              </w:rPr>
              <w:t>standPara</w:t>
            </w:r>
          </w:p>
        </w:tc>
        <w:tc>
          <w:tcPr>
            <w:tcW w:w="1984" w:type="dxa"/>
            <w:gridSpan w:val="2"/>
          </w:tcPr>
          <w:p w:rsidR="00F31E5A" w:rsidRPr="007D7D04" w:rsidRDefault="00F31E5A" w:rsidP="00E40BD4">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F31E5A" w:rsidRPr="007D7D04" w:rsidRDefault="00F31E5A"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F31E5A" w:rsidRPr="007D7D04" w:rsidRDefault="00F31E5A" w:rsidP="00E40BD4">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136660" w:rsidRPr="0064787C" w:rsidTr="00E40BD4">
        <w:tc>
          <w:tcPr>
            <w:tcW w:w="1417" w:type="dxa"/>
            <w:vMerge/>
          </w:tcPr>
          <w:p w:rsidR="00136660" w:rsidRPr="007D7D04" w:rsidRDefault="00136660" w:rsidP="00E40BD4">
            <w:pPr>
              <w:pStyle w:val="a5"/>
              <w:ind w:firstLineChars="0" w:firstLine="0"/>
              <w:rPr>
                <w:rFonts w:ascii="Calibri" w:hAnsi="Calibri"/>
                <w:kern w:val="0"/>
                <w:sz w:val="18"/>
              </w:rPr>
            </w:pPr>
          </w:p>
        </w:tc>
        <w:tc>
          <w:tcPr>
            <w:tcW w:w="1135" w:type="dxa"/>
            <w:vMerge/>
          </w:tcPr>
          <w:p w:rsidR="00136660" w:rsidRPr="004E4F81" w:rsidRDefault="00136660" w:rsidP="00E40BD4">
            <w:pPr>
              <w:pStyle w:val="a5"/>
              <w:ind w:firstLineChars="0" w:firstLine="0"/>
              <w:rPr>
                <w:rFonts w:ascii="Calibri" w:hAnsi="Calibri"/>
                <w:kern w:val="0"/>
                <w:sz w:val="18"/>
              </w:rPr>
            </w:pPr>
          </w:p>
        </w:tc>
        <w:tc>
          <w:tcPr>
            <w:tcW w:w="1984" w:type="dxa"/>
            <w:gridSpan w:val="2"/>
          </w:tcPr>
          <w:p w:rsidR="00136660" w:rsidRPr="00EB5242" w:rsidRDefault="00136660" w:rsidP="00E40BD4">
            <w:pPr>
              <w:pStyle w:val="a5"/>
              <w:ind w:firstLineChars="0" w:firstLine="0"/>
              <w:rPr>
                <w:rFonts w:ascii="Calibri" w:hAnsi="Calibri"/>
                <w:kern w:val="0"/>
                <w:sz w:val="18"/>
              </w:rPr>
            </w:pPr>
            <w:r>
              <w:rPr>
                <w:rFonts w:ascii="Calibri" w:hAnsi="Calibri" w:hint="eastAsia"/>
                <w:kern w:val="0"/>
                <w:sz w:val="18"/>
              </w:rPr>
              <w:t>jd_uid</w:t>
            </w:r>
          </w:p>
        </w:tc>
        <w:tc>
          <w:tcPr>
            <w:tcW w:w="567" w:type="dxa"/>
          </w:tcPr>
          <w:p w:rsidR="00136660" w:rsidRDefault="00136660"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136660" w:rsidRDefault="00136660" w:rsidP="00E40BD4">
            <w:pPr>
              <w:pStyle w:val="a5"/>
              <w:ind w:firstLineChars="0" w:firstLine="0"/>
              <w:rPr>
                <w:rFonts w:ascii="Calibri" w:hAnsi="Calibri"/>
                <w:kern w:val="0"/>
                <w:sz w:val="18"/>
              </w:rPr>
            </w:pPr>
            <w:r>
              <w:rPr>
                <w:rFonts w:ascii="Calibri" w:hAnsi="Calibri" w:hint="eastAsia"/>
                <w:kern w:val="0"/>
                <w:sz w:val="18"/>
              </w:rPr>
              <w:t>京东用户唯一标示</w:t>
            </w:r>
          </w:p>
        </w:tc>
      </w:tr>
      <w:tr w:rsidR="00614047" w:rsidRPr="0064787C" w:rsidTr="00E40BD4">
        <w:tc>
          <w:tcPr>
            <w:tcW w:w="1417" w:type="dxa"/>
            <w:vMerge/>
          </w:tcPr>
          <w:p w:rsidR="00614047" w:rsidRPr="007D7D04" w:rsidRDefault="00614047" w:rsidP="00E40BD4">
            <w:pPr>
              <w:pStyle w:val="a5"/>
              <w:ind w:firstLineChars="0" w:firstLine="0"/>
              <w:rPr>
                <w:rFonts w:ascii="Calibri" w:hAnsi="Calibri"/>
                <w:kern w:val="0"/>
                <w:sz w:val="18"/>
              </w:rPr>
            </w:pPr>
          </w:p>
        </w:tc>
        <w:tc>
          <w:tcPr>
            <w:tcW w:w="1135" w:type="dxa"/>
            <w:vMerge/>
          </w:tcPr>
          <w:p w:rsidR="00614047" w:rsidRPr="007D7D04" w:rsidRDefault="00614047" w:rsidP="00E40BD4">
            <w:pPr>
              <w:pStyle w:val="a5"/>
              <w:ind w:firstLineChars="0" w:firstLine="0"/>
              <w:rPr>
                <w:rFonts w:ascii="Calibri" w:hAnsi="Calibri"/>
                <w:kern w:val="0"/>
                <w:sz w:val="18"/>
              </w:rPr>
            </w:pPr>
          </w:p>
        </w:tc>
        <w:tc>
          <w:tcPr>
            <w:tcW w:w="850" w:type="dxa"/>
          </w:tcPr>
          <w:p w:rsidR="00614047" w:rsidRPr="00C65CF8" w:rsidRDefault="00614047" w:rsidP="00E40BD4">
            <w:pPr>
              <w:pStyle w:val="a5"/>
              <w:ind w:firstLineChars="0" w:firstLine="0"/>
              <w:rPr>
                <w:rFonts w:ascii="Calibri" w:hAnsi="Calibri"/>
                <w:kern w:val="0"/>
                <w:sz w:val="18"/>
              </w:rPr>
            </w:pPr>
            <w:r w:rsidRPr="00C65CF8">
              <w:rPr>
                <w:rFonts w:hint="eastAsia"/>
              </w:rPr>
              <w:t>data</w:t>
            </w:r>
          </w:p>
        </w:tc>
        <w:tc>
          <w:tcPr>
            <w:tcW w:w="1134" w:type="dxa"/>
          </w:tcPr>
          <w:p w:rsidR="00614047" w:rsidRDefault="00614047" w:rsidP="00297553">
            <w:pPr>
              <w:pStyle w:val="a5"/>
              <w:ind w:firstLineChars="0" w:firstLine="0"/>
              <w:rPr>
                <w:rFonts w:ascii="Calibri" w:hAnsi="Calibri" w:hint="eastAsia"/>
                <w:kern w:val="0"/>
                <w:sz w:val="18"/>
              </w:rPr>
            </w:pPr>
            <w:r>
              <w:rPr>
                <w:rFonts w:ascii="Calibri" w:hAnsi="Calibri" w:hint="eastAsia"/>
                <w:kern w:val="0"/>
                <w:sz w:val="18"/>
              </w:rPr>
              <w:t>{</w:t>
            </w:r>
          </w:p>
          <w:p w:rsidR="00614047" w:rsidRDefault="00614047" w:rsidP="00297553">
            <w:pPr>
              <w:pStyle w:val="a5"/>
              <w:ind w:firstLineChars="0" w:firstLine="0"/>
              <w:rPr>
                <w:rFonts w:ascii="Calibri" w:hAnsi="Calibri" w:hint="eastAsia"/>
                <w:kern w:val="0"/>
                <w:sz w:val="18"/>
              </w:rPr>
            </w:pPr>
            <w:r>
              <w:rPr>
                <w:rFonts w:ascii="Calibri" w:hAnsi="Calibri" w:hint="eastAsia"/>
                <w:kern w:val="0"/>
                <w:sz w:val="18"/>
              </w:rPr>
              <w:t>&lt;</w:t>
            </w:r>
            <w:r>
              <w:rPr>
                <w:rFonts w:ascii="Calibri" w:hAnsi="Calibri" w:hint="eastAsia"/>
                <w:kern w:val="0"/>
                <w:sz w:val="18"/>
              </w:rPr>
              <w:t>属性</w:t>
            </w:r>
            <w:r>
              <w:rPr>
                <w:rFonts w:ascii="Calibri" w:hAnsi="Calibri" w:hint="eastAsia"/>
                <w:kern w:val="0"/>
                <w:sz w:val="18"/>
              </w:rPr>
              <w:t>&gt;</w:t>
            </w:r>
            <w:r>
              <w:rPr>
                <w:rFonts w:ascii="Calibri" w:hAnsi="Calibri" w:hint="eastAsia"/>
                <w:kern w:val="0"/>
                <w:sz w:val="18"/>
              </w:rPr>
              <w:t>：</w:t>
            </w:r>
            <w:r>
              <w:rPr>
                <w:rFonts w:ascii="Calibri" w:hAnsi="Calibri" w:hint="eastAsia"/>
                <w:kern w:val="0"/>
                <w:sz w:val="18"/>
              </w:rPr>
              <w:t>&lt;</w:t>
            </w:r>
            <w:r>
              <w:rPr>
                <w:rFonts w:ascii="Calibri" w:hAnsi="Calibri" w:hint="eastAsia"/>
                <w:kern w:val="0"/>
                <w:sz w:val="18"/>
              </w:rPr>
              <w:t>值</w:t>
            </w:r>
            <w:r>
              <w:rPr>
                <w:rFonts w:ascii="Calibri" w:hAnsi="Calibri" w:hint="eastAsia"/>
                <w:kern w:val="0"/>
                <w:sz w:val="18"/>
              </w:rPr>
              <w:t>&gt;</w:t>
            </w:r>
          </w:p>
          <w:p w:rsidR="00614047" w:rsidRDefault="00614047" w:rsidP="00297553">
            <w:pPr>
              <w:pStyle w:val="a5"/>
              <w:ind w:firstLine="360"/>
              <w:rPr>
                <w:rFonts w:ascii="Calibri" w:hAnsi="Calibri" w:hint="eastAsia"/>
                <w:kern w:val="0"/>
                <w:sz w:val="18"/>
              </w:rPr>
            </w:pPr>
            <w:r>
              <w:rPr>
                <w:rFonts w:ascii="Calibri" w:hAnsi="Calibri" w:hint="eastAsia"/>
                <w:kern w:val="0"/>
                <w:sz w:val="18"/>
              </w:rPr>
              <w:t>at:</w:t>
            </w:r>
            <w:r>
              <w:rPr>
                <w:rFonts w:ascii="Calibri" w:hAnsi="Calibri" w:hint="eastAsia"/>
                <w:kern w:val="0"/>
                <w:sz w:val="18"/>
              </w:rPr>
              <w:t>时间</w:t>
            </w:r>
          </w:p>
          <w:p w:rsidR="00614047" w:rsidRDefault="00614047" w:rsidP="00297553">
            <w:pPr>
              <w:pStyle w:val="a5"/>
              <w:ind w:firstLineChars="19" w:firstLine="34"/>
              <w:rPr>
                <w:rFonts w:ascii="Calibri" w:hAnsi="Calibri" w:hint="eastAsia"/>
                <w:kern w:val="0"/>
                <w:sz w:val="18"/>
              </w:rPr>
            </w:pPr>
            <w:r>
              <w:rPr>
                <w:rFonts w:ascii="Calibri" w:hAnsi="Calibri" w:hint="eastAsia"/>
                <w:kern w:val="0"/>
                <w:sz w:val="18"/>
              </w:rPr>
              <w:t>}</w:t>
            </w:r>
          </w:p>
          <w:p w:rsidR="00614047" w:rsidRPr="00C65CF8" w:rsidRDefault="00614047" w:rsidP="00E40BD4">
            <w:pPr>
              <w:pStyle w:val="a5"/>
              <w:ind w:firstLineChars="0" w:firstLine="0"/>
              <w:rPr>
                <w:rFonts w:ascii="Calibri" w:hAnsi="Calibri"/>
                <w:kern w:val="0"/>
                <w:sz w:val="18"/>
              </w:rPr>
            </w:pPr>
            <w:r>
              <w:rPr>
                <w:rFonts w:ascii="Calibri" w:hAnsi="Calibri" w:hint="eastAsia"/>
                <w:kern w:val="0"/>
                <w:sz w:val="18"/>
              </w:rPr>
              <w:t>……</w:t>
            </w:r>
          </w:p>
        </w:tc>
        <w:tc>
          <w:tcPr>
            <w:tcW w:w="567" w:type="dxa"/>
          </w:tcPr>
          <w:p w:rsidR="00614047" w:rsidRPr="007D7D04" w:rsidRDefault="00614047" w:rsidP="00E40BD4">
            <w:pPr>
              <w:pStyle w:val="a5"/>
              <w:ind w:firstLineChars="0" w:firstLine="0"/>
              <w:rPr>
                <w:rFonts w:ascii="Calibri" w:hAnsi="Calibri"/>
                <w:kern w:val="0"/>
                <w:sz w:val="18"/>
              </w:rPr>
            </w:pPr>
          </w:p>
        </w:tc>
        <w:tc>
          <w:tcPr>
            <w:tcW w:w="3311" w:type="dxa"/>
          </w:tcPr>
          <w:p w:rsidR="00614047" w:rsidRDefault="00614047" w:rsidP="00297553">
            <w:pPr>
              <w:pStyle w:val="a5"/>
              <w:ind w:firstLineChars="0" w:firstLine="0"/>
              <w:rPr>
                <w:rFonts w:ascii="Calibri" w:hAnsi="Calibri" w:hint="eastAsia"/>
                <w:kern w:val="0"/>
                <w:sz w:val="18"/>
              </w:rPr>
            </w:pPr>
            <w:r>
              <w:rPr>
                <w:rFonts w:ascii="Calibri" w:hAnsi="Calibri" w:hint="eastAsia"/>
                <w:kern w:val="0"/>
                <w:sz w:val="18"/>
              </w:rPr>
              <w:t>设备属性和值，以</w:t>
            </w:r>
            <w:r>
              <w:rPr>
                <w:rFonts w:ascii="Calibri" w:hAnsi="Calibri" w:hint="eastAsia"/>
                <w:kern w:val="0"/>
                <w:sz w:val="18"/>
              </w:rPr>
              <w:t>:</w:t>
            </w:r>
            <w:r>
              <w:rPr>
                <w:rFonts w:ascii="Calibri" w:hAnsi="Calibri" w:hint="eastAsia"/>
                <w:kern w:val="0"/>
                <w:sz w:val="18"/>
              </w:rPr>
              <w:t>隔离的键值对</w:t>
            </w:r>
          </w:p>
          <w:p w:rsidR="00614047" w:rsidRPr="007D7D04" w:rsidRDefault="00614047" w:rsidP="00E40BD4">
            <w:pPr>
              <w:pStyle w:val="a5"/>
              <w:ind w:firstLineChars="0" w:firstLine="0"/>
              <w:rPr>
                <w:rFonts w:ascii="Calibri" w:hAnsi="Calibri"/>
                <w:kern w:val="0"/>
                <w:sz w:val="18"/>
              </w:rPr>
            </w:pPr>
            <w:r>
              <w:rPr>
                <w:rFonts w:ascii="Calibri" w:hAnsi="Calibri" w:hint="eastAsia"/>
                <w:kern w:val="0"/>
                <w:sz w:val="18"/>
              </w:rPr>
              <w:t>，</w:t>
            </w:r>
            <w:r>
              <w:rPr>
                <w:rFonts w:ascii="Calibri" w:hAnsi="Calibri" w:hint="eastAsia"/>
                <w:kern w:val="0"/>
                <w:sz w:val="18"/>
              </w:rPr>
              <w:t>at</w:t>
            </w:r>
            <w:r>
              <w:rPr>
                <w:rFonts w:ascii="Calibri" w:hAnsi="Calibri" w:hint="eastAsia"/>
                <w:kern w:val="0"/>
                <w:sz w:val="18"/>
              </w:rPr>
              <w:t>表示属性值</w:t>
            </w:r>
            <w:bookmarkStart w:id="64" w:name="_GoBack"/>
            <w:bookmarkEnd w:id="64"/>
            <w:r>
              <w:rPr>
                <w:rFonts w:ascii="Calibri" w:hAnsi="Calibri" w:hint="eastAsia"/>
                <w:kern w:val="0"/>
                <w:sz w:val="18"/>
              </w:rPr>
              <w:t>对的生成时间</w:t>
            </w:r>
          </w:p>
        </w:tc>
      </w:tr>
      <w:tr w:rsidR="00245E5D" w:rsidRPr="0064787C" w:rsidTr="00E40BD4">
        <w:tc>
          <w:tcPr>
            <w:tcW w:w="1417" w:type="dxa"/>
            <w:vMerge w:val="restart"/>
          </w:tcPr>
          <w:p w:rsidR="00245E5D" w:rsidRPr="007D7D04" w:rsidRDefault="00245E5D" w:rsidP="00E40BD4">
            <w:pPr>
              <w:pStyle w:val="a5"/>
              <w:ind w:firstLineChars="0" w:firstLine="0"/>
              <w:rPr>
                <w:rFonts w:ascii="Calibri" w:hAnsi="Calibri"/>
                <w:kern w:val="0"/>
                <w:sz w:val="18"/>
              </w:rPr>
            </w:pPr>
            <w:r w:rsidRPr="004E4F81">
              <w:rPr>
                <w:rFonts w:ascii="Calibri" w:hAnsi="Calibri" w:hint="eastAsia"/>
                <w:kern w:val="0"/>
                <w:sz w:val="18"/>
              </w:rPr>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3"/>
          </w:tcPr>
          <w:p w:rsidR="00245E5D" w:rsidRPr="004E4F81" w:rsidRDefault="00245E5D" w:rsidP="00E40BD4">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245E5D" w:rsidRDefault="00245E5D" w:rsidP="00E40BD4">
            <w:pPr>
              <w:pStyle w:val="a5"/>
              <w:ind w:firstLineChars="0" w:firstLine="0"/>
              <w:rPr>
                <w:rFonts w:ascii="Calibri" w:hAnsi="Calibri"/>
                <w:kern w:val="0"/>
                <w:sz w:val="18"/>
              </w:rPr>
            </w:pPr>
          </w:p>
        </w:tc>
        <w:tc>
          <w:tcPr>
            <w:tcW w:w="3311" w:type="dxa"/>
          </w:tcPr>
          <w:p w:rsidR="00245E5D" w:rsidRDefault="00245E5D" w:rsidP="00E40BD4">
            <w:pPr>
              <w:pStyle w:val="a5"/>
              <w:ind w:firstLineChars="0" w:firstLine="0"/>
              <w:rPr>
                <w:rFonts w:ascii="Calibri" w:hAnsi="Calibri"/>
                <w:kern w:val="0"/>
                <w:sz w:val="18"/>
              </w:rPr>
            </w:pPr>
            <w:r>
              <w:rPr>
                <w:rFonts w:ascii="Calibri" w:hAnsi="Calibri" w:hint="eastAsia"/>
                <w:kern w:val="0"/>
                <w:sz w:val="18"/>
              </w:rPr>
              <w:t>返回码</w:t>
            </w:r>
          </w:p>
        </w:tc>
      </w:tr>
      <w:tr w:rsidR="00245E5D" w:rsidRPr="0064787C" w:rsidTr="00E40BD4">
        <w:tc>
          <w:tcPr>
            <w:tcW w:w="1417" w:type="dxa"/>
            <w:vMerge/>
          </w:tcPr>
          <w:p w:rsidR="00245E5D" w:rsidRPr="004E4F81" w:rsidRDefault="00245E5D" w:rsidP="00E40BD4">
            <w:pPr>
              <w:pStyle w:val="a5"/>
              <w:ind w:firstLineChars="0" w:firstLine="0"/>
              <w:rPr>
                <w:rFonts w:ascii="Calibri" w:hAnsi="Calibri"/>
                <w:kern w:val="0"/>
                <w:sz w:val="18"/>
              </w:rPr>
            </w:pPr>
          </w:p>
        </w:tc>
        <w:tc>
          <w:tcPr>
            <w:tcW w:w="3119" w:type="dxa"/>
            <w:gridSpan w:val="3"/>
          </w:tcPr>
          <w:p w:rsidR="00245E5D" w:rsidRPr="00EB5242" w:rsidRDefault="00245E5D" w:rsidP="00E40BD4">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245E5D" w:rsidRDefault="00245E5D" w:rsidP="00E40BD4">
            <w:pPr>
              <w:pStyle w:val="a5"/>
              <w:ind w:firstLineChars="0" w:firstLine="0"/>
              <w:rPr>
                <w:rFonts w:ascii="Calibri" w:hAnsi="Calibri"/>
                <w:kern w:val="0"/>
                <w:sz w:val="18"/>
              </w:rPr>
            </w:pPr>
          </w:p>
        </w:tc>
        <w:tc>
          <w:tcPr>
            <w:tcW w:w="3311" w:type="dxa"/>
          </w:tcPr>
          <w:p w:rsidR="00245E5D" w:rsidRDefault="00245E5D" w:rsidP="00E40BD4">
            <w:pPr>
              <w:pStyle w:val="a5"/>
              <w:ind w:firstLineChars="0" w:firstLine="0"/>
              <w:rPr>
                <w:rFonts w:ascii="Calibri" w:hAnsi="Calibri"/>
                <w:kern w:val="0"/>
                <w:sz w:val="18"/>
              </w:rPr>
            </w:pPr>
            <w:r>
              <w:rPr>
                <w:rFonts w:ascii="Calibri" w:hAnsi="Calibri" w:hint="eastAsia"/>
                <w:kern w:val="0"/>
                <w:sz w:val="18"/>
              </w:rPr>
              <w:t>返回消息</w:t>
            </w:r>
          </w:p>
        </w:tc>
      </w:tr>
    </w:tbl>
    <w:p w:rsidR="00245E5D" w:rsidRPr="00D90F76" w:rsidRDefault="00245E5D" w:rsidP="00245E5D"/>
    <w:p w:rsidR="00245E5D" w:rsidRDefault="00245E5D" w:rsidP="00245E5D">
      <w:pPr>
        <w:pStyle w:val="3"/>
        <w:ind w:left="420"/>
        <w:rPr>
          <w:rFonts w:ascii="Bell MT" w:hAnsi="Bell MT"/>
        </w:rPr>
      </w:pPr>
      <w:bookmarkStart w:id="65" w:name="_Toc414370437"/>
      <w:r>
        <w:rPr>
          <w:rFonts w:ascii="Bell MT" w:hAnsi="Bell MT" w:hint="eastAsia"/>
        </w:rPr>
        <w:t>示例</w:t>
      </w:r>
      <w:bookmarkEnd w:id="65"/>
    </w:p>
    <w:p w:rsidR="00245E5D" w:rsidRPr="00EB68C0" w:rsidRDefault="00245E5D" w:rsidP="00245E5D">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245E5D" w:rsidRPr="00EB68C0" w:rsidTr="00E40BD4">
        <w:tc>
          <w:tcPr>
            <w:tcW w:w="8414" w:type="dxa"/>
          </w:tcPr>
          <w:p w:rsidR="00245E5D" w:rsidRPr="0016572D" w:rsidRDefault="00245E5D" w:rsidP="00E40BD4">
            <w:r w:rsidRPr="0016572D">
              <w:t>{</w:t>
            </w:r>
          </w:p>
          <w:p w:rsidR="00245E5D" w:rsidRPr="0016572D" w:rsidRDefault="00245E5D" w:rsidP="00E40BD4">
            <w:r w:rsidRPr="0016572D">
              <w:t xml:space="preserve">    "</w:t>
            </w:r>
            <w:r w:rsidR="00BE4350">
              <w:rPr>
                <w:rFonts w:hint="eastAsia"/>
              </w:rPr>
              <w:t>method</w:t>
            </w:r>
            <w:r w:rsidRPr="0016572D">
              <w:t>": "</w:t>
            </w:r>
            <w:r w:rsidR="00A22EAD">
              <w:rPr>
                <w:rFonts w:ascii="Calibri" w:hAnsi="Calibri" w:hint="eastAsia"/>
                <w:kern w:val="0"/>
                <w:sz w:val="18"/>
              </w:rPr>
              <w:t xml:space="preserve"> set_device_status</w:t>
            </w:r>
            <w:r w:rsidR="00A22EAD" w:rsidRPr="0016572D" w:rsidDel="00A22EAD">
              <w:rPr>
                <w:rFonts w:hint="eastAsia"/>
              </w:rPr>
              <w:t xml:space="preserve"> </w:t>
            </w:r>
            <w:r w:rsidRPr="0016572D">
              <w:t>",</w:t>
            </w:r>
          </w:p>
          <w:p w:rsidR="00245E5D" w:rsidRPr="0016572D" w:rsidRDefault="00245E5D" w:rsidP="00E40BD4">
            <w:r w:rsidRPr="0016572D">
              <w:t xml:space="preserve">    "standPara": {</w:t>
            </w:r>
          </w:p>
          <w:p w:rsidR="00245E5D" w:rsidRDefault="00245E5D" w:rsidP="00E40BD4">
            <w:r w:rsidRPr="0016572D">
              <w:t xml:space="preserve">        "feed_id": </w:t>
            </w:r>
            <w:r w:rsidRPr="0016572D">
              <w:rPr>
                <w:rFonts w:hint="eastAsia"/>
              </w:rPr>
              <w:t>123456789097</w:t>
            </w:r>
            <w:r w:rsidRPr="0016572D">
              <w:t>,</w:t>
            </w:r>
          </w:p>
          <w:p w:rsidR="00AA334A" w:rsidRPr="0016572D" w:rsidRDefault="00AA334A" w:rsidP="00E40BD4">
            <w:r>
              <w:t xml:space="preserve">        "</w:t>
            </w:r>
            <w:r>
              <w:rPr>
                <w:rFonts w:hint="eastAsia"/>
              </w:rPr>
              <w:t>jd</w:t>
            </w:r>
            <w:r w:rsidRPr="0016572D">
              <w:t>_</w:t>
            </w:r>
            <w:r>
              <w:rPr>
                <w:rFonts w:hint="eastAsia"/>
              </w:rPr>
              <w:t>u</w:t>
            </w:r>
            <w:r w:rsidRPr="0016572D">
              <w:t>id": "</w:t>
            </w:r>
            <w:r>
              <w:rPr>
                <w:rFonts w:hint="eastAsia"/>
              </w:rPr>
              <w:t>12837646294</w:t>
            </w:r>
            <w:r w:rsidRPr="0016572D">
              <w:t>",</w:t>
            </w:r>
          </w:p>
          <w:p w:rsidR="00245E5D" w:rsidRPr="0016572D" w:rsidRDefault="00245E5D" w:rsidP="00E40BD4">
            <w:r w:rsidRPr="0016572D">
              <w:t xml:space="preserve">        "</w:t>
            </w:r>
            <w:r w:rsidRPr="0016572D">
              <w:rPr>
                <w:rFonts w:hint="eastAsia"/>
              </w:rPr>
              <w:t>data</w:t>
            </w:r>
            <w:r w:rsidRPr="0016572D">
              <w:t>"</w:t>
            </w:r>
            <w:r w:rsidRPr="0016572D">
              <w:rPr>
                <w:rFonts w:hint="eastAsia"/>
              </w:rPr>
              <w:t>:[{</w:t>
            </w:r>
          </w:p>
          <w:p w:rsidR="00245E5D" w:rsidRPr="0016572D" w:rsidRDefault="00245E5D" w:rsidP="00E40BD4">
            <w:r w:rsidRPr="0016572D">
              <w:rPr>
                <w:rFonts w:hint="eastAsia"/>
              </w:rPr>
              <w:lastRenderedPageBreak/>
              <w:t xml:space="preserve">            </w:t>
            </w:r>
            <w:r w:rsidRPr="0016572D">
              <w:t>"</w:t>
            </w:r>
            <w:r w:rsidRPr="0016572D">
              <w:rPr>
                <w:rFonts w:hint="eastAsia"/>
              </w:rPr>
              <w:t>stream_</w:t>
            </w:r>
            <w:r w:rsidR="008B678A">
              <w:rPr>
                <w:rFonts w:hint="eastAsia"/>
              </w:rPr>
              <w:t>1</w:t>
            </w:r>
            <w:r w:rsidRPr="0016572D">
              <w:t>"</w:t>
            </w:r>
            <w:r w:rsidRPr="0016572D">
              <w:rPr>
                <w:rFonts w:hint="eastAsia"/>
              </w:rPr>
              <w:t>:</w:t>
            </w:r>
            <w:r w:rsidRPr="0016572D">
              <w:t>"</w:t>
            </w:r>
            <w:r w:rsidR="008B678A">
              <w:rPr>
                <w:rFonts w:hint="eastAsia"/>
              </w:rPr>
              <w:t>xxx</w:t>
            </w:r>
            <w:r w:rsidRPr="0016572D">
              <w:t>"</w:t>
            </w:r>
            <w:r w:rsidRPr="0016572D">
              <w:rPr>
                <w:rFonts w:hint="eastAsia"/>
              </w:rPr>
              <w:t>,</w:t>
            </w:r>
          </w:p>
          <w:p w:rsidR="00245E5D" w:rsidRPr="0016572D" w:rsidRDefault="00245E5D" w:rsidP="00E40BD4">
            <w:r w:rsidRPr="0016572D">
              <w:rPr>
                <w:rFonts w:hint="eastAsia"/>
              </w:rPr>
              <w:t xml:space="preserve">            </w:t>
            </w:r>
            <w:r w:rsidRPr="0016572D">
              <w:t>"at":"2013-04-22T01:35:43+0800"</w:t>
            </w:r>
          </w:p>
          <w:p w:rsidR="00245E5D" w:rsidRPr="0016572D" w:rsidRDefault="00245E5D" w:rsidP="00E40BD4">
            <w:r w:rsidRPr="0016572D">
              <w:rPr>
                <w:rFonts w:hint="eastAsia"/>
              </w:rPr>
              <w:t xml:space="preserve">         },</w:t>
            </w:r>
          </w:p>
          <w:p w:rsidR="00245E5D" w:rsidRPr="0016572D" w:rsidRDefault="00245E5D" w:rsidP="00E40BD4">
            <w:pPr>
              <w:ind w:firstLineChars="450" w:firstLine="945"/>
            </w:pPr>
            <w:r w:rsidRPr="0016572D">
              <w:rPr>
                <w:rFonts w:hint="eastAsia"/>
              </w:rPr>
              <w:t>{</w:t>
            </w:r>
          </w:p>
          <w:p w:rsidR="00245E5D" w:rsidRPr="0016572D" w:rsidRDefault="00245E5D" w:rsidP="00E40BD4">
            <w:r w:rsidRPr="0016572D">
              <w:rPr>
                <w:rFonts w:hint="eastAsia"/>
              </w:rPr>
              <w:t xml:space="preserve">            </w:t>
            </w:r>
            <w:r w:rsidRPr="0016572D">
              <w:t>"</w:t>
            </w:r>
            <w:r w:rsidRPr="0016572D">
              <w:rPr>
                <w:rFonts w:hint="eastAsia"/>
              </w:rPr>
              <w:t>stream_</w:t>
            </w:r>
            <w:r w:rsidR="008B678A">
              <w:rPr>
                <w:rFonts w:hint="eastAsia"/>
              </w:rPr>
              <w:t>2</w:t>
            </w:r>
            <w:r w:rsidRPr="0016572D">
              <w:t>"</w:t>
            </w:r>
            <w:r w:rsidRPr="0016572D">
              <w:rPr>
                <w:rFonts w:hint="eastAsia"/>
              </w:rPr>
              <w:t>:</w:t>
            </w:r>
            <w:r w:rsidRPr="0016572D">
              <w:t>"</w:t>
            </w:r>
            <w:r w:rsidR="008B678A">
              <w:rPr>
                <w:rFonts w:hint="eastAsia"/>
              </w:rPr>
              <w:t>yyy</w:t>
            </w:r>
            <w:r w:rsidRPr="0016572D">
              <w:t>"</w:t>
            </w:r>
            <w:r w:rsidRPr="0016572D">
              <w:rPr>
                <w:rFonts w:hint="eastAsia"/>
              </w:rPr>
              <w:t>,</w:t>
            </w:r>
          </w:p>
          <w:p w:rsidR="00245E5D" w:rsidRPr="0016572D" w:rsidRDefault="00245E5D" w:rsidP="00E40BD4">
            <w:r w:rsidRPr="0016572D">
              <w:rPr>
                <w:rFonts w:hint="eastAsia"/>
              </w:rPr>
              <w:t xml:space="preserve">            </w:t>
            </w:r>
            <w:r w:rsidRPr="0016572D">
              <w:t>"at":"2013-04-22T01:35:4</w:t>
            </w:r>
            <w:r w:rsidRPr="0016572D">
              <w:rPr>
                <w:rFonts w:hint="eastAsia"/>
              </w:rPr>
              <w:t>5</w:t>
            </w:r>
            <w:r w:rsidRPr="0016572D">
              <w:t>+0800"</w:t>
            </w:r>
          </w:p>
          <w:p w:rsidR="00245E5D" w:rsidRPr="0016572D" w:rsidRDefault="00245E5D" w:rsidP="00E40BD4">
            <w:r w:rsidRPr="0016572D">
              <w:rPr>
                <w:rFonts w:hint="eastAsia"/>
              </w:rPr>
              <w:t xml:space="preserve">         }]</w:t>
            </w:r>
          </w:p>
          <w:p w:rsidR="00245E5D" w:rsidRPr="0016572D" w:rsidRDefault="00245E5D" w:rsidP="00E40BD4">
            <w:pPr>
              <w:ind w:firstLineChars="200" w:firstLine="420"/>
            </w:pPr>
            <w:r w:rsidRPr="0016572D">
              <w:t>}</w:t>
            </w:r>
          </w:p>
          <w:p w:rsidR="00245E5D" w:rsidRPr="00717655" w:rsidRDefault="00245E5D" w:rsidP="00E40BD4">
            <w:pPr>
              <w:rPr>
                <w:rFonts w:ascii="Bell MT" w:hAnsi="Bell MT"/>
              </w:rPr>
            </w:pPr>
            <w:r w:rsidRPr="0016572D">
              <w:t>}</w:t>
            </w:r>
          </w:p>
        </w:tc>
      </w:tr>
    </w:tbl>
    <w:p w:rsidR="00245E5D" w:rsidRPr="00EB68C0" w:rsidRDefault="00245E5D" w:rsidP="00245E5D">
      <w:pPr>
        <w:rPr>
          <w:rFonts w:ascii="Bell MT" w:hAnsi="Bell MT"/>
        </w:rPr>
      </w:pPr>
    </w:p>
    <w:p w:rsidR="00245E5D" w:rsidRPr="00EB68C0" w:rsidRDefault="00245E5D" w:rsidP="00245E5D">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245E5D" w:rsidRPr="00EB68C0" w:rsidTr="00E40BD4">
        <w:tc>
          <w:tcPr>
            <w:tcW w:w="8414" w:type="dxa"/>
          </w:tcPr>
          <w:p w:rsidR="00245E5D" w:rsidRDefault="00245E5D" w:rsidP="00E40BD4">
            <w:pPr>
              <w:rPr>
                <w:rFonts w:ascii="Bell MT" w:hAnsi="Bell MT"/>
              </w:rPr>
            </w:pPr>
            <w:r w:rsidRPr="00EB68C0">
              <w:rPr>
                <w:rFonts w:ascii="Bell MT" w:hAnsi="Bell MT" w:hint="eastAsia"/>
              </w:rPr>
              <w:t>成功：</w:t>
            </w:r>
          </w:p>
          <w:p w:rsidR="00245E5D" w:rsidRDefault="00245E5D" w:rsidP="00E40BD4">
            <w:r>
              <w:t>{</w:t>
            </w:r>
          </w:p>
          <w:p w:rsidR="00245E5D" w:rsidRDefault="00245E5D" w:rsidP="00E40BD4">
            <w:r>
              <w:t xml:space="preserve">    "retCode": 200,</w:t>
            </w:r>
          </w:p>
          <w:p w:rsidR="00245E5D" w:rsidRDefault="00245E5D" w:rsidP="00E40BD4">
            <w:r>
              <w:t xml:space="preserve">    "retMsg": "success"</w:t>
            </w:r>
          </w:p>
          <w:p w:rsidR="00245E5D" w:rsidRPr="00EB68C0" w:rsidRDefault="00245E5D" w:rsidP="00E40BD4">
            <w:pPr>
              <w:rPr>
                <w:rFonts w:ascii="Bell MT" w:hAnsi="Bell MT"/>
              </w:rPr>
            </w:pPr>
            <w:r>
              <w:t>}</w:t>
            </w:r>
          </w:p>
        </w:tc>
      </w:tr>
      <w:tr w:rsidR="00245E5D" w:rsidRPr="00EB68C0" w:rsidTr="00E40BD4">
        <w:tc>
          <w:tcPr>
            <w:tcW w:w="8414" w:type="dxa"/>
          </w:tcPr>
          <w:p w:rsidR="00245E5D" w:rsidRPr="00EB68C0" w:rsidRDefault="00245E5D" w:rsidP="00E40BD4">
            <w:pPr>
              <w:rPr>
                <w:rFonts w:ascii="Bell MT" w:hAnsi="Bell MT"/>
              </w:rPr>
            </w:pPr>
            <w:r w:rsidRPr="00EB68C0">
              <w:rPr>
                <w:rFonts w:ascii="Bell MT" w:hAnsi="Bell MT" w:hint="eastAsia"/>
              </w:rPr>
              <w:t>失败：</w:t>
            </w:r>
          </w:p>
          <w:p w:rsidR="00245E5D" w:rsidRDefault="00245E5D" w:rsidP="00E40BD4">
            <w:r>
              <w:t>{</w:t>
            </w:r>
          </w:p>
          <w:p w:rsidR="00245E5D" w:rsidRDefault="00245E5D" w:rsidP="00E40BD4">
            <w:r>
              <w:t xml:space="preserve">    "retCode": </w:t>
            </w:r>
            <w:r>
              <w:rPr>
                <w:rFonts w:hint="eastAsia"/>
              </w:rPr>
              <w:t>-1</w:t>
            </w:r>
            <w:r>
              <w:t>,</w:t>
            </w:r>
          </w:p>
          <w:p w:rsidR="00245E5D" w:rsidRDefault="00245E5D" w:rsidP="00E40BD4">
            <w:r>
              <w:rPr>
                <w:rFonts w:hint="eastAsia"/>
              </w:rPr>
              <w:t xml:space="preserve">    "retMsg": "****</w:t>
            </w:r>
            <w:r>
              <w:rPr>
                <w:rFonts w:hint="eastAsia"/>
              </w:rPr>
              <w:t>具体失败原因</w:t>
            </w:r>
            <w:r>
              <w:rPr>
                <w:rFonts w:hint="eastAsia"/>
              </w:rPr>
              <w:t>"</w:t>
            </w:r>
          </w:p>
          <w:p w:rsidR="00245E5D" w:rsidRPr="00EB68C0" w:rsidRDefault="00245E5D" w:rsidP="00E40BD4">
            <w:pPr>
              <w:rPr>
                <w:rFonts w:ascii="Bell MT" w:hAnsi="Bell MT"/>
              </w:rPr>
            </w:pPr>
            <w:r>
              <w:t>}</w:t>
            </w:r>
          </w:p>
        </w:tc>
      </w:tr>
    </w:tbl>
    <w:p w:rsidR="00E82098" w:rsidRDefault="00E82098" w:rsidP="00DA13CE">
      <w:pPr>
        <w:pStyle w:val="2"/>
        <w:numPr>
          <w:ilvl w:val="0"/>
          <w:numId w:val="32"/>
        </w:numPr>
      </w:pPr>
      <w:bookmarkStart w:id="66" w:name="_Toc414370438"/>
      <w:r>
        <w:rPr>
          <w:rFonts w:hint="eastAsia"/>
        </w:rPr>
        <w:t>获取设备状态</w:t>
      </w:r>
      <w:r w:rsidR="0046351B">
        <w:rPr>
          <w:rFonts w:hint="eastAsia"/>
        </w:rPr>
        <w:t>信息</w:t>
      </w:r>
      <w:bookmarkEnd w:id="66"/>
    </w:p>
    <w:p w:rsidR="00E82098" w:rsidRDefault="00E82098" w:rsidP="00E82098">
      <w:pPr>
        <w:pStyle w:val="3"/>
        <w:ind w:left="420"/>
        <w:rPr>
          <w:rFonts w:ascii="Bell MT" w:hAnsi="Bell MT"/>
        </w:rPr>
      </w:pPr>
      <w:bookmarkStart w:id="67" w:name="_Toc414370439"/>
      <w:r w:rsidRPr="00EB68C0">
        <w:rPr>
          <w:rFonts w:ascii="Bell MT" w:hAnsi="Bell MT" w:hint="eastAsia"/>
        </w:rPr>
        <w:t>功能描述</w:t>
      </w:r>
      <w:bookmarkEnd w:id="67"/>
    </w:p>
    <w:p w:rsidR="00E82098" w:rsidRPr="00EB68C0" w:rsidRDefault="00E82098" w:rsidP="00E82098">
      <w:pPr>
        <w:ind w:firstLine="420"/>
      </w:pPr>
      <w:r>
        <w:rPr>
          <w:rFonts w:ascii="Bell MT" w:hAnsi="Bell MT" w:hint="eastAsia"/>
        </w:rPr>
        <w:t>JD</w:t>
      </w:r>
      <w:r>
        <w:rPr>
          <w:rFonts w:ascii="Bell MT" w:hAnsi="Bell MT" w:hint="eastAsia"/>
        </w:rPr>
        <w:t>微联获取连接到私有云的设备状态</w:t>
      </w:r>
      <w:r w:rsidR="007E3FC4">
        <w:rPr>
          <w:rFonts w:ascii="Bell MT" w:hAnsi="Bell MT" w:hint="eastAsia"/>
        </w:rPr>
        <w:t>，私有云应该返回该设备的所有状态</w:t>
      </w:r>
      <w:r>
        <w:rPr>
          <w:rFonts w:ascii="Bell MT" w:hAnsi="Bell MT" w:hint="eastAsia"/>
        </w:rPr>
        <w:t>。</w:t>
      </w:r>
    </w:p>
    <w:p w:rsidR="00E82098" w:rsidRDefault="00E82098" w:rsidP="00E82098">
      <w:pPr>
        <w:pStyle w:val="3"/>
        <w:ind w:left="420"/>
        <w:rPr>
          <w:rFonts w:ascii="Bell MT" w:hAnsi="Bell MT"/>
        </w:rPr>
      </w:pPr>
      <w:bookmarkStart w:id="68" w:name="_Toc414370440"/>
      <w:r>
        <w:rPr>
          <w:rFonts w:ascii="Bell MT" w:hAnsi="Bell MT" w:hint="eastAsia"/>
        </w:rPr>
        <w:t>接口定义</w:t>
      </w:r>
      <w:bookmarkEnd w:id="68"/>
    </w:p>
    <w:tbl>
      <w:tblPr>
        <w:tblStyle w:val="a9"/>
        <w:tblW w:w="8414" w:type="dxa"/>
        <w:tblInd w:w="108" w:type="dxa"/>
        <w:tblLayout w:type="fixed"/>
        <w:tblLook w:val="04A0" w:firstRow="1" w:lastRow="0" w:firstColumn="1" w:lastColumn="0" w:noHBand="0" w:noVBand="1"/>
      </w:tblPr>
      <w:tblGrid>
        <w:gridCol w:w="1417"/>
        <w:gridCol w:w="1559"/>
        <w:gridCol w:w="1560"/>
        <w:gridCol w:w="567"/>
        <w:gridCol w:w="3311"/>
      </w:tblGrid>
      <w:tr w:rsidR="00E82098" w:rsidRPr="0064787C" w:rsidTr="00E40BD4">
        <w:tc>
          <w:tcPr>
            <w:tcW w:w="1417" w:type="dxa"/>
          </w:tcPr>
          <w:p w:rsidR="00E82098" w:rsidRPr="005C7FDF" w:rsidRDefault="00E82098" w:rsidP="00E40BD4">
            <w:pPr>
              <w:pStyle w:val="a5"/>
              <w:ind w:firstLineChars="0" w:firstLine="0"/>
              <w:rPr>
                <w:rFonts w:ascii="Calibri" w:hAnsi="Calibri"/>
                <w:b/>
                <w:sz w:val="24"/>
              </w:rPr>
            </w:pPr>
            <w:r w:rsidRPr="005C7FDF">
              <w:rPr>
                <w:rFonts w:ascii="Calibri" w:hAnsi="Calibri" w:hint="eastAsia"/>
                <w:b/>
                <w:sz w:val="24"/>
              </w:rPr>
              <w:t>类别</w:t>
            </w:r>
          </w:p>
        </w:tc>
        <w:tc>
          <w:tcPr>
            <w:tcW w:w="3119" w:type="dxa"/>
            <w:gridSpan w:val="2"/>
          </w:tcPr>
          <w:p w:rsidR="00E82098" w:rsidRPr="005C7FDF" w:rsidRDefault="00E82098" w:rsidP="00E40BD4">
            <w:pPr>
              <w:pStyle w:val="a5"/>
              <w:ind w:firstLineChars="0" w:firstLine="0"/>
              <w:rPr>
                <w:rFonts w:ascii="Calibri" w:hAnsi="Calibri"/>
                <w:b/>
                <w:sz w:val="24"/>
              </w:rPr>
            </w:pPr>
            <w:r w:rsidRPr="005C7FDF">
              <w:rPr>
                <w:rFonts w:ascii="Calibri" w:hAnsi="Calibri" w:hint="eastAsia"/>
                <w:b/>
                <w:sz w:val="24"/>
              </w:rPr>
              <w:t>数据</w:t>
            </w:r>
          </w:p>
        </w:tc>
        <w:tc>
          <w:tcPr>
            <w:tcW w:w="567" w:type="dxa"/>
          </w:tcPr>
          <w:p w:rsidR="00E82098" w:rsidRPr="005C7FDF" w:rsidRDefault="00E82098" w:rsidP="00E40BD4">
            <w:pPr>
              <w:pStyle w:val="a5"/>
              <w:ind w:firstLineChars="0" w:firstLine="0"/>
              <w:rPr>
                <w:rFonts w:ascii="Calibri" w:hAnsi="Calibri"/>
                <w:b/>
                <w:sz w:val="24"/>
              </w:rPr>
            </w:pPr>
            <w:r w:rsidRPr="005C7FDF">
              <w:rPr>
                <w:rFonts w:ascii="Calibri" w:hAnsi="Calibri" w:hint="eastAsia"/>
                <w:b/>
                <w:sz w:val="24"/>
              </w:rPr>
              <w:t>必选</w:t>
            </w:r>
          </w:p>
        </w:tc>
        <w:tc>
          <w:tcPr>
            <w:tcW w:w="3311" w:type="dxa"/>
          </w:tcPr>
          <w:p w:rsidR="00E82098" w:rsidRPr="005C7FDF" w:rsidRDefault="00E82098" w:rsidP="00E40BD4">
            <w:pPr>
              <w:pStyle w:val="a5"/>
              <w:ind w:firstLineChars="0" w:firstLine="0"/>
              <w:rPr>
                <w:rFonts w:ascii="Calibri" w:hAnsi="Calibri"/>
                <w:b/>
                <w:sz w:val="18"/>
              </w:rPr>
            </w:pPr>
            <w:r w:rsidRPr="005C7FDF">
              <w:rPr>
                <w:rFonts w:ascii="Calibri" w:hAnsi="Calibri" w:hint="eastAsia"/>
                <w:b/>
                <w:sz w:val="24"/>
              </w:rPr>
              <w:t>说明</w:t>
            </w:r>
          </w:p>
        </w:tc>
      </w:tr>
      <w:tr w:rsidR="00E82098" w:rsidRPr="0064787C" w:rsidTr="00E40BD4">
        <w:tc>
          <w:tcPr>
            <w:tcW w:w="1417" w:type="dxa"/>
          </w:tcPr>
          <w:p w:rsidR="00E82098" w:rsidRPr="00F34860" w:rsidRDefault="00E82098"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w:t>
            </w:r>
            <w:r w:rsidRPr="004E4F81">
              <w:rPr>
                <w:rFonts w:ascii="Calibri" w:hAnsi="Calibri"/>
                <w:kern w:val="0"/>
                <w:sz w:val="18"/>
              </w:rPr>
              <w:t>URL</w:t>
            </w:r>
          </w:p>
        </w:tc>
        <w:tc>
          <w:tcPr>
            <w:tcW w:w="3119" w:type="dxa"/>
            <w:gridSpan w:val="2"/>
          </w:tcPr>
          <w:p w:rsidR="00E82098" w:rsidRPr="00F34860" w:rsidRDefault="00E82098" w:rsidP="00E40BD4">
            <w:pPr>
              <w:pStyle w:val="a5"/>
              <w:ind w:firstLineChars="0" w:firstLine="0"/>
              <w:rPr>
                <w:rFonts w:ascii="Calibri" w:hAnsi="Calibri"/>
                <w:kern w:val="0"/>
                <w:sz w:val="18"/>
              </w:rPr>
            </w:pPr>
            <w:r w:rsidRPr="004E4F81">
              <w:rPr>
                <w:rFonts w:ascii="Calibri" w:hAnsi="Calibri" w:hint="eastAsia"/>
                <w:kern w:val="0"/>
                <w:sz w:val="18"/>
              </w:rPr>
              <w:t>&lt;</w:t>
            </w:r>
            <w:r w:rsidRPr="004E4F81">
              <w:rPr>
                <w:rFonts w:ascii="Calibri" w:hAnsi="Calibri" w:hint="eastAsia"/>
                <w:kern w:val="0"/>
                <w:sz w:val="18"/>
              </w:rPr>
              <w:t>私有云提供</w:t>
            </w:r>
            <w:r w:rsidRPr="004E4F81">
              <w:rPr>
                <w:rFonts w:ascii="Calibri" w:hAnsi="Calibri" w:hint="eastAsia"/>
                <w:kern w:val="0"/>
                <w:sz w:val="18"/>
              </w:rPr>
              <w:t>&gt;</w:t>
            </w:r>
          </w:p>
        </w:tc>
        <w:tc>
          <w:tcPr>
            <w:tcW w:w="567" w:type="dxa"/>
          </w:tcPr>
          <w:p w:rsidR="00E82098" w:rsidRPr="00F34860" w:rsidRDefault="00E82098"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82098" w:rsidRPr="00F34860" w:rsidRDefault="00E82098" w:rsidP="00E40BD4">
            <w:pPr>
              <w:pStyle w:val="a5"/>
              <w:ind w:firstLineChars="0" w:firstLine="0"/>
              <w:rPr>
                <w:rFonts w:ascii="Calibri" w:hAnsi="Calibri"/>
                <w:kern w:val="0"/>
                <w:sz w:val="18"/>
              </w:rPr>
            </w:pPr>
            <w:r w:rsidRPr="004E4F81">
              <w:rPr>
                <w:rFonts w:ascii="Calibri" w:hAnsi="Calibri" w:hint="eastAsia"/>
                <w:kern w:val="0"/>
                <w:sz w:val="18"/>
              </w:rPr>
              <w:t>私有云的</w:t>
            </w:r>
            <w:r w:rsidRPr="004E4F81">
              <w:rPr>
                <w:rFonts w:ascii="Calibri" w:hAnsi="Calibri"/>
                <w:kern w:val="0"/>
                <w:sz w:val="18"/>
              </w:rPr>
              <w:t>HTTP</w:t>
            </w:r>
            <w:r w:rsidRPr="004E4F81">
              <w:rPr>
                <w:rFonts w:ascii="Calibri" w:hAnsi="Calibri" w:hint="eastAsia"/>
                <w:kern w:val="0"/>
                <w:sz w:val="18"/>
              </w:rPr>
              <w:t>请求地址</w:t>
            </w:r>
          </w:p>
        </w:tc>
      </w:tr>
      <w:tr w:rsidR="00E82098" w:rsidRPr="0064787C" w:rsidTr="00E40BD4">
        <w:tc>
          <w:tcPr>
            <w:tcW w:w="1417"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数据格式</w:t>
            </w:r>
          </w:p>
        </w:tc>
        <w:tc>
          <w:tcPr>
            <w:tcW w:w="3119" w:type="dxa"/>
            <w:gridSpan w:val="2"/>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application/json</w:t>
            </w:r>
          </w:p>
        </w:tc>
        <w:tc>
          <w:tcPr>
            <w:tcW w:w="567" w:type="dxa"/>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82098" w:rsidRPr="004E4F81" w:rsidRDefault="00E82098" w:rsidP="00E40BD4">
            <w:pPr>
              <w:pStyle w:val="a5"/>
              <w:ind w:firstLineChars="0" w:firstLine="0"/>
              <w:rPr>
                <w:rFonts w:ascii="Calibri" w:hAnsi="Calibri"/>
                <w:kern w:val="0"/>
                <w:sz w:val="18"/>
              </w:rPr>
            </w:pPr>
          </w:p>
        </w:tc>
      </w:tr>
      <w:tr w:rsidR="00E82098" w:rsidRPr="0064787C" w:rsidTr="00E40BD4">
        <w:tc>
          <w:tcPr>
            <w:tcW w:w="1417"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请求方式</w:t>
            </w:r>
          </w:p>
        </w:tc>
        <w:tc>
          <w:tcPr>
            <w:tcW w:w="3119" w:type="dxa"/>
            <w:gridSpan w:val="2"/>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HTTP POST</w:t>
            </w:r>
          </w:p>
        </w:tc>
        <w:tc>
          <w:tcPr>
            <w:tcW w:w="567" w:type="dxa"/>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HTTP</w:t>
            </w:r>
            <w:r w:rsidRPr="004E4F81">
              <w:rPr>
                <w:rFonts w:ascii="Calibri" w:hAnsi="Calibri" w:hint="eastAsia"/>
                <w:kern w:val="0"/>
                <w:sz w:val="18"/>
              </w:rPr>
              <w:t>请求类型</w:t>
            </w:r>
          </w:p>
        </w:tc>
      </w:tr>
      <w:tr w:rsidR="00E82098" w:rsidRPr="0064787C" w:rsidTr="00E40BD4">
        <w:tc>
          <w:tcPr>
            <w:tcW w:w="1417" w:type="dxa"/>
            <w:vMerge w:val="restart"/>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请求头</w:t>
            </w:r>
          </w:p>
        </w:tc>
        <w:tc>
          <w:tcPr>
            <w:tcW w:w="3119" w:type="dxa"/>
            <w:gridSpan w:val="2"/>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req_time</w:t>
            </w:r>
          </w:p>
        </w:tc>
        <w:tc>
          <w:tcPr>
            <w:tcW w:w="567" w:type="dxa"/>
          </w:tcPr>
          <w:p w:rsidR="00E82098" w:rsidRPr="004E4F81" w:rsidRDefault="00E82098" w:rsidP="00E40BD4">
            <w:pPr>
              <w:pStyle w:val="a5"/>
              <w:ind w:firstLineChars="0" w:firstLine="0"/>
              <w:rPr>
                <w:rFonts w:ascii="Calibri" w:hAnsi="Calibri"/>
                <w:kern w:val="0"/>
                <w:sz w:val="18"/>
              </w:rPr>
            </w:pPr>
            <w:r w:rsidRPr="004E4F81">
              <w:rPr>
                <w:rFonts w:ascii="Calibri" w:hAnsi="Calibri"/>
                <w:kern w:val="0"/>
                <w:sz w:val="18"/>
              </w:rPr>
              <w:t>Y</w:t>
            </w:r>
          </w:p>
        </w:tc>
        <w:tc>
          <w:tcPr>
            <w:tcW w:w="3311"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请求时间</w:t>
            </w:r>
          </w:p>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yyyy-MM-dd HH:mm:ss+SSS</w:t>
            </w:r>
          </w:p>
        </w:tc>
      </w:tr>
      <w:tr w:rsidR="00E82098" w:rsidRPr="0064787C" w:rsidTr="00E40BD4">
        <w:tc>
          <w:tcPr>
            <w:tcW w:w="1417" w:type="dxa"/>
            <w:vMerge/>
          </w:tcPr>
          <w:p w:rsidR="00E82098" w:rsidRPr="004E4F81" w:rsidRDefault="00E82098" w:rsidP="00E40BD4">
            <w:pPr>
              <w:pStyle w:val="a5"/>
              <w:ind w:firstLineChars="0" w:firstLine="0"/>
              <w:rPr>
                <w:rFonts w:ascii="Calibri" w:hAnsi="Calibri"/>
                <w:kern w:val="0"/>
                <w:sz w:val="18"/>
              </w:rPr>
            </w:pPr>
          </w:p>
        </w:tc>
        <w:tc>
          <w:tcPr>
            <w:tcW w:w="3119" w:type="dxa"/>
            <w:gridSpan w:val="2"/>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sys_id</w:t>
            </w:r>
          </w:p>
        </w:tc>
        <w:tc>
          <w:tcPr>
            <w:tcW w:w="567"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私有云为京东云分配的系统</w:t>
            </w:r>
            <w:r w:rsidRPr="004E4F81">
              <w:rPr>
                <w:rFonts w:ascii="Calibri" w:hAnsi="Calibri" w:hint="eastAsia"/>
                <w:kern w:val="0"/>
                <w:sz w:val="18"/>
              </w:rPr>
              <w:t>id</w:t>
            </w:r>
          </w:p>
        </w:tc>
      </w:tr>
      <w:tr w:rsidR="00E82098" w:rsidRPr="0064787C" w:rsidTr="00E40BD4">
        <w:tc>
          <w:tcPr>
            <w:tcW w:w="1417" w:type="dxa"/>
            <w:vMerge/>
          </w:tcPr>
          <w:p w:rsidR="00E82098" w:rsidRPr="004E4F81" w:rsidRDefault="00E82098" w:rsidP="00E40BD4">
            <w:pPr>
              <w:pStyle w:val="a5"/>
              <w:ind w:firstLineChars="0" w:firstLine="0"/>
              <w:rPr>
                <w:rFonts w:ascii="Calibri" w:hAnsi="Calibri"/>
                <w:kern w:val="0"/>
                <w:sz w:val="18"/>
              </w:rPr>
            </w:pPr>
          </w:p>
        </w:tc>
        <w:tc>
          <w:tcPr>
            <w:tcW w:w="3119" w:type="dxa"/>
            <w:gridSpan w:val="2"/>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sign</w:t>
            </w:r>
          </w:p>
        </w:tc>
        <w:tc>
          <w:tcPr>
            <w:tcW w:w="567"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N</w:t>
            </w:r>
          </w:p>
        </w:tc>
        <w:tc>
          <w:tcPr>
            <w:tcW w:w="3311" w:type="dxa"/>
          </w:tcPr>
          <w:p w:rsidR="00E82098" w:rsidRPr="004E4F81" w:rsidRDefault="00E82098" w:rsidP="00E40BD4">
            <w:pPr>
              <w:pStyle w:val="a5"/>
              <w:ind w:firstLineChars="0" w:firstLine="0"/>
              <w:rPr>
                <w:rFonts w:ascii="Calibri" w:hAnsi="Calibri"/>
                <w:kern w:val="0"/>
                <w:sz w:val="18"/>
              </w:rPr>
            </w:pPr>
            <w:r w:rsidRPr="004E4F81">
              <w:rPr>
                <w:rFonts w:ascii="Calibri" w:hAnsi="Calibri" w:hint="eastAsia"/>
                <w:kern w:val="0"/>
                <w:sz w:val="18"/>
              </w:rPr>
              <w:t>请求签名，</w:t>
            </w:r>
            <w:r w:rsidRPr="004E4F81">
              <w:rPr>
                <w:rFonts w:ascii="Calibri" w:hAnsi="Calibri"/>
                <w:kern w:val="0"/>
                <w:sz w:val="18"/>
              </w:rPr>
              <w:t>”</w:t>
            </w:r>
            <w:r w:rsidRPr="004E4F81">
              <w:rPr>
                <w:rFonts w:ascii="Calibri" w:hAnsi="Calibri" w:hint="eastAsia"/>
                <w:kern w:val="0"/>
                <w:sz w:val="18"/>
              </w:rPr>
              <w:t>sys_id+</w:t>
            </w:r>
            <w:r w:rsidRPr="004E4F81">
              <w:rPr>
                <w:rFonts w:ascii="Calibri" w:hAnsi="Calibri"/>
                <w:kern w:val="0"/>
                <w:sz w:val="18"/>
              </w:rPr>
              <w:t xml:space="preserve"> ACCESS_TOKE</w:t>
            </w:r>
            <w:r w:rsidRPr="004E4F81">
              <w:rPr>
                <w:rFonts w:ascii="Calibri" w:hAnsi="Calibri" w:hint="eastAsia"/>
                <w:kern w:val="0"/>
                <w:sz w:val="18"/>
              </w:rPr>
              <w:t xml:space="preserve"> +</w:t>
            </w:r>
            <w:r w:rsidRPr="004E4F81">
              <w:rPr>
                <w:rFonts w:ascii="Calibri" w:hAnsi="Calibri" w:hint="eastAsia"/>
                <w:kern w:val="0"/>
                <w:sz w:val="18"/>
              </w:rPr>
              <w:t>请求时间</w:t>
            </w:r>
            <w:r w:rsidRPr="004E4F81">
              <w:rPr>
                <w:rFonts w:ascii="Calibri" w:hAnsi="Calibri" w:hint="eastAsia"/>
                <w:kern w:val="0"/>
                <w:sz w:val="18"/>
              </w:rPr>
              <w:t>+body</w:t>
            </w:r>
            <w:r w:rsidRPr="004E4F81">
              <w:rPr>
                <w:rFonts w:ascii="Calibri" w:hAnsi="Calibri" w:hint="eastAsia"/>
                <w:kern w:val="0"/>
                <w:sz w:val="18"/>
              </w:rPr>
              <w:t>体内容</w:t>
            </w:r>
            <w:r w:rsidRPr="004E4F81">
              <w:rPr>
                <w:rFonts w:ascii="Calibri" w:hAnsi="Calibri"/>
                <w:kern w:val="0"/>
                <w:sz w:val="18"/>
              </w:rPr>
              <w:t>”</w:t>
            </w:r>
            <w:r w:rsidRPr="004E4F81">
              <w:rPr>
                <w:rFonts w:ascii="Calibri" w:hAnsi="Calibri" w:hint="eastAsia"/>
                <w:kern w:val="0"/>
                <w:sz w:val="18"/>
              </w:rPr>
              <w:t>进行的</w:t>
            </w:r>
            <w:r w:rsidRPr="004E4F81">
              <w:rPr>
                <w:rFonts w:ascii="Calibri" w:hAnsi="Calibri" w:hint="eastAsia"/>
                <w:kern w:val="0"/>
                <w:sz w:val="18"/>
              </w:rPr>
              <w:t>32</w:t>
            </w:r>
            <w:r w:rsidRPr="004E4F81">
              <w:rPr>
                <w:rFonts w:ascii="Calibri" w:hAnsi="Calibri" w:hint="eastAsia"/>
                <w:kern w:val="0"/>
                <w:sz w:val="18"/>
              </w:rPr>
              <w:t>位</w:t>
            </w:r>
            <w:r w:rsidRPr="004E4F81">
              <w:rPr>
                <w:rFonts w:ascii="Calibri" w:hAnsi="Calibri" w:hint="eastAsia"/>
                <w:kern w:val="0"/>
                <w:sz w:val="18"/>
              </w:rPr>
              <w:t>MD5</w:t>
            </w:r>
            <w:r w:rsidRPr="004E4F81">
              <w:rPr>
                <w:rFonts w:ascii="Calibri" w:hAnsi="Calibri" w:hint="eastAsia"/>
                <w:kern w:val="0"/>
                <w:sz w:val="18"/>
              </w:rPr>
              <w:t>计算结果。</w:t>
            </w:r>
          </w:p>
        </w:tc>
      </w:tr>
      <w:tr w:rsidR="00E82098" w:rsidRPr="0064787C" w:rsidTr="00E40BD4">
        <w:tc>
          <w:tcPr>
            <w:tcW w:w="1417" w:type="dxa"/>
            <w:vMerge w:val="restart"/>
          </w:tcPr>
          <w:p w:rsidR="00E82098" w:rsidRDefault="00E82098" w:rsidP="00E40BD4">
            <w:pPr>
              <w:pStyle w:val="a5"/>
              <w:ind w:firstLineChars="0" w:firstLine="0"/>
              <w:rPr>
                <w:rFonts w:ascii="Calibri" w:hAnsi="Calibri"/>
                <w:kern w:val="0"/>
                <w:sz w:val="18"/>
              </w:rPr>
            </w:pPr>
            <w:r>
              <w:rPr>
                <w:rFonts w:ascii="Calibri" w:hAnsi="Calibri" w:hint="eastAsia"/>
                <w:kern w:val="0"/>
                <w:sz w:val="18"/>
              </w:rPr>
              <w:t>请求参数</w:t>
            </w:r>
          </w:p>
          <w:p w:rsidR="00E82098" w:rsidRPr="00AE665D" w:rsidRDefault="00E82098" w:rsidP="00E40BD4">
            <w:pPr>
              <w:pStyle w:val="a5"/>
              <w:ind w:firstLineChars="0" w:firstLine="0"/>
              <w:rPr>
                <w:rFonts w:ascii="Calibri" w:hAnsi="Calibri"/>
                <w:kern w:val="0"/>
                <w:sz w:val="18"/>
              </w:rPr>
            </w:pPr>
            <w:r>
              <w:rPr>
                <w:rFonts w:ascii="Calibri" w:hAnsi="Calibri" w:hint="eastAsia"/>
                <w:kern w:val="0"/>
                <w:sz w:val="18"/>
              </w:rPr>
              <w:lastRenderedPageBreak/>
              <w:t>（</w:t>
            </w:r>
            <w:r>
              <w:rPr>
                <w:rFonts w:ascii="Calibri" w:hAnsi="Calibri" w:hint="eastAsia"/>
                <w:kern w:val="0"/>
                <w:sz w:val="18"/>
              </w:rPr>
              <w:t>JSON</w:t>
            </w:r>
            <w:r>
              <w:rPr>
                <w:rFonts w:ascii="Calibri" w:hAnsi="Calibri" w:hint="eastAsia"/>
                <w:kern w:val="0"/>
                <w:sz w:val="18"/>
              </w:rPr>
              <w:t>）</w:t>
            </w:r>
          </w:p>
        </w:tc>
        <w:tc>
          <w:tcPr>
            <w:tcW w:w="3119" w:type="dxa"/>
            <w:gridSpan w:val="2"/>
          </w:tcPr>
          <w:p w:rsidR="00E82098" w:rsidRPr="00AE665D" w:rsidRDefault="00E82098" w:rsidP="00E40BD4">
            <w:pPr>
              <w:pStyle w:val="a5"/>
              <w:ind w:firstLineChars="0" w:firstLine="0"/>
              <w:rPr>
                <w:rFonts w:ascii="Calibri" w:hAnsi="Calibri"/>
                <w:kern w:val="0"/>
                <w:sz w:val="18"/>
              </w:rPr>
            </w:pPr>
            <w:r w:rsidRPr="004E4F81">
              <w:rPr>
                <w:rFonts w:ascii="Calibri" w:hAnsi="Calibri" w:hint="eastAsia"/>
                <w:kern w:val="0"/>
                <w:sz w:val="18"/>
              </w:rPr>
              <w:lastRenderedPageBreak/>
              <w:t>method</w:t>
            </w:r>
          </w:p>
        </w:tc>
        <w:tc>
          <w:tcPr>
            <w:tcW w:w="567" w:type="dxa"/>
          </w:tcPr>
          <w:p w:rsidR="00E82098" w:rsidRPr="00AE665D" w:rsidRDefault="00E82098" w:rsidP="00E40BD4">
            <w:pPr>
              <w:pStyle w:val="a5"/>
              <w:ind w:firstLineChars="0" w:firstLine="0"/>
              <w:rPr>
                <w:rFonts w:ascii="Calibri" w:hAnsi="Calibri"/>
                <w:kern w:val="0"/>
                <w:sz w:val="18"/>
              </w:rPr>
            </w:pPr>
            <w:r w:rsidRPr="004E4F81">
              <w:rPr>
                <w:rFonts w:ascii="Calibri" w:hAnsi="Calibri" w:hint="eastAsia"/>
                <w:kern w:val="0"/>
                <w:sz w:val="18"/>
              </w:rPr>
              <w:t>Y</w:t>
            </w:r>
          </w:p>
        </w:tc>
        <w:tc>
          <w:tcPr>
            <w:tcW w:w="3311" w:type="dxa"/>
          </w:tcPr>
          <w:p w:rsidR="00E82098" w:rsidRPr="00AE665D" w:rsidRDefault="00E0677B" w:rsidP="00E40BD4">
            <w:pPr>
              <w:pStyle w:val="a5"/>
              <w:ind w:firstLineChars="0" w:firstLine="0"/>
              <w:rPr>
                <w:rFonts w:ascii="Calibri" w:hAnsi="Calibri"/>
                <w:kern w:val="0"/>
                <w:sz w:val="18"/>
              </w:rPr>
            </w:pPr>
            <w:r>
              <w:rPr>
                <w:rFonts w:ascii="Calibri" w:hAnsi="Calibri" w:hint="eastAsia"/>
                <w:kern w:val="0"/>
                <w:sz w:val="18"/>
              </w:rPr>
              <w:t>get_device_status</w:t>
            </w:r>
          </w:p>
        </w:tc>
      </w:tr>
      <w:tr w:rsidR="00E82098" w:rsidRPr="0064787C" w:rsidTr="00E40BD4">
        <w:tc>
          <w:tcPr>
            <w:tcW w:w="1417" w:type="dxa"/>
            <w:vMerge/>
          </w:tcPr>
          <w:p w:rsidR="00E82098" w:rsidRPr="007D7D04" w:rsidRDefault="00E82098" w:rsidP="00E40BD4">
            <w:pPr>
              <w:pStyle w:val="a5"/>
              <w:ind w:firstLineChars="0" w:firstLine="0"/>
              <w:rPr>
                <w:rFonts w:ascii="Calibri" w:hAnsi="Calibri"/>
                <w:kern w:val="0"/>
                <w:sz w:val="18"/>
              </w:rPr>
            </w:pPr>
          </w:p>
        </w:tc>
        <w:tc>
          <w:tcPr>
            <w:tcW w:w="1559" w:type="dxa"/>
          </w:tcPr>
          <w:p w:rsidR="00E82098" w:rsidRPr="007D7D04" w:rsidRDefault="00E82098" w:rsidP="00E40BD4">
            <w:pPr>
              <w:pStyle w:val="a5"/>
              <w:ind w:firstLineChars="0" w:firstLine="0"/>
              <w:rPr>
                <w:rFonts w:ascii="Calibri" w:hAnsi="Calibri"/>
                <w:kern w:val="0"/>
                <w:sz w:val="18"/>
              </w:rPr>
            </w:pPr>
            <w:r w:rsidRPr="004E4F81">
              <w:rPr>
                <w:rFonts w:ascii="Calibri" w:hAnsi="Calibri"/>
                <w:kern w:val="0"/>
                <w:sz w:val="18"/>
              </w:rPr>
              <w:t>standPara</w:t>
            </w:r>
          </w:p>
        </w:tc>
        <w:tc>
          <w:tcPr>
            <w:tcW w:w="1560" w:type="dxa"/>
          </w:tcPr>
          <w:p w:rsidR="00E82098" w:rsidRPr="007D7D04" w:rsidRDefault="00E82098" w:rsidP="00E40BD4">
            <w:pPr>
              <w:pStyle w:val="a5"/>
              <w:ind w:firstLineChars="0" w:firstLine="0"/>
              <w:rPr>
                <w:rFonts w:ascii="Calibri" w:hAnsi="Calibri"/>
                <w:kern w:val="0"/>
                <w:sz w:val="18"/>
              </w:rPr>
            </w:pPr>
            <w:r w:rsidRPr="00EB5242">
              <w:rPr>
                <w:rFonts w:ascii="Calibri" w:hAnsi="Calibri"/>
                <w:kern w:val="0"/>
                <w:sz w:val="18"/>
              </w:rPr>
              <w:t>feed_id</w:t>
            </w:r>
          </w:p>
        </w:tc>
        <w:tc>
          <w:tcPr>
            <w:tcW w:w="567" w:type="dxa"/>
          </w:tcPr>
          <w:p w:rsidR="00E82098" w:rsidRPr="007D7D04" w:rsidRDefault="00E82098" w:rsidP="00E40BD4">
            <w:pPr>
              <w:pStyle w:val="a5"/>
              <w:ind w:firstLineChars="0" w:firstLine="0"/>
              <w:rPr>
                <w:rFonts w:ascii="Calibri" w:hAnsi="Calibri"/>
                <w:kern w:val="0"/>
                <w:sz w:val="18"/>
              </w:rPr>
            </w:pPr>
            <w:r>
              <w:rPr>
                <w:rFonts w:ascii="Calibri" w:hAnsi="Calibri" w:hint="eastAsia"/>
                <w:kern w:val="0"/>
                <w:sz w:val="18"/>
              </w:rPr>
              <w:t>Y</w:t>
            </w:r>
          </w:p>
        </w:tc>
        <w:tc>
          <w:tcPr>
            <w:tcW w:w="3311" w:type="dxa"/>
          </w:tcPr>
          <w:p w:rsidR="00E82098" w:rsidRPr="007D7D04" w:rsidRDefault="00E82098" w:rsidP="00E40BD4">
            <w:pPr>
              <w:pStyle w:val="a5"/>
              <w:ind w:firstLineChars="0" w:firstLine="0"/>
              <w:rPr>
                <w:rFonts w:ascii="Calibri" w:hAnsi="Calibri"/>
                <w:kern w:val="0"/>
                <w:sz w:val="18"/>
              </w:rPr>
            </w:pPr>
            <w:r>
              <w:rPr>
                <w:rFonts w:ascii="Calibri" w:hAnsi="Calibri" w:hint="eastAsia"/>
                <w:kern w:val="0"/>
                <w:sz w:val="18"/>
              </w:rPr>
              <w:t>JD</w:t>
            </w:r>
            <w:r>
              <w:rPr>
                <w:rFonts w:ascii="Calibri" w:hAnsi="Calibri" w:hint="eastAsia"/>
                <w:kern w:val="0"/>
                <w:sz w:val="18"/>
              </w:rPr>
              <w:t>设备唯一标示</w:t>
            </w:r>
          </w:p>
        </w:tc>
      </w:tr>
      <w:tr w:rsidR="00E82098" w:rsidRPr="0064787C" w:rsidTr="00E40BD4">
        <w:tc>
          <w:tcPr>
            <w:tcW w:w="1417" w:type="dxa"/>
            <w:vMerge w:val="restart"/>
          </w:tcPr>
          <w:p w:rsidR="00E82098" w:rsidRPr="007D7D04" w:rsidRDefault="00E82098" w:rsidP="00E40BD4">
            <w:pPr>
              <w:pStyle w:val="a5"/>
              <w:ind w:firstLineChars="0" w:firstLine="0"/>
              <w:rPr>
                <w:rFonts w:ascii="Calibri" w:hAnsi="Calibri"/>
                <w:kern w:val="0"/>
                <w:sz w:val="18"/>
              </w:rPr>
            </w:pPr>
            <w:r w:rsidRPr="004E4F81">
              <w:rPr>
                <w:rFonts w:ascii="Calibri" w:hAnsi="Calibri" w:hint="eastAsia"/>
                <w:kern w:val="0"/>
                <w:sz w:val="18"/>
              </w:rPr>
              <w:lastRenderedPageBreak/>
              <w:t>返回（</w:t>
            </w:r>
            <w:r w:rsidRPr="004E4F81">
              <w:rPr>
                <w:rFonts w:ascii="Calibri" w:hAnsi="Calibri" w:hint="eastAsia"/>
                <w:kern w:val="0"/>
                <w:sz w:val="18"/>
              </w:rPr>
              <w:t>JSON</w:t>
            </w:r>
            <w:r w:rsidRPr="004E4F81">
              <w:rPr>
                <w:rFonts w:ascii="Calibri" w:hAnsi="Calibri" w:hint="eastAsia"/>
                <w:kern w:val="0"/>
                <w:sz w:val="18"/>
              </w:rPr>
              <w:t>）</w:t>
            </w:r>
          </w:p>
        </w:tc>
        <w:tc>
          <w:tcPr>
            <w:tcW w:w="3119" w:type="dxa"/>
            <w:gridSpan w:val="2"/>
          </w:tcPr>
          <w:p w:rsidR="00E82098" w:rsidRPr="004E4F81" w:rsidRDefault="00E82098" w:rsidP="00E40BD4">
            <w:pPr>
              <w:pStyle w:val="a5"/>
              <w:ind w:firstLineChars="0" w:firstLine="0"/>
              <w:rPr>
                <w:rFonts w:ascii="Calibri" w:hAnsi="Calibri"/>
                <w:kern w:val="0"/>
                <w:sz w:val="18"/>
              </w:rPr>
            </w:pPr>
            <w:r w:rsidRPr="00EB5242">
              <w:rPr>
                <w:rFonts w:ascii="Calibri" w:hAnsi="Calibri"/>
                <w:kern w:val="0"/>
                <w:sz w:val="18"/>
              </w:rPr>
              <w:t>retCode</w:t>
            </w:r>
          </w:p>
        </w:tc>
        <w:tc>
          <w:tcPr>
            <w:tcW w:w="567" w:type="dxa"/>
          </w:tcPr>
          <w:p w:rsidR="00E82098" w:rsidRDefault="00E82098" w:rsidP="00E40BD4">
            <w:pPr>
              <w:pStyle w:val="a5"/>
              <w:ind w:firstLineChars="0" w:firstLine="0"/>
              <w:rPr>
                <w:rFonts w:ascii="Calibri" w:hAnsi="Calibri"/>
                <w:kern w:val="0"/>
                <w:sz w:val="18"/>
              </w:rPr>
            </w:pPr>
          </w:p>
        </w:tc>
        <w:tc>
          <w:tcPr>
            <w:tcW w:w="3311" w:type="dxa"/>
          </w:tcPr>
          <w:p w:rsidR="00E82098" w:rsidRDefault="00E82098" w:rsidP="00E40BD4">
            <w:pPr>
              <w:pStyle w:val="a5"/>
              <w:ind w:firstLineChars="0" w:firstLine="0"/>
              <w:rPr>
                <w:rFonts w:ascii="Calibri" w:hAnsi="Calibri"/>
                <w:kern w:val="0"/>
                <w:sz w:val="18"/>
              </w:rPr>
            </w:pPr>
            <w:r>
              <w:rPr>
                <w:rFonts w:ascii="Calibri" w:hAnsi="Calibri" w:hint="eastAsia"/>
                <w:kern w:val="0"/>
                <w:sz w:val="18"/>
              </w:rPr>
              <w:t>返回码</w:t>
            </w:r>
          </w:p>
        </w:tc>
      </w:tr>
      <w:tr w:rsidR="003C30C4" w:rsidRPr="0064787C" w:rsidTr="003C30C4">
        <w:tc>
          <w:tcPr>
            <w:tcW w:w="1417" w:type="dxa"/>
            <w:vMerge/>
          </w:tcPr>
          <w:p w:rsidR="003C30C4" w:rsidRPr="004E4F81" w:rsidRDefault="003C30C4" w:rsidP="00E40BD4">
            <w:pPr>
              <w:pStyle w:val="a5"/>
              <w:ind w:firstLineChars="0" w:firstLine="0"/>
              <w:rPr>
                <w:rFonts w:ascii="Calibri" w:hAnsi="Calibri"/>
                <w:kern w:val="0"/>
                <w:sz w:val="18"/>
              </w:rPr>
            </w:pPr>
          </w:p>
        </w:tc>
        <w:tc>
          <w:tcPr>
            <w:tcW w:w="1559" w:type="dxa"/>
          </w:tcPr>
          <w:p w:rsidR="003C30C4" w:rsidRPr="00EB5242" w:rsidRDefault="003C30C4" w:rsidP="00E40BD4">
            <w:pPr>
              <w:pStyle w:val="a5"/>
              <w:ind w:firstLineChars="0" w:firstLine="0"/>
              <w:rPr>
                <w:rFonts w:ascii="Calibri" w:hAnsi="Calibri"/>
                <w:kern w:val="0"/>
                <w:sz w:val="18"/>
              </w:rPr>
            </w:pPr>
            <w:r>
              <w:rPr>
                <w:rFonts w:ascii="Calibri" w:hAnsi="Calibri" w:hint="eastAsia"/>
                <w:kern w:val="0"/>
                <w:sz w:val="18"/>
              </w:rPr>
              <w:t>data</w:t>
            </w:r>
          </w:p>
        </w:tc>
        <w:tc>
          <w:tcPr>
            <w:tcW w:w="1560" w:type="dxa"/>
          </w:tcPr>
          <w:p w:rsidR="00717B98" w:rsidRDefault="00717B98" w:rsidP="00E40BD4">
            <w:pPr>
              <w:pStyle w:val="a5"/>
              <w:ind w:firstLineChars="0" w:firstLine="0"/>
              <w:rPr>
                <w:ins w:id="69" w:author="柳刘" w:date="2015-03-19T14:45:00Z"/>
                <w:rFonts w:ascii="Calibri" w:hAnsi="Calibri" w:hint="eastAsia"/>
                <w:kern w:val="0"/>
                <w:sz w:val="18"/>
              </w:rPr>
            </w:pPr>
            <w:ins w:id="70" w:author="柳刘" w:date="2015-03-19T14:45:00Z">
              <w:r>
                <w:rPr>
                  <w:rFonts w:ascii="Calibri" w:hAnsi="Calibri" w:hint="eastAsia"/>
                  <w:kern w:val="0"/>
                  <w:sz w:val="18"/>
                </w:rPr>
                <w:t>{</w:t>
              </w:r>
            </w:ins>
          </w:p>
          <w:p w:rsidR="003C30C4" w:rsidRDefault="005B6EEB" w:rsidP="00E40BD4">
            <w:pPr>
              <w:pStyle w:val="a5"/>
              <w:ind w:firstLineChars="0" w:firstLine="0"/>
              <w:rPr>
                <w:ins w:id="71" w:author="柳刘" w:date="2015-03-19T14:45:00Z"/>
                <w:rFonts w:ascii="Calibri" w:hAnsi="Calibri" w:hint="eastAsia"/>
                <w:kern w:val="0"/>
                <w:sz w:val="18"/>
              </w:rPr>
            </w:pPr>
            <w:ins w:id="72" w:author="柳刘" w:date="2015-03-19T14:14:00Z">
              <w:r>
                <w:rPr>
                  <w:rFonts w:ascii="Calibri" w:hAnsi="Calibri" w:hint="eastAsia"/>
                  <w:kern w:val="0"/>
                  <w:sz w:val="18"/>
                </w:rPr>
                <w:t>&lt;</w:t>
              </w:r>
            </w:ins>
            <w:r w:rsidR="003C30C4">
              <w:rPr>
                <w:rFonts w:ascii="Calibri" w:hAnsi="Calibri" w:hint="eastAsia"/>
                <w:kern w:val="0"/>
                <w:sz w:val="18"/>
              </w:rPr>
              <w:t>属性</w:t>
            </w:r>
            <w:ins w:id="73" w:author="柳刘" w:date="2015-03-19T14:14:00Z">
              <w:r>
                <w:rPr>
                  <w:rFonts w:ascii="Calibri" w:hAnsi="Calibri" w:hint="eastAsia"/>
                  <w:kern w:val="0"/>
                  <w:sz w:val="18"/>
                </w:rPr>
                <w:t>&gt;</w:t>
              </w:r>
            </w:ins>
            <w:ins w:id="74" w:author="柳刘" w:date="2015-03-19T14:08:00Z">
              <w:r w:rsidR="003C30C4">
                <w:rPr>
                  <w:rFonts w:ascii="Calibri" w:hAnsi="Calibri" w:hint="eastAsia"/>
                  <w:kern w:val="0"/>
                  <w:sz w:val="18"/>
                </w:rPr>
                <w:t>：</w:t>
              </w:r>
            </w:ins>
            <w:ins w:id="75" w:author="柳刘" w:date="2015-03-19T14:14:00Z">
              <w:r>
                <w:rPr>
                  <w:rFonts w:ascii="Calibri" w:hAnsi="Calibri" w:hint="eastAsia"/>
                  <w:kern w:val="0"/>
                  <w:sz w:val="18"/>
                </w:rPr>
                <w:t>&lt;</w:t>
              </w:r>
            </w:ins>
            <w:ins w:id="76" w:author="柳刘" w:date="2015-03-19T14:08:00Z">
              <w:r w:rsidR="003C30C4">
                <w:rPr>
                  <w:rFonts w:ascii="Calibri" w:hAnsi="Calibri" w:hint="eastAsia"/>
                  <w:kern w:val="0"/>
                  <w:sz w:val="18"/>
                </w:rPr>
                <w:t>值</w:t>
              </w:r>
            </w:ins>
            <w:ins w:id="77" w:author="柳刘" w:date="2015-03-19T14:14:00Z">
              <w:r>
                <w:rPr>
                  <w:rFonts w:ascii="Calibri" w:hAnsi="Calibri" w:hint="eastAsia"/>
                  <w:kern w:val="0"/>
                  <w:sz w:val="18"/>
                </w:rPr>
                <w:t>&gt;</w:t>
              </w:r>
            </w:ins>
          </w:p>
          <w:p w:rsidR="0062738F" w:rsidRDefault="0062738F" w:rsidP="0062738F">
            <w:pPr>
              <w:pStyle w:val="a5"/>
              <w:ind w:firstLine="360"/>
              <w:rPr>
                <w:ins w:id="78" w:author="柳刘" w:date="2015-03-19T14:45:00Z"/>
                <w:rFonts w:ascii="Calibri" w:hAnsi="Calibri" w:hint="eastAsia"/>
                <w:kern w:val="0"/>
                <w:sz w:val="18"/>
              </w:rPr>
            </w:pPr>
            <w:ins w:id="79" w:author="柳刘" w:date="2015-03-19T14:45:00Z">
              <w:r>
                <w:rPr>
                  <w:rFonts w:ascii="Calibri" w:hAnsi="Calibri" w:hint="eastAsia"/>
                  <w:kern w:val="0"/>
                  <w:sz w:val="18"/>
                </w:rPr>
                <w:t>at:</w:t>
              </w:r>
              <w:r>
                <w:rPr>
                  <w:rFonts w:ascii="Calibri" w:hAnsi="Calibri" w:hint="eastAsia"/>
                  <w:kern w:val="0"/>
                  <w:sz w:val="18"/>
                </w:rPr>
                <w:t>时间</w:t>
              </w:r>
            </w:ins>
          </w:p>
          <w:p w:rsidR="0062738F" w:rsidRDefault="0062738F" w:rsidP="0062738F">
            <w:pPr>
              <w:pStyle w:val="a5"/>
              <w:ind w:firstLineChars="19" w:firstLine="34"/>
              <w:rPr>
                <w:ins w:id="80" w:author="柳刘" w:date="2015-03-19T14:45:00Z"/>
                <w:rFonts w:ascii="Calibri" w:hAnsi="Calibri" w:hint="eastAsia"/>
                <w:kern w:val="0"/>
                <w:sz w:val="18"/>
              </w:rPr>
            </w:pPr>
            <w:ins w:id="81" w:author="柳刘" w:date="2015-03-19T14:45:00Z">
              <w:r>
                <w:rPr>
                  <w:rFonts w:ascii="Calibri" w:hAnsi="Calibri" w:hint="eastAsia"/>
                  <w:kern w:val="0"/>
                  <w:sz w:val="18"/>
                </w:rPr>
                <w:t>}</w:t>
              </w:r>
            </w:ins>
          </w:p>
          <w:p w:rsidR="0062738F" w:rsidRPr="00EB5242" w:rsidRDefault="0062738F" w:rsidP="0062738F">
            <w:pPr>
              <w:pStyle w:val="a5"/>
              <w:ind w:firstLineChars="0" w:firstLine="0"/>
              <w:rPr>
                <w:rFonts w:ascii="Calibri" w:hAnsi="Calibri"/>
                <w:kern w:val="0"/>
                <w:sz w:val="18"/>
              </w:rPr>
            </w:pPr>
            <w:ins w:id="82" w:author="柳刘" w:date="2015-03-19T14:45:00Z">
              <w:r>
                <w:rPr>
                  <w:rFonts w:ascii="Calibri" w:hAnsi="Calibri" w:hint="eastAsia"/>
                  <w:kern w:val="0"/>
                  <w:sz w:val="18"/>
                </w:rPr>
                <w:t>……</w:t>
              </w:r>
            </w:ins>
          </w:p>
        </w:tc>
        <w:tc>
          <w:tcPr>
            <w:tcW w:w="567" w:type="dxa"/>
          </w:tcPr>
          <w:p w:rsidR="003C30C4" w:rsidRDefault="003C30C4" w:rsidP="003C30C4">
            <w:pPr>
              <w:pStyle w:val="a5"/>
              <w:ind w:firstLine="360"/>
              <w:rPr>
                <w:rFonts w:ascii="Calibri" w:hAnsi="Calibri"/>
                <w:kern w:val="0"/>
                <w:sz w:val="18"/>
              </w:rPr>
            </w:pPr>
          </w:p>
        </w:tc>
        <w:tc>
          <w:tcPr>
            <w:tcW w:w="3311" w:type="dxa"/>
          </w:tcPr>
          <w:p w:rsidR="003C30C4" w:rsidRDefault="003C30C4" w:rsidP="00E40BD4">
            <w:pPr>
              <w:pStyle w:val="a5"/>
              <w:ind w:firstLineChars="0" w:firstLine="0"/>
              <w:rPr>
                <w:ins w:id="83" w:author="柳刘" w:date="2015-03-19T14:46:00Z"/>
                <w:rFonts w:ascii="Calibri" w:hAnsi="Calibri" w:hint="eastAsia"/>
                <w:kern w:val="0"/>
                <w:sz w:val="18"/>
              </w:rPr>
            </w:pPr>
            <w:ins w:id="84" w:author="柳刘" w:date="2015-03-19T14:14:00Z">
              <w:r>
                <w:rPr>
                  <w:rFonts w:ascii="Calibri" w:hAnsi="Calibri" w:hint="eastAsia"/>
                  <w:kern w:val="0"/>
                  <w:sz w:val="18"/>
                </w:rPr>
                <w:t>设备属性和值，以</w:t>
              </w:r>
              <w:r>
                <w:rPr>
                  <w:rFonts w:ascii="Calibri" w:hAnsi="Calibri" w:hint="eastAsia"/>
                  <w:kern w:val="0"/>
                  <w:sz w:val="18"/>
                </w:rPr>
                <w:t>:</w:t>
              </w:r>
              <w:r>
                <w:rPr>
                  <w:rFonts w:ascii="Calibri" w:hAnsi="Calibri" w:hint="eastAsia"/>
                  <w:kern w:val="0"/>
                  <w:sz w:val="18"/>
                </w:rPr>
                <w:t>隔离的键值对</w:t>
              </w:r>
            </w:ins>
          </w:p>
          <w:p w:rsidR="0062738F" w:rsidRDefault="00BD3005" w:rsidP="00E40BD4">
            <w:pPr>
              <w:pStyle w:val="a5"/>
              <w:ind w:firstLineChars="0" w:firstLine="0"/>
              <w:rPr>
                <w:rFonts w:ascii="Calibri" w:hAnsi="Calibri"/>
                <w:kern w:val="0"/>
                <w:sz w:val="18"/>
              </w:rPr>
            </w:pPr>
            <w:ins w:id="85" w:author="柳刘" w:date="2015-03-19T14:46:00Z">
              <w:r>
                <w:rPr>
                  <w:rFonts w:ascii="Calibri" w:hAnsi="Calibri" w:hint="eastAsia"/>
                  <w:kern w:val="0"/>
                  <w:sz w:val="18"/>
                </w:rPr>
                <w:t>，</w:t>
              </w:r>
              <w:r>
                <w:rPr>
                  <w:rFonts w:ascii="Calibri" w:hAnsi="Calibri" w:hint="eastAsia"/>
                  <w:kern w:val="0"/>
                  <w:sz w:val="18"/>
                </w:rPr>
                <w:t>at</w:t>
              </w:r>
              <w:r>
                <w:rPr>
                  <w:rFonts w:ascii="Calibri" w:hAnsi="Calibri" w:hint="eastAsia"/>
                  <w:kern w:val="0"/>
                  <w:sz w:val="18"/>
                </w:rPr>
                <w:t>表示</w:t>
              </w:r>
              <w:r w:rsidR="0062738F">
                <w:rPr>
                  <w:rFonts w:ascii="Calibri" w:hAnsi="Calibri" w:hint="eastAsia"/>
                  <w:kern w:val="0"/>
                  <w:sz w:val="18"/>
                </w:rPr>
                <w:t>属性值对的生成时间</w:t>
              </w:r>
            </w:ins>
          </w:p>
        </w:tc>
      </w:tr>
      <w:tr w:rsidR="00E82098" w:rsidRPr="0064787C" w:rsidTr="00E40BD4">
        <w:tc>
          <w:tcPr>
            <w:tcW w:w="1417" w:type="dxa"/>
            <w:vMerge/>
          </w:tcPr>
          <w:p w:rsidR="00E82098" w:rsidRPr="004E4F81" w:rsidRDefault="00E82098" w:rsidP="00E40BD4">
            <w:pPr>
              <w:pStyle w:val="a5"/>
              <w:ind w:firstLineChars="0" w:firstLine="0"/>
              <w:rPr>
                <w:rFonts w:ascii="Calibri" w:hAnsi="Calibri"/>
                <w:kern w:val="0"/>
                <w:sz w:val="18"/>
              </w:rPr>
            </w:pPr>
          </w:p>
        </w:tc>
        <w:tc>
          <w:tcPr>
            <w:tcW w:w="3119" w:type="dxa"/>
            <w:gridSpan w:val="2"/>
          </w:tcPr>
          <w:p w:rsidR="00E82098" w:rsidRPr="00EB5242" w:rsidRDefault="00E82098" w:rsidP="00E40BD4">
            <w:pPr>
              <w:pStyle w:val="a5"/>
              <w:ind w:firstLineChars="0" w:firstLine="0"/>
              <w:rPr>
                <w:rFonts w:ascii="Calibri" w:hAnsi="Calibri"/>
                <w:kern w:val="0"/>
                <w:sz w:val="18"/>
              </w:rPr>
            </w:pPr>
            <w:r w:rsidRPr="00EB5242">
              <w:rPr>
                <w:rFonts w:ascii="Calibri" w:hAnsi="Calibri"/>
                <w:kern w:val="0"/>
                <w:sz w:val="18"/>
              </w:rPr>
              <w:t>retMsg</w:t>
            </w:r>
          </w:p>
        </w:tc>
        <w:tc>
          <w:tcPr>
            <w:tcW w:w="567" w:type="dxa"/>
          </w:tcPr>
          <w:p w:rsidR="00E82098" w:rsidRDefault="00E82098" w:rsidP="00E40BD4">
            <w:pPr>
              <w:pStyle w:val="a5"/>
              <w:ind w:firstLineChars="0" w:firstLine="0"/>
              <w:rPr>
                <w:rFonts w:ascii="Calibri" w:hAnsi="Calibri"/>
                <w:kern w:val="0"/>
                <w:sz w:val="18"/>
              </w:rPr>
            </w:pPr>
          </w:p>
        </w:tc>
        <w:tc>
          <w:tcPr>
            <w:tcW w:w="3311" w:type="dxa"/>
          </w:tcPr>
          <w:p w:rsidR="00E82098" w:rsidRDefault="00E82098" w:rsidP="00E40BD4">
            <w:pPr>
              <w:pStyle w:val="a5"/>
              <w:ind w:firstLineChars="0" w:firstLine="0"/>
              <w:rPr>
                <w:rFonts w:ascii="Calibri" w:hAnsi="Calibri"/>
                <w:kern w:val="0"/>
                <w:sz w:val="18"/>
              </w:rPr>
            </w:pPr>
            <w:r>
              <w:rPr>
                <w:rFonts w:ascii="Calibri" w:hAnsi="Calibri" w:hint="eastAsia"/>
                <w:kern w:val="0"/>
                <w:sz w:val="18"/>
              </w:rPr>
              <w:t>返回消息</w:t>
            </w:r>
          </w:p>
        </w:tc>
      </w:tr>
    </w:tbl>
    <w:p w:rsidR="00E82098" w:rsidRPr="00D90F76" w:rsidRDefault="00E82098" w:rsidP="00E82098"/>
    <w:p w:rsidR="00E82098" w:rsidRDefault="00E82098" w:rsidP="00E82098">
      <w:pPr>
        <w:pStyle w:val="3"/>
        <w:ind w:left="420"/>
        <w:rPr>
          <w:rFonts w:ascii="Bell MT" w:hAnsi="Bell MT"/>
        </w:rPr>
      </w:pPr>
      <w:bookmarkStart w:id="86" w:name="_Toc414370441"/>
      <w:r>
        <w:rPr>
          <w:rFonts w:ascii="Bell MT" w:hAnsi="Bell MT" w:hint="eastAsia"/>
        </w:rPr>
        <w:t>示例</w:t>
      </w:r>
      <w:bookmarkEnd w:id="86"/>
    </w:p>
    <w:p w:rsidR="00E82098" w:rsidRPr="00EB68C0" w:rsidRDefault="00E82098" w:rsidP="00E82098">
      <w:pPr>
        <w:numPr>
          <w:ilvl w:val="0"/>
          <w:numId w:val="18"/>
        </w:numPr>
        <w:rPr>
          <w:rFonts w:ascii="Bell MT" w:hAnsi="Bell MT"/>
        </w:rPr>
      </w:pPr>
      <w:r>
        <w:rPr>
          <w:rFonts w:ascii="Bell MT" w:hAnsi="Bell MT" w:hint="eastAsia"/>
        </w:rPr>
        <w:t>请求</w:t>
      </w:r>
      <w:r w:rsidRPr="00EB68C0">
        <w:rPr>
          <w:rFonts w:ascii="Bell MT" w:hAnsi="Bell MT" w:hint="eastAsia"/>
        </w:rPr>
        <w:t>：</w:t>
      </w:r>
    </w:p>
    <w:tbl>
      <w:tblPr>
        <w:tblStyle w:val="a9"/>
        <w:tblW w:w="0" w:type="auto"/>
        <w:tblInd w:w="108" w:type="dxa"/>
        <w:tblLook w:val="04A0" w:firstRow="1" w:lastRow="0" w:firstColumn="1" w:lastColumn="0" w:noHBand="0" w:noVBand="1"/>
      </w:tblPr>
      <w:tblGrid>
        <w:gridCol w:w="8414"/>
      </w:tblGrid>
      <w:tr w:rsidR="00E82098" w:rsidRPr="00EB68C0" w:rsidTr="00E40BD4">
        <w:tc>
          <w:tcPr>
            <w:tcW w:w="8414" w:type="dxa"/>
          </w:tcPr>
          <w:p w:rsidR="00E82098" w:rsidRDefault="00E82098" w:rsidP="00E40BD4">
            <w:r>
              <w:t>{</w:t>
            </w:r>
          </w:p>
          <w:p w:rsidR="00E82098" w:rsidRDefault="00E82098" w:rsidP="00E40BD4">
            <w:r>
              <w:t xml:space="preserve">    "</w:t>
            </w:r>
            <w:r w:rsidR="00803C4A">
              <w:rPr>
                <w:rFonts w:hint="eastAsia"/>
              </w:rPr>
              <w:t>method</w:t>
            </w:r>
            <w:r>
              <w:t>": "</w:t>
            </w:r>
            <w:r w:rsidR="00047150">
              <w:rPr>
                <w:rFonts w:ascii="Calibri" w:hAnsi="Calibri" w:hint="eastAsia"/>
                <w:kern w:val="0"/>
                <w:sz w:val="18"/>
              </w:rPr>
              <w:t>get_device_status</w:t>
            </w:r>
            <w:r>
              <w:t>",</w:t>
            </w:r>
          </w:p>
          <w:p w:rsidR="00E82098" w:rsidRDefault="00E82098" w:rsidP="00E40BD4">
            <w:r>
              <w:t xml:space="preserve">    "standPara": {</w:t>
            </w:r>
          </w:p>
          <w:p w:rsidR="00E82098" w:rsidRDefault="00E82098" w:rsidP="00E40BD4">
            <w:r>
              <w:t xml:space="preserve">        "feed_id": </w:t>
            </w:r>
            <w:r>
              <w:rPr>
                <w:rFonts w:hint="eastAsia"/>
              </w:rPr>
              <w:t>123456789098</w:t>
            </w:r>
          </w:p>
          <w:p w:rsidR="00E82098" w:rsidRDefault="00E82098" w:rsidP="00E40BD4">
            <w:r>
              <w:t xml:space="preserve">    }</w:t>
            </w:r>
          </w:p>
          <w:p w:rsidR="00E82098" w:rsidRPr="00C602B5" w:rsidRDefault="00E82098" w:rsidP="00E40BD4">
            <w:pPr>
              <w:rPr>
                <w:rFonts w:ascii="Bell MT" w:hAnsi="Bell MT"/>
              </w:rPr>
            </w:pPr>
            <w:r>
              <w:t>}</w:t>
            </w:r>
          </w:p>
        </w:tc>
      </w:tr>
    </w:tbl>
    <w:p w:rsidR="00E82098" w:rsidRPr="00EB68C0" w:rsidRDefault="00E82098" w:rsidP="00E82098">
      <w:pPr>
        <w:rPr>
          <w:rFonts w:ascii="Bell MT" w:hAnsi="Bell MT"/>
        </w:rPr>
      </w:pPr>
    </w:p>
    <w:p w:rsidR="00E82098" w:rsidRPr="00EB68C0" w:rsidRDefault="00E82098" w:rsidP="00E82098">
      <w:pPr>
        <w:numPr>
          <w:ilvl w:val="0"/>
          <w:numId w:val="19"/>
        </w:numPr>
        <w:rPr>
          <w:rFonts w:ascii="Bell MT" w:hAnsi="Bell MT"/>
        </w:rPr>
      </w:pPr>
      <w:r>
        <w:rPr>
          <w:rFonts w:ascii="Bell MT" w:hAnsi="Bell MT" w:hint="eastAsia"/>
        </w:rPr>
        <w:t>返回</w:t>
      </w:r>
      <w:r w:rsidRPr="00EB68C0">
        <w:rPr>
          <w:rFonts w:ascii="Bell MT" w:hAnsi="Bell MT"/>
        </w:rPr>
        <w:t>:</w:t>
      </w:r>
    </w:p>
    <w:tbl>
      <w:tblPr>
        <w:tblStyle w:val="a9"/>
        <w:tblW w:w="0" w:type="auto"/>
        <w:tblInd w:w="108" w:type="dxa"/>
        <w:tblLook w:val="04A0" w:firstRow="1" w:lastRow="0" w:firstColumn="1" w:lastColumn="0" w:noHBand="0" w:noVBand="1"/>
      </w:tblPr>
      <w:tblGrid>
        <w:gridCol w:w="8414"/>
      </w:tblGrid>
      <w:tr w:rsidR="00E82098" w:rsidRPr="00EB68C0" w:rsidTr="00E40BD4">
        <w:tc>
          <w:tcPr>
            <w:tcW w:w="8414" w:type="dxa"/>
          </w:tcPr>
          <w:p w:rsidR="00E82098" w:rsidRDefault="00E82098" w:rsidP="00E40BD4">
            <w:pPr>
              <w:rPr>
                <w:rFonts w:ascii="Bell MT" w:hAnsi="Bell MT"/>
              </w:rPr>
            </w:pPr>
            <w:r w:rsidRPr="00EB68C0">
              <w:rPr>
                <w:rFonts w:ascii="Bell MT" w:hAnsi="Bell MT" w:hint="eastAsia"/>
              </w:rPr>
              <w:t>成功：</w:t>
            </w:r>
          </w:p>
          <w:p w:rsidR="00E82098" w:rsidRDefault="00E82098" w:rsidP="00E40BD4">
            <w:r>
              <w:t>{</w:t>
            </w:r>
          </w:p>
          <w:p w:rsidR="00E82098" w:rsidRDefault="00E82098" w:rsidP="00E40BD4">
            <w:r>
              <w:t xml:space="preserve">    "retCode": 200,</w:t>
            </w:r>
          </w:p>
          <w:p w:rsidR="00974AE1" w:rsidRDefault="00E82098" w:rsidP="00974AE1">
            <w:r>
              <w:t xml:space="preserve">    </w:t>
            </w:r>
            <w:r w:rsidR="00974AE1">
              <w:t>"data": [</w:t>
            </w:r>
          </w:p>
          <w:p w:rsidR="00974AE1" w:rsidRDefault="00974AE1" w:rsidP="00974AE1">
            <w:r>
              <w:t xml:space="preserve">        {</w:t>
            </w:r>
          </w:p>
          <w:p w:rsidR="00974AE1" w:rsidRDefault="00974AE1" w:rsidP="00974AE1">
            <w:r>
              <w:t xml:space="preserve">            "swith": "1",</w:t>
            </w:r>
          </w:p>
          <w:p w:rsidR="00974AE1" w:rsidRDefault="00974AE1" w:rsidP="00974AE1">
            <w:r>
              <w:t xml:space="preserve">            "at": "2015-03-06T12:00:00+999"</w:t>
            </w:r>
          </w:p>
          <w:p w:rsidR="00974AE1" w:rsidRDefault="00974AE1" w:rsidP="00974AE1">
            <w:r>
              <w:t xml:space="preserve">        },</w:t>
            </w:r>
          </w:p>
          <w:p w:rsidR="00974AE1" w:rsidRDefault="00974AE1" w:rsidP="00974AE1">
            <w:r>
              <w:t xml:space="preserve">        {</w:t>
            </w:r>
          </w:p>
          <w:p w:rsidR="00974AE1" w:rsidRDefault="00974AE1" w:rsidP="00974AE1">
            <w:r>
              <w:t xml:space="preserve">            "color": "red",</w:t>
            </w:r>
          </w:p>
          <w:p w:rsidR="00974AE1" w:rsidRDefault="00974AE1" w:rsidP="00974AE1">
            <w:r>
              <w:t xml:space="preserve">            "at": "2015-03-06T12:02:00+999"</w:t>
            </w:r>
          </w:p>
          <w:p w:rsidR="00974AE1" w:rsidRDefault="00974AE1" w:rsidP="00974AE1">
            <w:r>
              <w:t xml:space="preserve">        }</w:t>
            </w:r>
          </w:p>
          <w:p w:rsidR="00E82098" w:rsidRDefault="00974AE1" w:rsidP="00974AE1">
            <w:r>
              <w:t xml:space="preserve">    ]</w:t>
            </w:r>
            <w:r w:rsidR="00E82098">
              <w:t>,</w:t>
            </w:r>
          </w:p>
          <w:p w:rsidR="00E82098" w:rsidRDefault="00E82098" w:rsidP="00E40BD4">
            <w:r>
              <w:t xml:space="preserve">    "retMsg": "success"</w:t>
            </w:r>
          </w:p>
          <w:p w:rsidR="00E82098" w:rsidRPr="00EB68C0" w:rsidRDefault="00E82098" w:rsidP="00E40BD4">
            <w:pPr>
              <w:rPr>
                <w:rFonts w:ascii="Bell MT" w:hAnsi="Bell MT"/>
              </w:rPr>
            </w:pPr>
            <w:r>
              <w:t>}</w:t>
            </w:r>
          </w:p>
        </w:tc>
      </w:tr>
      <w:tr w:rsidR="00E82098" w:rsidRPr="00EB68C0" w:rsidTr="00E40BD4">
        <w:tc>
          <w:tcPr>
            <w:tcW w:w="8414" w:type="dxa"/>
          </w:tcPr>
          <w:p w:rsidR="00E82098" w:rsidRPr="00EB68C0" w:rsidRDefault="00E82098" w:rsidP="00E40BD4">
            <w:pPr>
              <w:rPr>
                <w:rFonts w:ascii="Bell MT" w:hAnsi="Bell MT"/>
              </w:rPr>
            </w:pPr>
            <w:r w:rsidRPr="00EB68C0">
              <w:rPr>
                <w:rFonts w:ascii="Bell MT" w:hAnsi="Bell MT" w:hint="eastAsia"/>
              </w:rPr>
              <w:t>失败：</w:t>
            </w:r>
          </w:p>
          <w:p w:rsidR="00E82098" w:rsidRDefault="00E82098" w:rsidP="00E40BD4">
            <w:r>
              <w:t>{</w:t>
            </w:r>
          </w:p>
          <w:p w:rsidR="00E82098" w:rsidRDefault="00E82098" w:rsidP="00E40BD4">
            <w:r>
              <w:t xml:space="preserve">    "retCode": </w:t>
            </w:r>
            <w:r>
              <w:rPr>
                <w:rFonts w:hint="eastAsia"/>
              </w:rPr>
              <w:t>-1</w:t>
            </w:r>
            <w:r>
              <w:t>,</w:t>
            </w:r>
          </w:p>
          <w:p w:rsidR="00E82098" w:rsidRDefault="00E82098" w:rsidP="00E40BD4">
            <w:r>
              <w:rPr>
                <w:rFonts w:hint="eastAsia"/>
              </w:rPr>
              <w:t xml:space="preserve">    "retMsg": "****</w:t>
            </w:r>
            <w:r>
              <w:rPr>
                <w:rFonts w:hint="eastAsia"/>
              </w:rPr>
              <w:t>具体失败原因</w:t>
            </w:r>
            <w:r>
              <w:rPr>
                <w:rFonts w:hint="eastAsia"/>
              </w:rPr>
              <w:t>"</w:t>
            </w:r>
          </w:p>
          <w:p w:rsidR="00E82098" w:rsidRPr="00EB68C0" w:rsidRDefault="00E82098" w:rsidP="00E40BD4">
            <w:pPr>
              <w:rPr>
                <w:rFonts w:ascii="Bell MT" w:hAnsi="Bell MT"/>
              </w:rPr>
            </w:pPr>
            <w:r>
              <w:t>}</w:t>
            </w:r>
          </w:p>
        </w:tc>
      </w:tr>
    </w:tbl>
    <w:p w:rsidR="00B63561" w:rsidRPr="0080542B" w:rsidRDefault="00B63561" w:rsidP="00384C9D">
      <w:pPr>
        <w:rPr>
          <w:rFonts w:ascii="Bell MT" w:hAnsi="Bell MT"/>
        </w:rPr>
      </w:pPr>
    </w:p>
    <w:sectPr w:rsidR="00B63561" w:rsidRPr="0080542B" w:rsidSect="008D1C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5890" w:rsidRDefault="00175890" w:rsidP="0040152D">
      <w:r>
        <w:separator/>
      </w:r>
    </w:p>
  </w:endnote>
  <w:endnote w:type="continuationSeparator" w:id="0">
    <w:p w:rsidR="00175890" w:rsidRDefault="00175890" w:rsidP="00401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8279458"/>
      <w:docPartObj>
        <w:docPartGallery w:val="Page Numbers (Bottom of Page)"/>
        <w:docPartUnique/>
      </w:docPartObj>
    </w:sdtPr>
    <w:sdtContent>
      <w:p w:rsidR="0062738F" w:rsidRDefault="0062738F">
        <w:pPr>
          <w:pStyle w:val="a8"/>
          <w:jc w:val="center"/>
        </w:pPr>
        <w:r>
          <w:fldChar w:fldCharType="begin"/>
        </w:r>
        <w:r>
          <w:instrText>PAGE   \* MERGEFORMAT</w:instrText>
        </w:r>
        <w:r>
          <w:fldChar w:fldCharType="separate"/>
        </w:r>
        <w:r w:rsidR="00614047" w:rsidRPr="00614047">
          <w:rPr>
            <w:noProof/>
            <w:lang w:val="zh-CN"/>
          </w:rPr>
          <w:t>31</w:t>
        </w:r>
        <w:r>
          <w:fldChar w:fldCharType="end"/>
        </w:r>
      </w:p>
    </w:sdtContent>
  </w:sdt>
  <w:p w:rsidR="0062738F" w:rsidRDefault="0062738F">
    <w:pPr>
      <w:pStyle w:val="a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38F" w:rsidRDefault="0062738F">
    <w:pPr>
      <w:pStyle w:val="a8"/>
      <w:jc w:val="center"/>
    </w:pPr>
  </w:p>
  <w:p w:rsidR="0062738F" w:rsidRDefault="0062738F"/>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9052977"/>
      <w:docPartObj>
        <w:docPartGallery w:val="Page Numbers (Bottom of Page)"/>
        <w:docPartUnique/>
      </w:docPartObj>
    </w:sdtPr>
    <w:sdtContent>
      <w:p w:rsidR="0062738F" w:rsidRDefault="0062738F">
        <w:pPr>
          <w:pStyle w:val="a8"/>
          <w:jc w:val="center"/>
        </w:pPr>
        <w:r>
          <w:fldChar w:fldCharType="begin"/>
        </w:r>
        <w:r>
          <w:instrText>PAGE   \* MERGEFORMAT</w:instrText>
        </w:r>
        <w:r>
          <w:fldChar w:fldCharType="separate"/>
        </w:r>
        <w:r w:rsidR="00BD3005" w:rsidRPr="00BD3005">
          <w:rPr>
            <w:noProof/>
            <w:lang w:val="zh-CN"/>
          </w:rPr>
          <w:t>20</w:t>
        </w:r>
        <w:r>
          <w:fldChar w:fldCharType="end"/>
        </w:r>
      </w:p>
    </w:sdtContent>
  </w:sdt>
  <w:p w:rsidR="0062738F" w:rsidRDefault="0062738F"/>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5890" w:rsidRDefault="00175890" w:rsidP="0040152D">
      <w:r>
        <w:separator/>
      </w:r>
    </w:p>
  </w:footnote>
  <w:footnote w:type="continuationSeparator" w:id="0">
    <w:p w:rsidR="00175890" w:rsidRDefault="00175890" w:rsidP="004015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38F" w:rsidRDefault="0062738F">
    <w:pPr>
      <w:pStyle w:val="a7"/>
    </w:pPr>
  </w:p>
  <w:p w:rsidR="0062738F" w:rsidRDefault="0062738F">
    <w:pPr>
      <w:pStyle w:val="a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38F" w:rsidRDefault="0062738F">
    <w:pPr>
      <w:pStyle w:val="a7"/>
    </w:pPr>
  </w:p>
  <w:p w:rsidR="0062738F" w:rsidRDefault="0062738F">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40D5"/>
    <w:multiLevelType w:val="hybridMultilevel"/>
    <w:tmpl w:val="7172B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704330A"/>
    <w:multiLevelType w:val="hybridMultilevel"/>
    <w:tmpl w:val="A7641F48"/>
    <w:lvl w:ilvl="0" w:tplc="687253FA">
      <w:start w:val="1"/>
      <w:numFmt w:val="decimal"/>
      <w:lvlText w:val="2.1.%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72D57E1"/>
    <w:multiLevelType w:val="hybridMultilevel"/>
    <w:tmpl w:val="7172B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EC5361E"/>
    <w:multiLevelType w:val="hybridMultilevel"/>
    <w:tmpl w:val="A4001D8C"/>
    <w:lvl w:ilvl="0" w:tplc="687253FA">
      <w:start w:val="1"/>
      <w:numFmt w:val="decimal"/>
      <w:lvlText w:val="2.1.%1"/>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EF269E3"/>
    <w:multiLevelType w:val="hybridMultilevel"/>
    <w:tmpl w:val="534C06AE"/>
    <w:lvl w:ilvl="0" w:tplc="04090001">
      <w:start w:val="1"/>
      <w:numFmt w:val="bullet"/>
      <w:lvlText w:val=""/>
      <w:lvlJc w:val="left"/>
      <w:pPr>
        <w:ind w:left="127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nsid w:val="1FE2674C"/>
    <w:multiLevelType w:val="hybridMultilevel"/>
    <w:tmpl w:val="245660E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09113F0"/>
    <w:multiLevelType w:val="hybridMultilevel"/>
    <w:tmpl w:val="2EF01F20"/>
    <w:lvl w:ilvl="0" w:tplc="ED36B66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3470D61"/>
    <w:multiLevelType w:val="hybridMultilevel"/>
    <w:tmpl w:val="CE0C62C8"/>
    <w:lvl w:ilvl="0" w:tplc="ED36B666">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52375AC"/>
    <w:multiLevelType w:val="hybridMultilevel"/>
    <w:tmpl w:val="3094F936"/>
    <w:lvl w:ilvl="0" w:tplc="7C0E8CB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57F280A"/>
    <w:multiLevelType w:val="hybridMultilevel"/>
    <w:tmpl w:val="7CD8EBDE"/>
    <w:lvl w:ilvl="0" w:tplc="7C0E8CB0">
      <w:start w:val="1"/>
      <w:numFmt w:val="decimal"/>
      <w:lvlText w:val="3.%1"/>
      <w:lvlJc w:val="left"/>
      <w:pPr>
        <w:ind w:left="420" w:hanging="420"/>
      </w:pPr>
      <w:rPr>
        <w:rFonts w:hint="eastAsia"/>
      </w:rPr>
    </w:lvl>
    <w:lvl w:ilvl="1" w:tplc="687253F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C83033"/>
    <w:multiLevelType w:val="hybridMultilevel"/>
    <w:tmpl w:val="B284086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6565C81"/>
    <w:multiLevelType w:val="hybridMultilevel"/>
    <w:tmpl w:val="374CA7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A802AF5"/>
    <w:multiLevelType w:val="hybridMultilevel"/>
    <w:tmpl w:val="395CD020"/>
    <w:lvl w:ilvl="0" w:tplc="8AE602DE">
      <w:start w:val="1"/>
      <w:numFmt w:val="decimal"/>
      <w:lvlText w:val="4.%1"/>
      <w:lvlJc w:val="left"/>
      <w:pPr>
        <w:ind w:left="420" w:hanging="420"/>
      </w:pPr>
      <w:rPr>
        <w:rFonts w:hint="eastAsia"/>
      </w:rPr>
    </w:lvl>
    <w:lvl w:ilvl="1" w:tplc="687253F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1AA0C92"/>
    <w:multiLevelType w:val="hybridMultilevel"/>
    <w:tmpl w:val="1A4C1A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EA17A1C"/>
    <w:multiLevelType w:val="hybridMultilevel"/>
    <w:tmpl w:val="BD4EF0D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29918C8"/>
    <w:multiLevelType w:val="hybridMultilevel"/>
    <w:tmpl w:val="E1701FD6"/>
    <w:lvl w:ilvl="0" w:tplc="7C0E8CB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3710AB5"/>
    <w:multiLevelType w:val="hybridMultilevel"/>
    <w:tmpl w:val="E40C61E6"/>
    <w:lvl w:ilvl="0" w:tplc="C4E2AF7E">
      <w:start w:val="1"/>
      <w:numFmt w:val="decimal"/>
      <w:lvlText w:val="%1."/>
      <w:lvlJc w:val="left"/>
      <w:pPr>
        <w:ind w:left="720" w:hanging="360"/>
      </w:pPr>
      <w:rPr>
        <w:rFonts w:ascii="Bell MT" w:hAnsi="Bell MT"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480A7CC4"/>
    <w:multiLevelType w:val="hybridMultilevel"/>
    <w:tmpl w:val="7172B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78562A"/>
    <w:multiLevelType w:val="hybridMultilevel"/>
    <w:tmpl w:val="C4A8123C"/>
    <w:lvl w:ilvl="0" w:tplc="1ED2A974">
      <w:start w:val="1"/>
      <w:numFmt w:val="decimal"/>
      <w:lvlText w:val="1.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741BD5"/>
    <w:multiLevelType w:val="hybridMultilevel"/>
    <w:tmpl w:val="DA0A62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D0668A"/>
    <w:multiLevelType w:val="hybridMultilevel"/>
    <w:tmpl w:val="BE02E668"/>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8A74585"/>
    <w:multiLevelType w:val="multilevel"/>
    <w:tmpl w:val="0409001D"/>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A5374A0"/>
    <w:multiLevelType w:val="hybridMultilevel"/>
    <w:tmpl w:val="49DCF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3E14E7"/>
    <w:multiLevelType w:val="hybridMultilevel"/>
    <w:tmpl w:val="EA58FA56"/>
    <w:lvl w:ilvl="0" w:tplc="CE50794C">
      <w:start w:val="1"/>
      <w:numFmt w:val="decimal"/>
      <w:lvlText w:val="1.%1"/>
      <w:lvlJc w:val="left"/>
      <w:pPr>
        <w:ind w:left="420" w:hanging="420"/>
      </w:pPr>
      <w:rPr>
        <w:rFonts w:hint="eastAsia"/>
      </w:rPr>
    </w:lvl>
    <w:lvl w:ilvl="1" w:tplc="DB027D8C">
      <w:start w:val="1"/>
      <w:numFmt w:val="decimal"/>
      <w:lvlText w:val="1.1.%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D8204F0"/>
    <w:multiLevelType w:val="hybridMultilevel"/>
    <w:tmpl w:val="4D52AF38"/>
    <w:lvl w:ilvl="0" w:tplc="00B809D6">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60C068F4"/>
    <w:multiLevelType w:val="hybridMultilevel"/>
    <w:tmpl w:val="7172B0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0D816F5"/>
    <w:multiLevelType w:val="hybridMultilevel"/>
    <w:tmpl w:val="C6DA13B2"/>
    <w:lvl w:ilvl="0" w:tplc="ED36B666">
      <w:start w:val="1"/>
      <w:numFmt w:val="decimal"/>
      <w:lvlText w:val="2.%1"/>
      <w:lvlJc w:val="left"/>
      <w:pPr>
        <w:ind w:left="420" w:hanging="420"/>
      </w:pPr>
      <w:rPr>
        <w:rFonts w:hint="eastAsia"/>
      </w:rPr>
    </w:lvl>
    <w:lvl w:ilvl="1" w:tplc="687253FA">
      <w:start w:val="1"/>
      <w:numFmt w:val="decimal"/>
      <w:lvlText w:val="2.1.%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13620D5"/>
    <w:multiLevelType w:val="hybridMultilevel"/>
    <w:tmpl w:val="C8808434"/>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2720560"/>
    <w:multiLevelType w:val="hybridMultilevel"/>
    <w:tmpl w:val="C2CED59A"/>
    <w:lvl w:ilvl="0" w:tplc="7C0E8CB0">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41B3BDB"/>
    <w:multiLevelType w:val="hybridMultilevel"/>
    <w:tmpl w:val="F014E1D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5C73147"/>
    <w:multiLevelType w:val="hybridMultilevel"/>
    <w:tmpl w:val="702EF656"/>
    <w:lvl w:ilvl="0" w:tplc="CE50794C">
      <w:start w:val="1"/>
      <w:numFmt w:val="decimal"/>
      <w:lvlText w:val="1.%1"/>
      <w:lvlJc w:val="left"/>
      <w:pPr>
        <w:ind w:left="420" w:hanging="420"/>
      </w:pPr>
      <w:rPr>
        <w:rFonts w:hint="eastAsia"/>
      </w:rPr>
    </w:lvl>
    <w:lvl w:ilvl="1" w:tplc="687253FA">
      <w:start w:val="1"/>
      <w:numFmt w:val="decimal"/>
      <w:lvlText w:val="2.1.%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63348BB"/>
    <w:multiLevelType w:val="hybridMultilevel"/>
    <w:tmpl w:val="B45225B0"/>
    <w:lvl w:ilvl="0" w:tplc="00B809D6">
      <w:start w:val="1"/>
      <w:numFmt w:val="decimal"/>
      <w:lvlText w:val="2.2.%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1"/>
  </w:num>
  <w:num w:numId="2">
    <w:abstractNumId w:val="14"/>
  </w:num>
  <w:num w:numId="3">
    <w:abstractNumId w:val="19"/>
  </w:num>
  <w:num w:numId="4">
    <w:abstractNumId w:val="11"/>
  </w:num>
  <w:num w:numId="5">
    <w:abstractNumId w:val="23"/>
  </w:num>
  <w:num w:numId="6">
    <w:abstractNumId w:val="5"/>
  </w:num>
  <w:num w:numId="7">
    <w:abstractNumId w:val="17"/>
  </w:num>
  <w:num w:numId="8">
    <w:abstractNumId w:val="22"/>
  </w:num>
  <w:num w:numId="9">
    <w:abstractNumId w:val="2"/>
  </w:num>
  <w:num w:numId="10">
    <w:abstractNumId w:val="25"/>
  </w:num>
  <w:num w:numId="11">
    <w:abstractNumId w:val="0"/>
  </w:num>
  <w:num w:numId="12">
    <w:abstractNumId w:val="10"/>
  </w:num>
  <w:num w:numId="13">
    <w:abstractNumId w:val="16"/>
  </w:num>
  <w:num w:numId="14">
    <w:abstractNumId w:val="13"/>
  </w:num>
  <w:num w:numId="15">
    <w:abstractNumId w:val="4"/>
  </w:num>
  <w:num w:numId="16">
    <w:abstractNumId w:val="26"/>
  </w:num>
  <w:num w:numId="17">
    <w:abstractNumId w:val="1"/>
  </w:num>
  <w:num w:numId="18">
    <w:abstractNumId w:val="20"/>
  </w:num>
  <w:num w:numId="19">
    <w:abstractNumId w:val="27"/>
  </w:num>
  <w:num w:numId="20">
    <w:abstractNumId w:val="30"/>
  </w:num>
  <w:num w:numId="21">
    <w:abstractNumId w:val="31"/>
  </w:num>
  <w:num w:numId="22">
    <w:abstractNumId w:val="29"/>
  </w:num>
  <w:num w:numId="23">
    <w:abstractNumId w:val="18"/>
  </w:num>
  <w:num w:numId="24">
    <w:abstractNumId w:val="24"/>
  </w:num>
  <w:num w:numId="25">
    <w:abstractNumId w:val="15"/>
  </w:num>
  <w:num w:numId="26">
    <w:abstractNumId w:val="8"/>
  </w:num>
  <w:num w:numId="27">
    <w:abstractNumId w:val="28"/>
  </w:num>
  <w:num w:numId="28">
    <w:abstractNumId w:val="6"/>
  </w:num>
  <w:num w:numId="29">
    <w:abstractNumId w:val="9"/>
  </w:num>
  <w:num w:numId="30">
    <w:abstractNumId w:val="7"/>
  </w:num>
  <w:num w:numId="31">
    <w:abstractNumId w:val="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E4F"/>
    <w:rsid w:val="00001718"/>
    <w:rsid w:val="000026EF"/>
    <w:rsid w:val="00002B26"/>
    <w:rsid w:val="00004858"/>
    <w:rsid w:val="00007049"/>
    <w:rsid w:val="00007159"/>
    <w:rsid w:val="00007642"/>
    <w:rsid w:val="000147C0"/>
    <w:rsid w:val="00014CFE"/>
    <w:rsid w:val="000171A3"/>
    <w:rsid w:val="00021938"/>
    <w:rsid w:val="00022FE2"/>
    <w:rsid w:val="00032E10"/>
    <w:rsid w:val="0003398F"/>
    <w:rsid w:val="00040B40"/>
    <w:rsid w:val="00047150"/>
    <w:rsid w:val="000476CD"/>
    <w:rsid w:val="00050BD6"/>
    <w:rsid w:val="00051162"/>
    <w:rsid w:val="00051EA0"/>
    <w:rsid w:val="00056102"/>
    <w:rsid w:val="00056897"/>
    <w:rsid w:val="00056B0F"/>
    <w:rsid w:val="00057032"/>
    <w:rsid w:val="000574A5"/>
    <w:rsid w:val="0006242B"/>
    <w:rsid w:val="00062A51"/>
    <w:rsid w:val="00064793"/>
    <w:rsid w:val="00064CD6"/>
    <w:rsid w:val="00072330"/>
    <w:rsid w:val="00072437"/>
    <w:rsid w:val="00074BE9"/>
    <w:rsid w:val="00075933"/>
    <w:rsid w:val="00080AC6"/>
    <w:rsid w:val="00083A88"/>
    <w:rsid w:val="000842AA"/>
    <w:rsid w:val="000847C8"/>
    <w:rsid w:val="000868C5"/>
    <w:rsid w:val="000909F2"/>
    <w:rsid w:val="0009199D"/>
    <w:rsid w:val="000A4C54"/>
    <w:rsid w:val="000A6D93"/>
    <w:rsid w:val="000B0B7A"/>
    <w:rsid w:val="000B1C50"/>
    <w:rsid w:val="000B7A3B"/>
    <w:rsid w:val="000C01A4"/>
    <w:rsid w:val="000C3D2F"/>
    <w:rsid w:val="000C4DF9"/>
    <w:rsid w:val="000C5836"/>
    <w:rsid w:val="000C6E39"/>
    <w:rsid w:val="000D1A7E"/>
    <w:rsid w:val="000D3426"/>
    <w:rsid w:val="000D6E54"/>
    <w:rsid w:val="000D7E68"/>
    <w:rsid w:val="000E2CB6"/>
    <w:rsid w:val="000E2EF1"/>
    <w:rsid w:val="000E6B43"/>
    <w:rsid w:val="000F1443"/>
    <w:rsid w:val="000F3842"/>
    <w:rsid w:val="000F4FF7"/>
    <w:rsid w:val="000F5630"/>
    <w:rsid w:val="00100261"/>
    <w:rsid w:val="001005B2"/>
    <w:rsid w:val="001010AC"/>
    <w:rsid w:val="0010361B"/>
    <w:rsid w:val="0010489C"/>
    <w:rsid w:val="001073EA"/>
    <w:rsid w:val="00107DA3"/>
    <w:rsid w:val="00110840"/>
    <w:rsid w:val="00111433"/>
    <w:rsid w:val="00112D40"/>
    <w:rsid w:val="00114028"/>
    <w:rsid w:val="00114AA7"/>
    <w:rsid w:val="00121196"/>
    <w:rsid w:val="001242A8"/>
    <w:rsid w:val="001251D2"/>
    <w:rsid w:val="0012527F"/>
    <w:rsid w:val="00126C6D"/>
    <w:rsid w:val="001311F3"/>
    <w:rsid w:val="00131F97"/>
    <w:rsid w:val="00132D2A"/>
    <w:rsid w:val="00133CAD"/>
    <w:rsid w:val="00134317"/>
    <w:rsid w:val="00136660"/>
    <w:rsid w:val="001366E5"/>
    <w:rsid w:val="001371D5"/>
    <w:rsid w:val="0015382A"/>
    <w:rsid w:val="00156541"/>
    <w:rsid w:val="00162917"/>
    <w:rsid w:val="0016572D"/>
    <w:rsid w:val="00166EF7"/>
    <w:rsid w:val="00172DB1"/>
    <w:rsid w:val="00172F60"/>
    <w:rsid w:val="00175356"/>
    <w:rsid w:val="00175890"/>
    <w:rsid w:val="001779F6"/>
    <w:rsid w:val="00184032"/>
    <w:rsid w:val="00186A99"/>
    <w:rsid w:val="00192DDC"/>
    <w:rsid w:val="001A06D5"/>
    <w:rsid w:val="001A1F82"/>
    <w:rsid w:val="001A246A"/>
    <w:rsid w:val="001A2583"/>
    <w:rsid w:val="001A6098"/>
    <w:rsid w:val="001B5252"/>
    <w:rsid w:val="001C0F66"/>
    <w:rsid w:val="001C1739"/>
    <w:rsid w:val="001C1FF3"/>
    <w:rsid w:val="001C2E08"/>
    <w:rsid w:val="001C3B30"/>
    <w:rsid w:val="001C4198"/>
    <w:rsid w:val="001C496F"/>
    <w:rsid w:val="001C5681"/>
    <w:rsid w:val="001C5CA1"/>
    <w:rsid w:val="001C676A"/>
    <w:rsid w:val="001D373E"/>
    <w:rsid w:val="001D5FE8"/>
    <w:rsid w:val="001D7DA6"/>
    <w:rsid w:val="001E211D"/>
    <w:rsid w:val="001E69F7"/>
    <w:rsid w:val="001E6C97"/>
    <w:rsid w:val="001E745C"/>
    <w:rsid w:val="001E7E83"/>
    <w:rsid w:val="001F3C90"/>
    <w:rsid w:val="001F5B74"/>
    <w:rsid w:val="0020159F"/>
    <w:rsid w:val="0020222B"/>
    <w:rsid w:val="00203BF2"/>
    <w:rsid w:val="002059C8"/>
    <w:rsid w:val="00206BFA"/>
    <w:rsid w:val="00207E73"/>
    <w:rsid w:val="0021012F"/>
    <w:rsid w:val="00211206"/>
    <w:rsid w:val="00217469"/>
    <w:rsid w:val="00217EF5"/>
    <w:rsid w:val="002218C0"/>
    <w:rsid w:val="0022457C"/>
    <w:rsid w:val="002248A3"/>
    <w:rsid w:val="00225CE7"/>
    <w:rsid w:val="002267B5"/>
    <w:rsid w:val="00226860"/>
    <w:rsid w:val="00231E37"/>
    <w:rsid w:val="0023237C"/>
    <w:rsid w:val="0024018A"/>
    <w:rsid w:val="00240CBF"/>
    <w:rsid w:val="00241DE6"/>
    <w:rsid w:val="002439EB"/>
    <w:rsid w:val="00245E5D"/>
    <w:rsid w:val="00246038"/>
    <w:rsid w:val="00246AB7"/>
    <w:rsid w:val="00247DBC"/>
    <w:rsid w:val="0025751B"/>
    <w:rsid w:val="002640E9"/>
    <w:rsid w:val="00265077"/>
    <w:rsid w:val="00265A26"/>
    <w:rsid w:val="0026770F"/>
    <w:rsid w:val="0027139E"/>
    <w:rsid w:val="002800D2"/>
    <w:rsid w:val="00281B61"/>
    <w:rsid w:val="00281F2C"/>
    <w:rsid w:val="002823A3"/>
    <w:rsid w:val="00284AF2"/>
    <w:rsid w:val="002863C3"/>
    <w:rsid w:val="00286AC4"/>
    <w:rsid w:val="002912C9"/>
    <w:rsid w:val="002951D0"/>
    <w:rsid w:val="002957A3"/>
    <w:rsid w:val="00297FBA"/>
    <w:rsid w:val="002A4C68"/>
    <w:rsid w:val="002A4DDF"/>
    <w:rsid w:val="002A5F0C"/>
    <w:rsid w:val="002A71F7"/>
    <w:rsid w:val="002A74DF"/>
    <w:rsid w:val="002B3C2F"/>
    <w:rsid w:val="002B6110"/>
    <w:rsid w:val="002C0C68"/>
    <w:rsid w:val="002C1094"/>
    <w:rsid w:val="002C68AD"/>
    <w:rsid w:val="002D2D7B"/>
    <w:rsid w:val="002D3FED"/>
    <w:rsid w:val="002D78C7"/>
    <w:rsid w:val="002E1386"/>
    <w:rsid w:val="002E1869"/>
    <w:rsid w:val="002E3001"/>
    <w:rsid w:val="002E3FB5"/>
    <w:rsid w:val="002E77A8"/>
    <w:rsid w:val="002F3189"/>
    <w:rsid w:val="002F37C9"/>
    <w:rsid w:val="002F66EF"/>
    <w:rsid w:val="003030B6"/>
    <w:rsid w:val="00304292"/>
    <w:rsid w:val="003046DF"/>
    <w:rsid w:val="00304F7F"/>
    <w:rsid w:val="0031125D"/>
    <w:rsid w:val="0031367E"/>
    <w:rsid w:val="00316476"/>
    <w:rsid w:val="00316C72"/>
    <w:rsid w:val="0032021F"/>
    <w:rsid w:val="00321DB8"/>
    <w:rsid w:val="00326778"/>
    <w:rsid w:val="0032718F"/>
    <w:rsid w:val="003272BE"/>
    <w:rsid w:val="0032740E"/>
    <w:rsid w:val="00327953"/>
    <w:rsid w:val="00327991"/>
    <w:rsid w:val="0033116C"/>
    <w:rsid w:val="00331C0A"/>
    <w:rsid w:val="00332806"/>
    <w:rsid w:val="00333956"/>
    <w:rsid w:val="0033480B"/>
    <w:rsid w:val="00335464"/>
    <w:rsid w:val="003357FA"/>
    <w:rsid w:val="00335CB3"/>
    <w:rsid w:val="00337512"/>
    <w:rsid w:val="00341068"/>
    <w:rsid w:val="00341B5E"/>
    <w:rsid w:val="00342964"/>
    <w:rsid w:val="00343E3E"/>
    <w:rsid w:val="003443A0"/>
    <w:rsid w:val="00344E02"/>
    <w:rsid w:val="003464B3"/>
    <w:rsid w:val="00350F5F"/>
    <w:rsid w:val="003520E9"/>
    <w:rsid w:val="003558B0"/>
    <w:rsid w:val="0036020D"/>
    <w:rsid w:val="00367942"/>
    <w:rsid w:val="00370A3E"/>
    <w:rsid w:val="00371AA9"/>
    <w:rsid w:val="0037403F"/>
    <w:rsid w:val="003742C4"/>
    <w:rsid w:val="00376D2D"/>
    <w:rsid w:val="003777B1"/>
    <w:rsid w:val="00381750"/>
    <w:rsid w:val="003843CB"/>
    <w:rsid w:val="00384C9D"/>
    <w:rsid w:val="00385397"/>
    <w:rsid w:val="00385CAC"/>
    <w:rsid w:val="0038659D"/>
    <w:rsid w:val="00390DF9"/>
    <w:rsid w:val="00390EEF"/>
    <w:rsid w:val="00391B1A"/>
    <w:rsid w:val="00391E7A"/>
    <w:rsid w:val="00393A94"/>
    <w:rsid w:val="00393CD7"/>
    <w:rsid w:val="00393E95"/>
    <w:rsid w:val="00394D45"/>
    <w:rsid w:val="0039519B"/>
    <w:rsid w:val="003A099C"/>
    <w:rsid w:val="003B4C48"/>
    <w:rsid w:val="003B73CB"/>
    <w:rsid w:val="003C0909"/>
    <w:rsid w:val="003C30C4"/>
    <w:rsid w:val="003C3BA8"/>
    <w:rsid w:val="003C5F3F"/>
    <w:rsid w:val="003C635A"/>
    <w:rsid w:val="003C7D70"/>
    <w:rsid w:val="003D4AB3"/>
    <w:rsid w:val="003D4B36"/>
    <w:rsid w:val="003D687D"/>
    <w:rsid w:val="003E04A1"/>
    <w:rsid w:val="003E2356"/>
    <w:rsid w:val="003E55E4"/>
    <w:rsid w:val="003E654B"/>
    <w:rsid w:val="003F3ADB"/>
    <w:rsid w:val="003F4AA6"/>
    <w:rsid w:val="003F4AF9"/>
    <w:rsid w:val="003F6A3D"/>
    <w:rsid w:val="003F6B21"/>
    <w:rsid w:val="003F7F5C"/>
    <w:rsid w:val="0040152D"/>
    <w:rsid w:val="00401CC7"/>
    <w:rsid w:val="0040471C"/>
    <w:rsid w:val="00413580"/>
    <w:rsid w:val="00423F8C"/>
    <w:rsid w:val="0042487B"/>
    <w:rsid w:val="00424B4F"/>
    <w:rsid w:val="004257AC"/>
    <w:rsid w:val="00426638"/>
    <w:rsid w:val="00433678"/>
    <w:rsid w:val="004344D0"/>
    <w:rsid w:val="0043454D"/>
    <w:rsid w:val="00434A8C"/>
    <w:rsid w:val="00436505"/>
    <w:rsid w:val="00440EAE"/>
    <w:rsid w:val="00442576"/>
    <w:rsid w:val="00443BCC"/>
    <w:rsid w:val="0044425C"/>
    <w:rsid w:val="00445227"/>
    <w:rsid w:val="00445344"/>
    <w:rsid w:val="00446269"/>
    <w:rsid w:val="00446F16"/>
    <w:rsid w:val="004503D6"/>
    <w:rsid w:val="00454F0F"/>
    <w:rsid w:val="00455F4D"/>
    <w:rsid w:val="00456F00"/>
    <w:rsid w:val="00461DCA"/>
    <w:rsid w:val="0046351B"/>
    <w:rsid w:val="00466795"/>
    <w:rsid w:val="004700EA"/>
    <w:rsid w:val="004728E9"/>
    <w:rsid w:val="004757B8"/>
    <w:rsid w:val="00475D1B"/>
    <w:rsid w:val="00480AD1"/>
    <w:rsid w:val="00482987"/>
    <w:rsid w:val="0048324B"/>
    <w:rsid w:val="004849FC"/>
    <w:rsid w:val="004851D6"/>
    <w:rsid w:val="00487234"/>
    <w:rsid w:val="00487326"/>
    <w:rsid w:val="00491A3A"/>
    <w:rsid w:val="004941AE"/>
    <w:rsid w:val="00494DE2"/>
    <w:rsid w:val="004A1757"/>
    <w:rsid w:val="004A21CE"/>
    <w:rsid w:val="004A3FF0"/>
    <w:rsid w:val="004B2E69"/>
    <w:rsid w:val="004B44F1"/>
    <w:rsid w:val="004C1E99"/>
    <w:rsid w:val="004C40E1"/>
    <w:rsid w:val="004C551B"/>
    <w:rsid w:val="004C59DB"/>
    <w:rsid w:val="004C5F17"/>
    <w:rsid w:val="004C6599"/>
    <w:rsid w:val="004D24F2"/>
    <w:rsid w:val="004D4DAA"/>
    <w:rsid w:val="004D50F4"/>
    <w:rsid w:val="004D600E"/>
    <w:rsid w:val="004D7A6E"/>
    <w:rsid w:val="004E0149"/>
    <w:rsid w:val="004E26ED"/>
    <w:rsid w:val="004E4F81"/>
    <w:rsid w:val="004E6A07"/>
    <w:rsid w:val="004F1203"/>
    <w:rsid w:val="004F5370"/>
    <w:rsid w:val="004F6606"/>
    <w:rsid w:val="00500276"/>
    <w:rsid w:val="00500D87"/>
    <w:rsid w:val="005010CB"/>
    <w:rsid w:val="0050137C"/>
    <w:rsid w:val="00503ADE"/>
    <w:rsid w:val="00503C7A"/>
    <w:rsid w:val="00504B06"/>
    <w:rsid w:val="00505363"/>
    <w:rsid w:val="00505AA7"/>
    <w:rsid w:val="00511B7B"/>
    <w:rsid w:val="00514976"/>
    <w:rsid w:val="00514B38"/>
    <w:rsid w:val="005151B0"/>
    <w:rsid w:val="00516575"/>
    <w:rsid w:val="00517F74"/>
    <w:rsid w:val="0052040B"/>
    <w:rsid w:val="00523949"/>
    <w:rsid w:val="00524FA8"/>
    <w:rsid w:val="00525414"/>
    <w:rsid w:val="005258BB"/>
    <w:rsid w:val="00525DF8"/>
    <w:rsid w:val="00527DEF"/>
    <w:rsid w:val="00530326"/>
    <w:rsid w:val="0053508F"/>
    <w:rsid w:val="0053615D"/>
    <w:rsid w:val="00537190"/>
    <w:rsid w:val="00540240"/>
    <w:rsid w:val="005406E4"/>
    <w:rsid w:val="00540E81"/>
    <w:rsid w:val="005411AB"/>
    <w:rsid w:val="00545DE0"/>
    <w:rsid w:val="005464EE"/>
    <w:rsid w:val="00547281"/>
    <w:rsid w:val="005476ED"/>
    <w:rsid w:val="005503C0"/>
    <w:rsid w:val="00552260"/>
    <w:rsid w:val="005526B9"/>
    <w:rsid w:val="00553854"/>
    <w:rsid w:val="0055474E"/>
    <w:rsid w:val="00556C85"/>
    <w:rsid w:val="00557AFB"/>
    <w:rsid w:val="00562316"/>
    <w:rsid w:val="005630F5"/>
    <w:rsid w:val="005649CF"/>
    <w:rsid w:val="00565B62"/>
    <w:rsid w:val="00572AC3"/>
    <w:rsid w:val="00574293"/>
    <w:rsid w:val="005769F9"/>
    <w:rsid w:val="00581E9D"/>
    <w:rsid w:val="00582B44"/>
    <w:rsid w:val="0058649C"/>
    <w:rsid w:val="00586D55"/>
    <w:rsid w:val="00591399"/>
    <w:rsid w:val="00592272"/>
    <w:rsid w:val="00592823"/>
    <w:rsid w:val="00597375"/>
    <w:rsid w:val="00597426"/>
    <w:rsid w:val="005979B6"/>
    <w:rsid w:val="005A0F40"/>
    <w:rsid w:val="005A1053"/>
    <w:rsid w:val="005A16BC"/>
    <w:rsid w:val="005A19DB"/>
    <w:rsid w:val="005A3810"/>
    <w:rsid w:val="005B3F71"/>
    <w:rsid w:val="005B6EEB"/>
    <w:rsid w:val="005C1A34"/>
    <w:rsid w:val="005C1AF2"/>
    <w:rsid w:val="005C27AB"/>
    <w:rsid w:val="005C2BA9"/>
    <w:rsid w:val="005C4375"/>
    <w:rsid w:val="005C472B"/>
    <w:rsid w:val="005C4927"/>
    <w:rsid w:val="005C60B0"/>
    <w:rsid w:val="005D13DE"/>
    <w:rsid w:val="005D2B42"/>
    <w:rsid w:val="005D2EED"/>
    <w:rsid w:val="005D420A"/>
    <w:rsid w:val="005D573B"/>
    <w:rsid w:val="005E15F8"/>
    <w:rsid w:val="005E20D4"/>
    <w:rsid w:val="005E43F1"/>
    <w:rsid w:val="005F1A43"/>
    <w:rsid w:val="005F2140"/>
    <w:rsid w:val="005F3985"/>
    <w:rsid w:val="005F4A3D"/>
    <w:rsid w:val="006004BC"/>
    <w:rsid w:val="0060204B"/>
    <w:rsid w:val="00602A22"/>
    <w:rsid w:val="00602FE6"/>
    <w:rsid w:val="006063C0"/>
    <w:rsid w:val="00610092"/>
    <w:rsid w:val="006101D1"/>
    <w:rsid w:val="00612C0D"/>
    <w:rsid w:val="00614047"/>
    <w:rsid w:val="0061640F"/>
    <w:rsid w:val="006228DD"/>
    <w:rsid w:val="0062294B"/>
    <w:rsid w:val="00625304"/>
    <w:rsid w:val="0062738F"/>
    <w:rsid w:val="00627459"/>
    <w:rsid w:val="0063043F"/>
    <w:rsid w:val="00632228"/>
    <w:rsid w:val="00632EE3"/>
    <w:rsid w:val="006360D9"/>
    <w:rsid w:val="00636D71"/>
    <w:rsid w:val="006374F0"/>
    <w:rsid w:val="00640434"/>
    <w:rsid w:val="0064118C"/>
    <w:rsid w:val="006428BF"/>
    <w:rsid w:val="00646259"/>
    <w:rsid w:val="006467BA"/>
    <w:rsid w:val="006470C4"/>
    <w:rsid w:val="006472EA"/>
    <w:rsid w:val="00653224"/>
    <w:rsid w:val="006553C7"/>
    <w:rsid w:val="0065580A"/>
    <w:rsid w:val="0066000C"/>
    <w:rsid w:val="006649FC"/>
    <w:rsid w:val="00665408"/>
    <w:rsid w:val="00665780"/>
    <w:rsid w:val="00665914"/>
    <w:rsid w:val="006664CD"/>
    <w:rsid w:val="0066701A"/>
    <w:rsid w:val="006673A5"/>
    <w:rsid w:val="00667C9C"/>
    <w:rsid w:val="00671BCA"/>
    <w:rsid w:val="0067258D"/>
    <w:rsid w:val="00672F14"/>
    <w:rsid w:val="006742E0"/>
    <w:rsid w:val="0067659D"/>
    <w:rsid w:val="0067738F"/>
    <w:rsid w:val="006861A5"/>
    <w:rsid w:val="006901F1"/>
    <w:rsid w:val="0069082F"/>
    <w:rsid w:val="00694D1A"/>
    <w:rsid w:val="00695D1D"/>
    <w:rsid w:val="006A12E1"/>
    <w:rsid w:val="006A3211"/>
    <w:rsid w:val="006A5C57"/>
    <w:rsid w:val="006A5DDE"/>
    <w:rsid w:val="006A6445"/>
    <w:rsid w:val="006A7753"/>
    <w:rsid w:val="006A7817"/>
    <w:rsid w:val="006A7C0D"/>
    <w:rsid w:val="006B02A7"/>
    <w:rsid w:val="006B1193"/>
    <w:rsid w:val="006B1C5F"/>
    <w:rsid w:val="006B567D"/>
    <w:rsid w:val="006B627E"/>
    <w:rsid w:val="006C1B23"/>
    <w:rsid w:val="006C7F39"/>
    <w:rsid w:val="006D0A21"/>
    <w:rsid w:val="006D1F09"/>
    <w:rsid w:val="006D40A7"/>
    <w:rsid w:val="006D460A"/>
    <w:rsid w:val="006D5B68"/>
    <w:rsid w:val="006D7603"/>
    <w:rsid w:val="006D7EAB"/>
    <w:rsid w:val="006E1B0F"/>
    <w:rsid w:val="006E2809"/>
    <w:rsid w:val="006E2E5B"/>
    <w:rsid w:val="006E43EB"/>
    <w:rsid w:val="006E5D60"/>
    <w:rsid w:val="006E69E9"/>
    <w:rsid w:val="006F1289"/>
    <w:rsid w:val="006F20DD"/>
    <w:rsid w:val="006F797C"/>
    <w:rsid w:val="00703BB7"/>
    <w:rsid w:val="00704C51"/>
    <w:rsid w:val="00711180"/>
    <w:rsid w:val="00711A03"/>
    <w:rsid w:val="0071391C"/>
    <w:rsid w:val="00714BE4"/>
    <w:rsid w:val="007152D3"/>
    <w:rsid w:val="00716356"/>
    <w:rsid w:val="00717655"/>
    <w:rsid w:val="00717B98"/>
    <w:rsid w:val="00720468"/>
    <w:rsid w:val="007207FB"/>
    <w:rsid w:val="007222F8"/>
    <w:rsid w:val="00723611"/>
    <w:rsid w:val="00723FBD"/>
    <w:rsid w:val="00727905"/>
    <w:rsid w:val="00730383"/>
    <w:rsid w:val="007303A3"/>
    <w:rsid w:val="00730E9A"/>
    <w:rsid w:val="00732ECC"/>
    <w:rsid w:val="00734873"/>
    <w:rsid w:val="00735C9B"/>
    <w:rsid w:val="00735EA5"/>
    <w:rsid w:val="0073707B"/>
    <w:rsid w:val="00737980"/>
    <w:rsid w:val="007413E6"/>
    <w:rsid w:val="0074388E"/>
    <w:rsid w:val="007454F8"/>
    <w:rsid w:val="00747ABC"/>
    <w:rsid w:val="007514C4"/>
    <w:rsid w:val="007529FA"/>
    <w:rsid w:val="007533A9"/>
    <w:rsid w:val="00754086"/>
    <w:rsid w:val="00756991"/>
    <w:rsid w:val="00760244"/>
    <w:rsid w:val="0076121E"/>
    <w:rsid w:val="00766B74"/>
    <w:rsid w:val="00766FBF"/>
    <w:rsid w:val="00767368"/>
    <w:rsid w:val="0077056F"/>
    <w:rsid w:val="00771652"/>
    <w:rsid w:val="00771699"/>
    <w:rsid w:val="00772A78"/>
    <w:rsid w:val="00774FDB"/>
    <w:rsid w:val="007751A9"/>
    <w:rsid w:val="00775B8A"/>
    <w:rsid w:val="00776376"/>
    <w:rsid w:val="007777F3"/>
    <w:rsid w:val="00783524"/>
    <w:rsid w:val="00786D9F"/>
    <w:rsid w:val="00787246"/>
    <w:rsid w:val="007872E6"/>
    <w:rsid w:val="007900D9"/>
    <w:rsid w:val="007A201F"/>
    <w:rsid w:val="007A4073"/>
    <w:rsid w:val="007A593E"/>
    <w:rsid w:val="007A6C28"/>
    <w:rsid w:val="007B1EC3"/>
    <w:rsid w:val="007B33C5"/>
    <w:rsid w:val="007B33FE"/>
    <w:rsid w:val="007B3579"/>
    <w:rsid w:val="007C0E09"/>
    <w:rsid w:val="007C2544"/>
    <w:rsid w:val="007C2BDA"/>
    <w:rsid w:val="007C7087"/>
    <w:rsid w:val="007D0035"/>
    <w:rsid w:val="007D0703"/>
    <w:rsid w:val="007D0C64"/>
    <w:rsid w:val="007D165C"/>
    <w:rsid w:val="007D206E"/>
    <w:rsid w:val="007D3869"/>
    <w:rsid w:val="007D3E94"/>
    <w:rsid w:val="007D45EF"/>
    <w:rsid w:val="007D705C"/>
    <w:rsid w:val="007D7D04"/>
    <w:rsid w:val="007E106F"/>
    <w:rsid w:val="007E1BB2"/>
    <w:rsid w:val="007E1E07"/>
    <w:rsid w:val="007E2330"/>
    <w:rsid w:val="007E3FC4"/>
    <w:rsid w:val="007E4A1B"/>
    <w:rsid w:val="007E5625"/>
    <w:rsid w:val="007E5EEC"/>
    <w:rsid w:val="007E7064"/>
    <w:rsid w:val="007F007A"/>
    <w:rsid w:val="007F27D1"/>
    <w:rsid w:val="007F34D8"/>
    <w:rsid w:val="007F4BFA"/>
    <w:rsid w:val="00800D7B"/>
    <w:rsid w:val="00801C6F"/>
    <w:rsid w:val="00801E60"/>
    <w:rsid w:val="00803C4A"/>
    <w:rsid w:val="0080542B"/>
    <w:rsid w:val="008102BC"/>
    <w:rsid w:val="00812EE7"/>
    <w:rsid w:val="00814C36"/>
    <w:rsid w:val="008164B1"/>
    <w:rsid w:val="008231FA"/>
    <w:rsid w:val="00830A94"/>
    <w:rsid w:val="00831236"/>
    <w:rsid w:val="0083141D"/>
    <w:rsid w:val="00834215"/>
    <w:rsid w:val="00836530"/>
    <w:rsid w:val="00840B70"/>
    <w:rsid w:val="0084212F"/>
    <w:rsid w:val="008509D3"/>
    <w:rsid w:val="0085157D"/>
    <w:rsid w:val="00852B07"/>
    <w:rsid w:val="00853CFB"/>
    <w:rsid w:val="008541AC"/>
    <w:rsid w:val="0086225B"/>
    <w:rsid w:val="008644DF"/>
    <w:rsid w:val="00865E6D"/>
    <w:rsid w:val="00867CCE"/>
    <w:rsid w:val="00871AB7"/>
    <w:rsid w:val="00873805"/>
    <w:rsid w:val="0087461C"/>
    <w:rsid w:val="0087580A"/>
    <w:rsid w:val="00875B85"/>
    <w:rsid w:val="00876B85"/>
    <w:rsid w:val="00876B9B"/>
    <w:rsid w:val="008773ED"/>
    <w:rsid w:val="008812C8"/>
    <w:rsid w:val="008837CE"/>
    <w:rsid w:val="00885F4C"/>
    <w:rsid w:val="00891997"/>
    <w:rsid w:val="00891F11"/>
    <w:rsid w:val="008923F9"/>
    <w:rsid w:val="0089326E"/>
    <w:rsid w:val="00893997"/>
    <w:rsid w:val="00894092"/>
    <w:rsid w:val="00894C12"/>
    <w:rsid w:val="008951A4"/>
    <w:rsid w:val="008A06E6"/>
    <w:rsid w:val="008A4AEB"/>
    <w:rsid w:val="008A5C49"/>
    <w:rsid w:val="008A7697"/>
    <w:rsid w:val="008B178A"/>
    <w:rsid w:val="008B1F63"/>
    <w:rsid w:val="008B2C1A"/>
    <w:rsid w:val="008B3145"/>
    <w:rsid w:val="008B678A"/>
    <w:rsid w:val="008B77A9"/>
    <w:rsid w:val="008B7F23"/>
    <w:rsid w:val="008C20EF"/>
    <w:rsid w:val="008C29A4"/>
    <w:rsid w:val="008C38A0"/>
    <w:rsid w:val="008C4BB2"/>
    <w:rsid w:val="008D05C5"/>
    <w:rsid w:val="008D1813"/>
    <w:rsid w:val="008D1B42"/>
    <w:rsid w:val="008D1C16"/>
    <w:rsid w:val="008E1C9B"/>
    <w:rsid w:val="008E1CEF"/>
    <w:rsid w:val="008E2FF7"/>
    <w:rsid w:val="008E3B20"/>
    <w:rsid w:val="008E61A7"/>
    <w:rsid w:val="008E67CC"/>
    <w:rsid w:val="008E74FE"/>
    <w:rsid w:val="008E7C8D"/>
    <w:rsid w:val="008F3436"/>
    <w:rsid w:val="008F41D6"/>
    <w:rsid w:val="008F4622"/>
    <w:rsid w:val="008F511E"/>
    <w:rsid w:val="008F6468"/>
    <w:rsid w:val="0090187F"/>
    <w:rsid w:val="00903EF7"/>
    <w:rsid w:val="0091176B"/>
    <w:rsid w:val="00911974"/>
    <w:rsid w:val="00913AF3"/>
    <w:rsid w:val="00915CFF"/>
    <w:rsid w:val="00916465"/>
    <w:rsid w:val="009200B4"/>
    <w:rsid w:val="00922094"/>
    <w:rsid w:val="00922483"/>
    <w:rsid w:val="00924AD9"/>
    <w:rsid w:val="009251E5"/>
    <w:rsid w:val="00925A23"/>
    <w:rsid w:val="00931994"/>
    <w:rsid w:val="00932FF6"/>
    <w:rsid w:val="00933B05"/>
    <w:rsid w:val="00933FE0"/>
    <w:rsid w:val="00934535"/>
    <w:rsid w:val="00935062"/>
    <w:rsid w:val="00935463"/>
    <w:rsid w:val="0093577F"/>
    <w:rsid w:val="009366F8"/>
    <w:rsid w:val="0094163E"/>
    <w:rsid w:val="0094304C"/>
    <w:rsid w:val="00945596"/>
    <w:rsid w:val="00946AB3"/>
    <w:rsid w:val="00954964"/>
    <w:rsid w:val="00955B3B"/>
    <w:rsid w:val="00956A40"/>
    <w:rsid w:val="009613F6"/>
    <w:rsid w:val="0096606B"/>
    <w:rsid w:val="00970860"/>
    <w:rsid w:val="00972AD3"/>
    <w:rsid w:val="00974AE1"/>
    <w:rsid w:val="00975467"/>
    <w:rsid w:val="0097558A"/>
    <w:rsid w:val="00975EFD"/>
    <w:rsid w:val="00976A53"/>
    <w:rsid w:val="00977363"/>
    <w:rsid w:val="009802E9"/>
    <w:rsid w:val="00986095"/>
    <w:rsid w:val="009903A8"/>
    <w:rsid w:val="00990AB7"/>
    <w:rsid w:val="00990E21"/>
    <w:rsid w:val="009913BE"/>
    <w:rsid w:val="00992C54"/>
    <w:rsid w:val="00993DFC"/>
    <w:rsid w:val="0099468E"/>
    <w:rsid w:val="009A6468"/>
    <w:rsid w:val="009A6EB6"/>
    <w:rsid w:val="009A7DB5"/>
    <w:rsid w:val="009B0CFC"/>
    <w:rsid w:val="009B5886"/>
    <w:rsid w:val="009B5DAD"/>
    <w:rsid w:val="009C0A8C"/>
    <w:rsid w:val="009C0CD7"/>
    <w:rsid w:val="009C14FA"/>
    <w:rsid w:val="009C4314"/>
    <w:rsid w:val="009C646E"/>
    <w:rsid w:val="009C6E8D"/>
    <w:rsid w:val="009C704C"/>
    <w:rsid w:val="009C75B8"/>
    <w:rsid w:val="009C7D39"/>
    <w:rsid w:val="009D2542"/>
    <w:rsid w:val="009D351D"/>
    <w:rsid w:val="009D51C5"/>
    <w:rsid w:val="009D56E1"/>
    <w:rsid w:val="009D5963"/>
    <w:rsid w:val="009E0D09"/>
    <w:rsid w:val="009E3E8B"/>
    <w:rsid w:val="009E409D"/>
    <w:rsid w:val="009E65C5"/>
    <w:rsid w:val="009E663B"/>
    <w:rsid w:val="009E6A61"/>
    <w:rsid w:val="009E70E2"/>
    <w:rsid w:val="009F21A9"/>
    <w:rsid w:val="009F21B0"/>
    <w:rsid w:val="009F356C"/>
    <w:rsid w:val="009F3710"/>
    <w:rsid w:val="009F4911"/>
    <w:rsid w:val="009F59AD"/>
    <w:rsid w:val="009F5E0F"/>
    <w:rsid w:val="00A01637"/>
    <w:rsid w:val="00A0356C"/>
    <w:rsid w:val="00A04A57"/>
    <w:rsid w:val="00A135AB"/>
    <w:rsid w:val="00A15F46"/>
    <w:rsid w:val="00A1704A"/>
    <w:rsid w:val="00A201E4"/>
    <w:rsid w:val="00A2264B"/>
    <w:rsid w:val="00A22EAD"/>
    <w:rsid w:val="00A2543E"/>
    <w:rsid w:val="00A308BA"/>
    <w:rsid w:val="00A333C9"/>
    <w:rsid w:val="00A360E7"/>
    <w:rsid w:val="00A36527"/>
    <w:rsid w:val="00A408DC"/>
    <w:rsid w:val="00A40D12"/>
    <w:rsid w:val="00A41DCE"/>
    <w:rsid w:val="00A45EBB"/>
    <w:rsid w:val="00A470C3"/>
    <w:rsid w:val="00A52383"/>
    <w:rsid w:val="00A523BA"/>
    <w:rsid w:val="00A525D5"/>
    <w:rsid w:val="00A535DC"/>
    <w:rsid w:val="00A54299"/>
    <w:rsid w:val="00A5474E"/>
    <w:rsid w:val="00A55509"/>
    <w:rsid w:val="00A6384B"/>
    <w:rsid w:val="00A63A0C"/>
    <w:rsid w:val="00A6491F"/>
    <w:rsid w:val="00A65883"/>
    <w:rsid w:val="00A65DC9"/>
    <w:rsid w:val="00A72B76"/>
    <w:rsid w:val="00A73E2D"/>
    <w:rsid w:val="00A76052"/>
    <w:rsid w:val="00A80206"/>
    <w:rsid w:val="00A81F4C"/>
    <w:rsid w:val="00A879C9"/>
    <w:rsid w:val="00A87DE3"/>
    <w:rsid w:val="00A90ED7"/>
    <w:rsid w:val="00A915BF"/>
    <w:rsid w:val="00A9497D"/>
    <w:rsid w:val="00A96CBA"/>
    <w:rsid w:val="00AA15BB"/>
    <w:rsid w:val="00AA2DB4"/>
    <w:rsid w:val="00AA334A"/>
    <w:rsid w:val="00AA6084"/>
    <w:rsid w:val="00AA76AE"/>
    <w:rsid w:val="00AB093E"/>
    <w:rsid w:val="00AB4847"/>
    <w:rsid w:val="00AB6C71"/>
    <w:rsid w:val="00AB7A29"/>
    <w:rsid w:val="00AC07DD"/>
    <w:rsid w:val="00AC1BB1"/>
    <w:rsid w:val="00AC29E2"/>
    <w:rsid w:val="00AC545C"/>
    <w:rsid w:val="00AC54EE"/>
    <w:rsid w:val="00AC742B"/>
    <w:rsid w:val="00AD3828"/>
    <w:rsid w:val="00AD4F2C"/>
    <w:rsid w:val="00AD5F03"/>
    <w:rsid w:val="00AE34EB"/>
    <w:rsid w:val="00AE3E87"/>
    <w:rsid w:val="00AE4261"/>
    <w:rsid w:val="00AE4DC0"/>
    <w:rsid w:val="00AE52D1"/>
    <w:rsid w:val="00AE665D"/>
    <w:rsid w:val="00AE6C9A"/>
    <w:rsid w:val="00AF50A7"/>
    <w:rsid w:val="00AF75B9"/>
    <w:rsid w:val="00B00DA4"/>
    <w:rsid w:val="00B02745"/>
    <w:rsid w:val="00B04880"/>
    <w:rsid w:val="00B0614A"/>
    <w:rsid w:val="00B07668"/>
    <w:rsid w:val="00B10E60"/>
    <w:rsid w:val="00B127BA"/>
    <w:rsid w:val="00B13E13"/>
    <w:rsid w:val="00B14442"/>
    <w:rsid w:val="00B210A8"/>
    <w:rsid w:val="00B22827"/>
    <w:rsid w:val="00B23E27"/>
    <w:rsid w:val="00B23EFD"/>
    <w:rsid w:val="00B27AA8"/>
    <w:rsid w:val="00B314A1"/>
    <w:rsid w:val="00B331D0"/>
    <w:rsid w:val="00B3433D"/>
    <w:rsid w:val="00B34ECA"/>
    <w:rsid w:val="00B40733"/>
    <w:rsid w:val="00B40841"/>
    <w:rsid w:val="00B4132B"/>
    <w:rsid w:val="00B4182E"/>
    <w:rsid w:val="00B42EC1"/>
    <w:rsid w:val="00B456EB"/>
    <w:rsid w:val="00B457DC"/>
    <w:rsid w:val="00B469A1"/>
    <w:rsid w:val="00B470B3"/>
    <w:rsid w:val="00B516D2"/>
    <w:rsid w:val="00B54BC8"/>
    <w:rsid w:val="00B56CC2"/>
    <w:rsid w:val="00B6013E"/>
    <w:rsid w:val="00B6034D"/>
    <w:rsid w:val="00B6231D"/>
    <w:rsid w:val="00B63561"/>
    <w:rsid w:val="00B63C1C"/>
    <w:rsid w:val="00B63FF5"/>
    <w:rsid w:val="00B64C62"/>
    <w:rsid w:val="00B66E48"/>
    <w:rsid w:val="00B70B52"/>
    <w:rsid w:val="00B73105"/>
    <w:rsid w:val="00B801FE"/>
    <w:rsid w:val="00B82E3B"/>
    <w:rsid w:val="00B839E5"/>
    <w:rsid w:val="00B84624"/>
    <w:rsid w:val="00B84A5B"/>
    <w:rsid w:val="00B85996"/>
    <w:rsid w:val="00B86B23"/>
    <w:rsid w:val="00B9114D"/>
    <w:rsid w:val="00B935C3"/>
    <w:rsid w:val="00B93A89"/>
    <w:rsid w:val="00B953C7"/>
    <w:rsid w:val="00B95B88"/>
    <w:rsid w:val="00B972F6"/>
    <w:rsid w:val="00BA05C3"/>
    <w:rsid w:val="00BA2257"/>
    <w:rsid w:val="00BA2C05"/>
    <w:rsid w:val="00BA60AC"/>
    <w:rsid w:val="00BB2DDA"/>
    <w:rsid w:val="00BB3FC8"/>
    <w:rsid w:val="00BB4252"/>
    <w:rsid w:val="00BB57CD"/>
    <w:rsid w:val="00BB6125"/>
    <w:rsid w:val="00BB7315"/>
    <w:rsid w:val="00BB7CFA"/>
    <w:rsid w:val="00BC1E88"/>
    <w:rsid w:val="00BC7106"/>
    <w:rsid w:val="00BD0DA4"/>
    <w:rsid w:val="00BD24F3"/>
    <w:rsid w:val="00BD3005"/>
    <w:rsid w:val="00BD4A14"/>
    <w:rsid w:val="00BE0D20"/>
    <w:rsid w:val="00BE4350"/>
    <w:rsid w:val="00BE522A"/>
    <w:rsid w:val="00BE57C6"/>
    <w:rsid w:val="00BE616D"/>
    <w:rsid w:val="00BE7B4B"/>
    <w:rsid w:val="00BF1C9E"/>
    <w:rsid w:val="00BF599D"/>
    <w:rsid w:val="00BF5C35"/>
    <w:rsid w:val="00BF5DC5"/>
    <w:rsid w:val="00BF7020"/>
    <w:rsid w:val="00C00B60"/>
    <w:rsid w:val="00C00C95"/>
    <w:rsid w:val="00C0122F"/>
    <w:rsid w:val="00C02FAA"/>
    <w:rsid w:val="00C04150"/>
    <w:rsid w:val="00C048B8"/>
    <w:rsid w:val="00C05289"/>
    <w:rsid w:val="00C05474"/>
    <w:rsid w:val="00C05ACC"/>
    <w:rsid w:val="00C13264"/>
    <w:rsid w:val="00C13620"/>
    <w:rsid w:val="00C14DCC"/>
    <w:rsid w:val="00C21480"/>
    <w:rsid w:val="00C2167E"/>
    <w:rsid w:val="00C22C51"/>
    <w:rsid w:val="00C25869"/>
    <w:rsid w:val="00C309EB"/>
    <w:rsid w:val="00C30D5D"/>
    <w:rsid w:val="00C32771"/>
    <w:rsid w:val="00C3397B"/>
    <w:rsid w:val="00C33E6F"/>
    <w:rsid w:val="00C358A3"/>
    <w:rsid w:val="00C37CDC"/>
    <w:rsid w:val="00C47881"/>
    <w:rsid w:val="00C519E6"/>
    <w:rsid w:val="00C539E4"/>
    <w:rsid w:val="00C54854"/>
    <w:rsid w:val="00C54D23"/>
    <w:rsid w:val="00C55715"/>
    <w:rsid w:val="00C5614B"/>
    <w:rsid w:val="00C57537"/>
    <w:rsid w:val="00C60029"/>
    <w:rsid w:val="00C601BC"/>
    <w:rsid w:val="00C602B5"/>
    <w:rsid w:val="00C613FE"/>
    <w:rsid w:val="00C62C1D"/>
    <w:rsid w:val="00C62C55"/>
    <w:rsid w:val="00C65CF8"/>
    <w:rsid w:val="00C6747B"/>
    <w:rsid w:val="00C70B5C"/>
    <w:rsid w:val="00C70EEA"/>
    <w:rsid w:val="00C73037"/>
    <w:rsid w:val="00C73E2A"/>
    <w:rsid w:val="00C7444A"/>
    <w:rsid w:val="00C762AD"/>
    <w:rsid w:val="00C769AA"/>
    <w:rsid w:val="00C77DBE"/>
    <w:rsid w:val="00C803A8"/>
    <w:rsid w:val="00C80E18"/>
    <w:rsid w:val="00C817FE"/>
    <w:rsid w:val="00C835CE"/>
    <w:rsid w:val="00C8428D"/>
    <w:rsid w:val="00C86E97"/>
    <w:rsid w:val="00C9145E"/>
    <w:rsid w:val="00C9662B"/>
    <w:rsid w:val="00C9713A"/>
    <w:rsid w:val="00C978B4"/>
    <w:rsid w:val="00CA0261"/>
    <w:rsid w:val="00CA0642"/>
    <w:rsid w:val="00CA60E9"/>
    <w:rsid w:val="00CA76D5"/>
    <w:rsid w:val="00CA78DB"/>
    <w:rsid w:val="00CB2C22"/>
    <w:rsid w:val="00CB4085"/>
    <w:rsid w:val="00CB4343"/>
    <w:rsid w:val="00CB5EC2"/>
    <w:rsid w:val="00CC02D5"/>
    <w:rsid w:val="00CC0C11"/>
    <w:rsid w:val="00CC2339"/>
    <w:rsid w:val="00CC3E7F"/>
    <w:rsid w:val="00CC4595"/>
    <w:rsid w:val="00CC4B44"/>
    <w:rsid w:val="00CC4BB4"/>
    <w:rsid w:val="00CD70F1"/>
    <w:rsid w:val="00CE3A63"/>
    <w:rsid w:val="00CE3AEB"/>
    <w:rsid w:val="00CE6CB3"/>
    <w:rsid w:val="00CF3550"/>
    <w:rsid w:val="00CF5429"/>
    <w:rsid w:val="00CF6CC6"/>
    <w:rsid w:val="00CF79C2"/>
    <w:rsid w:val="00D03A4A"/>
    <w:rsid w:val="00D03D13"/>
    <w:rsid w:val="00D06E90"/>
    <w:rsid w:val="00D109DC"/>
    <w:rsid w:val="00D116EF"/>
    <w:rsid w:val="00D13902"/>
    <w:rsid w:val="00D15917"/>
    <w:rsid w:val="00D16BB5"/>
    <w:rsid w:val="00D16C1A"/>
    <w:rsid w:val="00D17072"/>
    <w:rsid w:val="00D17D2E"/>
    <w:rsid w:val="00D17DEC"/>
    <w:rsid w:val="00D21490"/>
    <w:rsid w:val="00D2650F"/>
    <w:rsid w:val="00D26565"/>
    <w:rsid w:val="00D26EE8"/>
    <w:rsid w:val="00D35140"/>
    <w:rsid w:val="00D36029"/>
    <w:rsid w:val="00D361C8"/>
    <w:rsid w:val="00D36E1F"/>
    <w:rsid w:val="00D403E4"/>
    <w:rsid w:val="00D42E40"/>
    <w:rsid w:val="00D43204"/>
    <w:rsid w:val="00D454AD"/>
    <w:rsid w:val="00D45944"/>
    <w:rsid w:val="00D515EC"/>
    <w:rsid w:val="00D53E4E"/>
    <w:rsid w:val="00D54DD0"/>
    <w:rsid w:val="00D56B6A"/>
    <w:rsid w:val="00D60ADD"/>
    <w:rsid w:val="00D60FCE"/>
    <w:rsid w:val="00D612B9"/>
    <w:rsid w:val="00D61F97"/>
    <w:rsid w:val="00D63D89"/>
    <w:rsid w:val="00D6426F"/>
    <w:rsid w:val="00D661E8"/>
    <w:rsid w:val="00D67029"/>
    <w:rsid w:val="00D6728E"/>
    <w:rsid w:val="00D67717"/>
    <w:rsid w:val="00D724BC"/>
    <w:rsid w:val="00D75DBB"/>
    <w:rsid w:val="00D769A6"/>
    <w:rsid w:val="00D7786E"/>
    <w:rsid w:val="00D8038C"/>
    <w:rsid w:val="00D811C9"/>
    <w:rsid w:val="00D843BC"/>
    <w:rsid w:val="00D84B7E"/>
    <w:rsid w:val="00D84C91"/>
    <w:rsid w:val="00D87B25"/>
    <w:rsid w:val="00D90658"/>
    <w:rsid w:val="00D90F76"/>
    <w:rsid w:val="00D911B9"/>
    <w:rsid w:val="00D913E7"/>
    <w:rsid w:val="00D91E4F"/>
    <w:rsid w:val="00D92653"/>
    <w:rsid w:val="00D930ED"/>
    <w:rsid w:val="00D94076"/>
    <w:rsid w:val="00D956F4"/>
    <w:rsid w:val="00D95A8D"/>
    <w:rsid w:val="00D96437"/>
    <w:rsid w:val="00D96840"/>
    <w:rsid w:val="00DA13CE"/>
    <w:rsid w:val="00DA2270"/>
    <w:rsid w:val="00DA2B77"/>
    <w:rsid w:val="00DA2C76"/>
    <w:rsid w:val="00DA41C8"/>
    <w:rsid w:val="00DA447A"/>
    <w:rsid w:val="00DA790D"/>
    <w:rsid w:val="00DA7DC2"/>
    <w:rsid w:val="00DB0825"/>
    <w:rsid w:val="00DB089E"/>
    <w:rsid w:val="00DB0DCD"/>
    <w:rsid w:val="00DB13EC"/>
    <w:rsid w:val="00DB516A"/>
    <w:rsid w:val="00DB57AB"/>
    <w:rsid w:val="00DB6793"/>
    <w:rsid w:val="00DC19D9"/>
    <w:rsid w:val="00DC272E"/>
    <w:rsid w:val="00DC437D"/>
    <w:rsid w:val="00DC469A"/>
    <w:rsid w:val="00DC5842"/>
    <w:rsid w:val="00DC6BE1"/>
    <w:rsid w:val="00DC7872"/>
    <w:rsid w:val="00DD03A0"/>
    <w:rsid w:val="00DD0A68"/>
    <w:rsid w:val="00DD3265"/>
    <w:rsid w:val="00DD3CCA"/>
    <w:rsid w:val="00DD6B8C"/>
    <w:rsid w:val="00DE0923"/>
    <w:rsid w:val="00DE39C0"/>
    <w:rsid w:val="00DE5562"/>
    <w:rsid w:val="00DF04CB"/>
    <w:rsid w:val="00DF1410"/>
    <w:rsid w:val="00DF304C"/>
    <w:rsid w:val="00DF4032"/>
    <w:rsid w:val="00DF6125"/>
    <w:rsid w:val="00DF71D0"/>
    <w:rsid w:val="00E010BE"/>
    <w:rsid w:val="00E02BEB"/>
    <w:rsid w:val="00E0677B"/>
    <w:rsid w:val="00E1219C"/>
    <w:rsid w:val="00E13567"/>
    <w:rsid w:val="00E13D41"/>
    <w:rsid w:val="00E13E32"/>
    <w:rsid w:val="00E1463B"/>
    <w:rsid w:val="00E14FA3"/>
    <w:rsid w:val="00E17C47"/>
    <w:rsid w:val="00E22BC0"/>
    <w:rsid w:val="00E23286"/>
    <w:rsid w:val="00E2514C"/>
    <w:rsid w:val="00E2573F"/>
    <w:rsid w:val="00E2692A"/>
    <w:rsid w:val="00E30881"/>
    <w:rsid w:val="00E33D15"/>
    <w:rsid w:val="00E40BD4"/>
    <w:rsid w:val="00E40D35"/>
    <w:rsid w:val="00E41934"/>
    <w:rsid w:val="00E43DD2"/>
    <w:rsid w:val="00E44A01"/>
    <w:rsid w:val="00E46D49"/>
    <w:rsid w:val="00E51A3B"/>
    <w:rsid w:val="00E5276F"/>
    <w:rsid w:val="00E537F1"/>
    <w:rsid w:val="00E575DF"/>
    <w:rsid w:val="00E57F2F"/>
    <w:rsid w:val="00E61789"/>
    <w:rsid w:val="00E62877"/>
    <w:rsid w:val="00E63803"/>
    <w:rsid w:val="00E676D2"/>
    <w:rsid w:val="00E67DAB"/>
    <w:rsid w:val="00E7581F"/>
    <w:rsid w:val="00E76898"/>
    <w:rsid w:val="00E82098"/>
    <w:rsid w:val="00E8782A"/>
    <w:rsid w:val="00E91D8C"/>
    <w:rsid w:val="00E94763"/>
    <w:rsid w:val="00E94F5E"/>
    <w:rsid w:val="00E95E09"/>
    <w:rsid w:val="00E966A2"/>
    <w:rsid w:val="00E9671D"/>
    <w:rsid w:val="00E96838"/>
    <w:rsid w:val="00EA179F"/>
    <w:rsid w:val="00EA3F18"/>
    <w:rsid w:val="00EA48E1"/>
    <w:rsid w:val="00EA5B44"/>
    <w:rsid w:val="00EA5E94"/>
    <w:rsid w:val="00EB1E18"/>
    <w:rsid w:val="00EB2680"/>
    <w:rsid w:val="00EB4D90"/>
    <w:rsid w:val="00EB5242"/>
    <w:rsid w:val="00EB68C0"/>
    <w:rsid w:val="00EB6F05"/>
    <w:rsid w:val="00EC06C6"/>
    <w:rsid w:val="00EC2280"/>
    <w:rsid w:val="00EC2618"/>
    <w:rsid w:val="00EC2D75"/>
    <w:rsid w:val="00EC4AB0"/>
    <w:rsid w:val="00EC6B5A"/>
    <w:rsid w:val="00EC6FB2"/>
    <w:rsid w:val="00ED2F39"/>
    <w:rsid w:val="00ED54E5"/>
    <w:rsid w:val="00ED715B"/>
    <w:rsid w:val="00ED7EBE"/>
    <w:rsid w:val="00EE09CE"/>
    <w:rsid w:val="00EE1954"/>
    <w:rsid w:val="00EE1DC3"/>
    <w:rsid w:val="00EE2AF1"/>
    <w:rsid w:val="00EE3036"/>
    <w:rsid w:val="00EE40F4"/>
    <w:rsid w:val="00EE6F42"/>
    <w:rsid w:val="00EE7E99"/>
    <w:rsid w:val="00EF18C3"/>
    <w:rsid w:val="00EF6312"/>
    <w:rsid w:val="00F01B73"/>
    <w:rsid w:val="00F02651"/>
    <w:rsid w:val="00F07337"/>
    <w:rsid w:val="00F07B79"/>
    <w:rsid w:val="00F10FDD"/>
    <w:rsid w:val="00F1153C"/>
    <w:rsid w:val="00F1334F"/>
    <w:rsid w:val="00F1379B"/>
    <w:rsid w:val="00F14978"/>
    <w:rsid w:val="00F22723"/>
    <w:rsid w:val="00F25020"/>
    <w:rsid w:val="00F30640"/>
    <w:rsid w:val="00F31E5A"/>
    <w:rsid w:val="00F34860"/>
    <w:rsid w:val="00F3585A"/>
    <w:rsid w:val="00F365F5"/>
    <w:rsid w:val="00F403FB"/>
    <w:rsid w:val="00F410B8"/>
    <w:rsid w:val="00F41424"/>
    <w:rsid w:val="00F42168"/>
    <w:rsid w:val="00F43A31"/>
    <w:rsid w:val="00F43F7F"/>
    <w:rsid w:val="00F43FA9"/>
    <w:rsid w:val="00F4517E"/>
    <w:rsid w:val="00F4714E"/>
    <w:rsid w:val="00F47715"/>
    <w:rsid w:val="00F47963"/>
    <w:rsid w:val="00F47E8F"/>
    <w:rsid w:val="00F50B97"/>
    <w:rsid w:val="00F50C63"/>
    <w:rsid w:val="00F51079"/>
    <w:rsid w:val="00F51DDC"/>
    <w:rsid w:val="00F52AF1"/>
    <w:rsid w:val="00F54F9D"/>
    <w:rsid w:val="00F602B4"/>
    <w:rsid w:val="00F70918"/>
    <w:rsid w:val="00F72BC6"/>
    <w:rsid w:val="00F7363B"/>
    <w:rsid w:val="00F74690"/>
    <w:rsid w:val="00F82A16"/>
    <w:rsid w:val="00F82A44"/>
    <w:rsid w:val="00F84540"/>
    <w:rsid w:val="00F85279"/>
    <w:rsid w:val="00F86FE3"/>
    <w:rsid w:val="00F93625"/>
    <w:rsid w:val="00F94E64"/>
    <w:rsid w:val="00F9593D"/>
    <w:rsid w:val="00F95DC8"/>
    <w:rsid w:val="00FA2AB7"/>
    <w:rsid w:val="00FA6D9C"/>
    <w:rsid w:val="00FB07A1"/>
    <w:rsid w:val="00FB1581"/>
    <w:rsid w:val="00FB6AE7"/>
    <w:rsid w:val="00FC2D5B"/>
    <w:rsid w:val="00FC61D7"/>
    <w:rsid w:val="00FD00EE"/>
    <w:rsid w:val="00FD0CD7"/>
    <w:rsid w:val="00FD3D63"/>
    <w:rsid w:val="00FD7E32"/>
    <w:rsid w:val="00FE0693"/>
    <w:rsid w:val="00FE2D55"/>
    <w:rsid w:val="00FE35E5"/>
    <w:rsid w:val="00FE3BD3"/>
    <w:rsid w:val="00FE7953"/>
    <w:rsid w:val="00FF0337"/>
    <w:rsid w:val="00FF0CB4"/>
    <w:rsid w:val="00FF5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6A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59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21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09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839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56A40"/>
    <w:rPr>
      <w:kern w:val="0"/>
      <w:sz w:val="22"/>
    </w:rPr>
  </w:style>
  <w:style w:type="character" w:customStyle="1" w:styleId="Char">
    <w:name w:val="无间隔 Char"/>
    <w:basedOn w:val="a0"/>
    <w:link w:val="a3"/>
    <w:uiPriority w:val="1"/>
    <w:rsid w:val="00956A40"/>
    <w:rPr>
      <w:kern w:val="0"/>
      <w:sz w:val="22"/>
    </w:rPr>
  </w:style>
  <w:style w:type="paragraph" w:styleId="a4">
    <w:name w:val="Balloon Text"/>
    <w:basedOn w:val="a"/>
    <w:link w:val="Char0"/>
    <w:uiPriority w:val="99"/>
    <w:semiHidden/>
    <w:unhideWhenUsed/>
    <w:rsid w:val="00956A40"/>
    <w:rPr>
      <w:sz w:val="18"/>
      <w:szCs w:val="18"/>
    </w:rPr>
  </w:style>
  <w:style w:type="character" w:customStyle="1" w:styleId="Char0">
    <w:name w:val="批注框文本 Char"/>
    <w:basedOn w:val="a0"/>
    <w:link w:val="a4"/>
    <w:uiPriority w:val="99"/>
    <w:semiHidden/>
    <w:rsid w:val="00956A40"/>
    <w:rPr>
      <w:sz w:val="18"/>
      <w:szCs w:val="18"/>
    </w:rPr>
  </w:style>
  <w:style w:type="character" w:customStyle="1" w:styleId="1Char">
    <w:name w:val="标题 1 Char"/>
    <w:basedOn w:val="a0"/>
    <w:link w:val="1"/>
    <w:uiPriority w:val="9"/>
    <w:rsid w:val="004E6A07"/>
    <w:rPr>
      <w:b/>
      <w:bCs/>
      <w:kern w:val="44"/>
      <w:sz w:val="44"/>
      <w:szCs w:val="44"/>
    </w:rPr>
  </w:style>
  <w:style w:type="paragraph" w:styleId="a5">
    <w:name w:val="List Paragraph"/>
    <w:basedOn w:val="a"/>
    <w:uiPriority w:val="34"/>
    <w:qFormat/>
    <w:rsid w:val="00D35140"/>
    <w:pPr>
      <w:ind w:firstLineChars="200" w:firstLine="420"/>
    </w:pPr>
  </w:style>
  <w:style w:type="character" w:customStyle="1" w:styleId="2Char">
    <w:name w:val="标题 2 Char"/>
    <w:basedOn w:val="a0"/>
    <w:link w:val="2"/>
    <w:uiPriority w:val="9"/>
    <w:rsid w:val="004C59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212F"/>
    <w:rPr>
      <w:b/>
      <w:bCs/>
      <w:sz w:val="32"/>
      <w:szCs w:val="32"/>
    </w:rPr>
  </w:style>
  <w:style w:type="character" w:customStyle="1" w:styleId="4Char">
    <w:name w:val="标题 4 Char"/>
    <w:basedOn w:val="a0"/>
    <w:link w:val="4"/>
    <w:uiPriority w:val="9"/>
    <w:rsid w:val="00DE092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460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46038"/>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6038"/>
    <w:pPr>
      <w:widowControl/>
      <w:spacing w:after="100" w:line="276" w:lineRule="auto"/>
      <w:jc w:val="left"/>
    </w:pPr>
    <w:rPr>
      <w:kern w:val="0"/>
      <w:sz w:val="22"/>
    </w:rPr>
  </w:style>
  <w:style w:type="paragraph" w:styleId="30">
    <w:name w:val="toc 3"/>
    <w:basedOn w:val="a"/>
    <w:next w:val="a"/>
    <w:autoRedefine/>
    <w:uiPriority w:val="39"/>
    <w:unhideWhenUsed/>
    <w:qFormat/>
    <w:rsid w:val="00246038"/>
    <w:pPr>
      <w:widowControl/>
      <w:spacing w:after="100" w:line="276" w:lineRule="auto"/>
      <w:ind w:left="440"/>
      <w:jc w:val="left"/>
    </w:pPr>
    <w:rPr>
      <w:kern w:val="0"/>
      <w:sz w:val="22"/>
    </w:rPr>
  </w:style>
  <w:style w:type="character" w:styleId="a6">
    <w:name w:val="Hyperlink"/>
    <w:basedOn w:val="a0"/>
    <w:uiPriority w:val="99"/>
    <w:unhideWhenUsed/>
    <w:rsid w:val="00246038"/>
    <w:rPr>
      <w:color w:val="0000FF" w:themeColor="hyperlink"/>
      <w:u w:val="single"/>
    </w:rPr>
  </w:style>
  <w:style w:type="paragraph" w:styleId="a7">
    <w:name w:val="header"/>
    <w:basedOn w:val="a"/>
    <w:link w:val="Char1"/>
    <w:uiPriority w:val="99"/>
    <w:unhideWhenUsed/>
    <w:rsid w:val="0024603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46038"/>
    <w:rPr>
      <w:sz w:val="18"/>
      <w:szCs w:val="18"/>
    </w:rPr>
  </w:style>
  <w:style w:type="paragraph" w:styleId="a8">
    <w:name w:val="footer"/>
    <w:basedOn w:val="a"/>
    <w:link w:val="Char2"/>
    <w:uiPriority w:val="99"/>
    <w:unhideWhenUsed/>
    <w:rsid w:val="00246038"/>
    <w:pPr>
      <w:tabs>
        <w:tab w:val="center" w:pos="4153"/>
        <w:tab w:val="right" w:pos="8306"/>
      </w:tabs>
      <w:snapToGrid w:val="0"/>
      <w:jc w:val="left"/>
    </w:pPr>
    <w:rPr>
      <w:sz w:val="18"/>
      <w:szCs w:val="18"/>
    </w:rPr>
  </w:style>
  <w:style w:type="character" w:customStyle="1" w:styleId="Char2">
    <w:name w:val="页脚 Char"/>
    <w:basedOn w:val="a0"/>
    <w:link w:val="a8"/>
    <w:uiPriority w:val="99"/>
    <w:rsid w:val="00246038"/>
    <w:rPr>
      <w:sz w:val="18"/>
      <w:szCs w:val="18"/>
    </w:rPr>
  </w:style>
  <w:style w:type="table" w:styleId="a9">
    <w:name w:val="Table Grid"/>
    <w:basedOn w:val="a1"/>
    <w:uiPriority w:val="59"/>
    <w:rsid w:val="00104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B839E5"/>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E6A0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C59D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4212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E092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839E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956A40"/>
    <w:rPr>
      <w:kern w:val="0"/>
      <w:sz w:val="22"/>
    </w:rPr>
  </w:style>
  <w:style w:type="character" w:customStyle="1" w:styleId="Char">
    <w:name w:val="无间隔 Char"/>
    <w:basedOn w:val="a0"/>
    <w:link w:val="a3"/>
    <w:uiPriority w:val="1"/>
    <w:rsid w:val="00956A40"/>
    <w:rPr>
      <w:kern w:val="0"/>
      <w:sz w:val="22"/>
    </w:rPr>
  </w:style>
  <w:style w:type="paragraph" w:styleId="a4">
    <w:name w:val="Balloon Text"/>
    <w:basedOn w:val="a"/>
    <w:link w:val="Char0"/>
    <w:uiPriority w:val="99"/>
    <w:semiHidden/>
    <w:unhideWhenUsed/>
    <w:rsid w:val="00956A40"/>
    <w:rPr>
      <w:sz w:val="18"/>
      <w:szCs w:val="18"/>
    </w:rPr>
  </w:style>
  <w:style w:type="character" w:customStyle="1" w:styleId="Char0">
    <w:name w:val="批注框文本 Char"/>
    <w:basedOn w:val="a0"/>
    <w:link w:val="a4"/>
    <w:uiPriority w:val="99"/>
    <w:semiHidden/>
    <w:rsid w:val="00956A40"/>
    <w:rPr>
      <w:sz w:val="18"/>
      <w:szCs w:val="18"/>
    </w:rPr>
  </w:style>
  <w:style w:type="character" w:customStyle="1" w:styleId="1Char">
    <w:name w:val="标题 1 Char"/>
    <w:basedOn w:val="a0"/>
    <w:link w:val="1"/>
    <w:uiPriority w:val="9"/>
    <w:rsid w:val="004E6A07"/>
    <w:rPr>
      <w:b/>
      <w:bCs/>
      <w:kern w:val="44"/>
      <w:sz w:val="44"/>
      <w:szCs w:val="44"/>
    </w:rPr>
  </w:style>
  <w:style w:type="paragraph" w:styleId="a5">
    <w:name w:val="List Paragraph"/>
    <w:basedOn w:val="a"/>
    <w:uiPriority w:val="34"/>
    <w:qFormat/>
    <w:rsid w:val="00D35140"/>
    <w:pPr>
      <w:ind w:firstLineChars="200" w:firstLine="420"/>
    </w:pPr>
  </w:style>
  <w:style w:type="character" w:customStyle="1" w:styleId="2Char">
    <w:name w:val="标题 2 Char"/>
    <w:basedOn w:val="a0"/>
    <w:link w:val="2"/>
    <w:uiPriority w:val="9"/>
    <w:rsid w:val="004C59D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4212F"/>
    <w:rPr>
      <w:b/>
      <w:bCs/>
      <w:sz w:val="32"/>
      <w:szCs w:val="32"/>
    </w:rPr>
  </w:style>
  <w:style w:type="character" w:customStyle="1" w:styleId="4Char">
    <w:name w:val="标题 4 Char"/>
    <w:basedOn w:val="a0"/>
    <w:link w:val="4"/>
    <w:uiPriority w:val="9"/>
    <w:rsid w:val="00DE0923"/>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4603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246038"/>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246038"/>
    <w:pPr>
      <w:widowControl/>
      <w:spacing w:after="100" w:line="276" w:lineRule="auto"/>
      <w:jc w:val="left"/>
    </w:pPr>
    <w:rPr>
      <w:kern w:val="0"/>
      <w:sz w:val="22"/>
    </w:rPr>
  </w:style>
  <w:style w:type="paragraph" w:styleId="30">
    <w:name w:val="toc 3"/>
    <w:basedOn w:val="a"/>
    <w:next w:val="a"/>
    <w:autoRedefine/>
    <w:uiPriority w:val="39"/>
    <w:unhideWhenUsed/>
    <w:qFormat/>
    <w:rsid w:val="00246038"/>
    <w:pPr>
      <w:widowControl/>
      <w:spacing w:after="100" w:line="276" w:lineRule="auto"/>
      <w:ind w:left="440"/>
      <w:jc w:val="left"/>
    </w:pPr>
    <w:rPr>
      <w:kern w:val="0"/>
      <w:sz w:val="22"/>
    </w:rPr>
  </w:style>
  <w:style w:type="character" w:styleId="a6">
    <w:name w:val="Hyperlink"/>
    <w:basedOn w:val="a0"/>
    <w:uiPriority w:val="99"/>
    <w:unhideWhenUsed/>
    <w:rsid w:val="00246038"/>
    <w:rPr>
      <w:color w:val="0000FF" w:themeColor="hyperlink"/>
      <w:u w:val="single"/>
    </w:rPr>
  </w:style>
  <w:style w:type="paragraph" w:styleId="a7">
    <w:name w:val="header"/>
    <w:basedOn w:val="a"/>
    <w:link w:val="Char1"/>
    <w:uiPriority w:val="99"/>
    <w:unhideWhenUsed/>
    <w:rsid w:val="00246038"/>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7"/>
    <w:uiPriority w:val="99"/>
    <w:rsid w:val="00246038"/>
    <w:rPr>
      <w:sz w:val="18"/>
      <w:szCs w:val="18"/>
    </w:rPr>
  </w:style>
  <w:style w:type="paragraph" w:styleId="a8">
    <w:name w:val="footer"/>
    <w:basedOn w:val="a"/>
    <w:link w:val="Char2"/>
    <w:uiPriority w:val="99"/>
    <w:unhideWhenUsed/>
    <w:rsid w:val="00246038"/>
    <w:pPr>
      <w:tabs>
        <w:tab w:val="center" w:pos="4153"/>
        <w:tab w:val="right" w:pos="8306"/>
      </w:tabs>
      <w:snapToGrid w:val="0"/>
      <w:jc w:val="left"/>
    </w:pPr>
    <w:rPr>
      <w:sz w:val="18"/>
      <w:szCs w:val="18"/>
    </w:rPr>
  </w:style>
  <w:style w:type="character" w:customStyle="1" w:styleId="Char2">
    <w:name w:val="页脚 Char"/>
    <w:basedOn w:val="a0"/>
    <w:link w:val="a8"/>
    <w:uiPriority w:val="99"/>
    <w:rsid w:val="00246038"/>
    <w:rPr>
      <w:sz w:val="18"/>
      <w:szCs w:val="18"/>
    </w:rPr>
  </w:style>
  <w:style w:type="table" w:styleId="a9">
    <w:name w:val="Table Grid"/>
    <w:basedOn w:val="a1"/>
    <w:uiPriority w:val="59"/>
    <w:rsid w:val="001048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Char">
    <w:name w:val="标题 5 Char"/>
    <w:basedOn w:val="a0"/>
    <w:link w:val="5"/>
    <w:uiPriority w:val="9"/>
    <w:rsid w:val="00B839E5"/>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98589">
      <w:bodyDiv w:val="1"/>
      <w:marLeft w:val="0"/>
      <w:marRight w:val="0"/>
      <w:marTop w:val="0"/>
      <w:marBottom w:val="0"/>
      <w:divBdr>
        <w:top w:val="none" w:sz="0" w:space="0" w:color="auto"/>
        <w:left w:val="none" w:sz="0" w:space="0" w:color="auto"/>
        <w:bottom w:val="none" w:sz="0" w:space="0" w:color="auto"/>
        <w:right w:val="none" w:sz="0" w:space="0" w:color="auto"/>
      </w:divBdr>
    </w:div>
    <w:div w:id="1779527149">
      <w:bodyDiv w:val="1"/>
      <w:marLeft w:val="0"/>
      <w:marRight w:val="0"/>
      <w:marTop w:val="0"/>
      <w:marBottom w:val="0"/>
      <w:divBdr>
        <w:top w:val="none" w:sz="0" w:space="0" w:color="auto"/>
        <w:left w:val="none" w:sz="0" w:space="0" w:color="auto"/>
        <w:bottom w:val="none" w:sz="0" w:space="0" w:color="auto"/>
        <w:right w:val="none" w:sz="0" w:space="0" w:color="auto"/>
      </w:divBdr>
    </w:div>
    <w:div w:id="201630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1.emf"/><Relationship Id="rId3" Type="http://schemas.openxmlformats.org/officeDocument/2006/relationships/numbering" Target="numbering.xml"/><Relationship Id="rId21" Type="http://schemas.openxmlformats.org/officeDocument/2006/relationships/oleObject" Target="embeddings/oleObject2.bin"/><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help.jd.com/jos/question-594.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jos.jd.com/doc/channel.htm?id=260" TargetMode="External"/><Relationship Id="rId20"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jos.jd.com/doc/channel.htm?id=157" TargetMode="External"/><Relationship Id="rId23" Type="http://schemas.openxmlformats.org/officeDocument/2006/relationships/oleObject" Target="embeddings/oleObject3.bin"/><Relationship Id="rId10" Type="http://schemas.openxmlformats.org/officeDocument/2006/relationships/footer" Target="footer1.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8889406-5AAA-430D-8B7A-5BBF07519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37</Pages>
  <Words>3190</Words>
  <Characters>18186</Characters>
  <Application>Microsoft Office Word</Application>
  <DocSecurity>0</DocSecurity>
  <Lines>151</Lines>
  <Paragraphs>42</Paragraphs>
  <ScaleCrop>false</ScaleCrop>
  <Company>JD.COM</Company>
  <LinksUpToDate>false</LinksUpToDate>
  <CharactersWithSpaces>21334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京东微联平台接入标准</dc:title>
  <dc:subject>V0.5</dc:subject>
  <dc:creator>京东微联团队</dc:creator>
  <cp:lastModifiedBy>柳刘</cp:lastModifiedBy>
  <cp:revision>997</cp:revision>
  <dcterms:created xsi:type="dcterms:W3CDTF">2015-03-04T10:21:00Z</dcterms:created>
  <dcterms:modified xsi:type="dcterms:W3CDTF">2015-03-19T06:48:00Z</dcterms:modified>
</cp:coreProperties>
</file>