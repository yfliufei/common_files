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6E" w:rsidRDefault="008B3A6E"/>
    <w:p w:rsidR="008B3A6E" w:rsidRDefault="008B3A6E"/>
    <w:p w:rsidR="008B3A6E" w:rsidRDefault="008B3A6E"/>
    <w:tbl>
      <w:tblPr>
        <w:tblpPr w:leftFromText="180" w:rightFromText="180" w:vertAnchor="text" w:horzAnchor="margin" w:tblpY="11"/>
        <w:tblW w:w="87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530"/>
      </w:tblGrid>
      <w:tr w:rsidR="008B3A6E" w:rsidRPr="004B1CE9" w:rsidTr="005816AA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6E" w:rsidRPr="004B1CE9" w:rsidRDefault="008B3A6E" w:rsidP="005816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B1CE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文档名称：</w:t>
            </w:r>
          </w:p>
        </w:tc>
        <w:tc>
          <w:tcPr>
            <w:tcW w:w="7530" w:type="dxa"/>
            <w:tcBorders>
              <w:top w:val="single" w:sz="8" w:space="0" w:color="auto"/>
              <w:left w:val="outset" w:sz="6" w:space="0" w:color="F0F0F0"/>
              <w:bottom w:val="dotted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6E" w:rsidRPr="004B1CE9" w:rsidRDefault="008B3A6E" w:rsidP="005816AA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京东智能云语音控制服务端与客户端交互接口</w:t>
            </w:r>
          </w:p>
        </w:tc>
      </w:tr>
      <w:tr w:rsidR="008B3A6E" w:rsidRPr="004B1CE9" w:rsidTr="005816AA">
        <w:trPr>
          <w:trHeight w:val="236"/>
        </w:trPr>
        <w:tc>
          <w:tcPr>
            <w:tcW w:w="1260" w:type="dxa"/>
            <w:tcBorders>
              <w:top w:val="outset" w:sz="6" w:space="0" w:color="F0F0F0"/>
              <w:left w:val="single" w:sz="8" w:space="0" w:color="auto"/>
              <w:bottom w:val="dotted" w:sz="8" w:space="0" w:color="auto"/>
              <w:right w:val="dotted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6E" w:rsidRPr="004B1CE9" w:rsidRDefault="008B3A6E" w:rsidP="005816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B1CE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初稿作者：</w:t>
            </w:r>
          </w:p>
        </w:tc>
        <w:tc>
          <w:tcPr>
            <w:tcW w:w="7530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6E" w:rsidRPr="004B1CE9" w:rsidRDefault="008B3A6E" w:rsidP="005816AA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雒根雄</w:t>
            </w:r>
          </w:p>
        </w:tc>
      </w:tr>
      <w:tr w:rsidR="008B3A6E" w:rsidRPr="004B1CE9" w:rsidTr="005816AA">
        <w:trPr>
          <w:trHeight w:val="236"/>
        </w:trPr>
        <w:tc>
          <w:tcPr>
            <w:tcW w:w="1260" w:type="dxa"/>
            <w:tcBorders>
              <w:top w:val="outset" w:sz="6" w:space="0" w:color="F0F0F0"/>
              <w:left w:val="single" w:sz="8" w:space="0" w:color="auto"/>
              <w:bottom w:val="dotted" w:sz="8" w:space="0" w:color="auto"/>
              <w:right w:val="dotted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6E" w:rsidRPr="004B1CE9" w:rsidRDefault="008B3A6E" w:rsidP="005816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B1CE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初稿日期：</w:t>
            </w:r>
          </w:p>
        </w:tc>
        <w:tc>
          <w:tcPr>
            <w:tcW w:w="7530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6E" w:rsidRPr="004B1CE9" w:rsidRDefault="008B3A6E" w:rsidP="005816AA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2014-12-15</w:t>
            </w:r>
          </w:p>
        </w:tc>
      </w:tr>
      <w:tr w:rsidR="008B3A6E" w:rsidRPr="004B1CE9" w:rsidTr="005816AA">
        <w:trPr>
          <w:trHeight w:val="236"/>
        </w:trPr>
        <w:tc>
          <w:tcPr>
            <w:tcW w:w="1260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dotted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6E" w:rsidRPr="004B1CE9" w:rsidRDefault="008B3A6E" w:rsidP="005816A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B1CE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内容概述：</w:t>
            </w:r>
          </w:p>
        </w:tc>
        <w:tc>
          <w:tcPr>
            <w:tcW w:w="753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A6E" w:rsidRPr="004B1CE9" w:rsidRDefault="008B3A6E" w:rsidP="005816AA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语音控制服务端与客户端交互接口</w:t>
            </w:r>
          </w:p>
        </w:tc>
      </w:tr>
    </w:tbl>
    <w:p w:rsidR="008B3A6E" w:rsidRDefault="008B3A6E" w:rsidP="008B3A6E"/>
    <w:p w:rsidR="008B3A6E" w:rsidRPr="008B3A6E" w:rsidRDefault="008B3A6E"/>
    <w:p w:rsidR="008B3A6E" w:rsidRDefault="008B3A6E"/>
    <w:p w:rsidR="008B3A6E" w:rsidRDefault="008B3A6E"/>
    <w:p w:rsidR="008B3A6E" w:rsidRDefault="008B3A6E"/>
    <w:p w:rsidR="008B3A6E" w:rsidRDefault="008B3A6E"/>
    <w:p w:rsidR="008B3A6E" w:rsidRDefault="008B3A6E"/>
    <w:tbl>
      <w:tblPr>
        <w:tblW w:w="8790" w:type="dxa"/>
        <w:tblInd w:w="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340"/>
        <w:gridCol w:w="833"/>
        <w:gridCol w:w="1050"/>
        <w:gridCol w:w="929"/>
        <w:gridCol w:w="3498"/>
      </w:tblGrid>
      <w:tr w:rsidR="00583667" w:rsidRPr="00583667" w:rsidTr="00AF6D85">
        <w:trPr>
          <w:tblHeader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shd w:val="clear" w:color="auto" w:fill="606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83667" w:rsidP="005A5D2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版本</w:t>
            </w:r>
          </w:p>
        </w:tc>
        <w:tc>
          <w:tcPr>
            <w:tcW w:w="1340" w:type="dxa"/>
            <w:tcBorders>
              <w:top w:val="single" w:sz="8" w:space="0" w:color="auto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606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83667" w:rsidP="005A5D2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833" w:type="dxa"/>
            <w:tcBorders>
              <w:top w:val="single" w:sz="8" w:space="0" w:color="auto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606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83667" w:rsidP="005A5D2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修订人</w:t>
            </w:r>
          </w:p>
        </w:tc>
        <w:tc>
          <w:tcPr>
            <w:tcW w:w="1050" w:type="dxa"/>
            <w:tcBorders>
              <w:top w:val="single" w:sz="8" w:space="0" w:color="auto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606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83667" w:rsidP="005A5D2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复核日期</w:t>
            </w:r>
          </w:p>
        </w:tc>
        <w:tc>
          <w:tcPr>
            <w:tcW w:w="929" w:type="dxa"/>
            <w:tcBorders>
              <w:top w:val="single" w:sz="8" w:space="0" w:color="auto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606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83667" w:rsidP="005A5D2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复核人</w:t>
            </w:r>
          </w:p>
        </w:tc>
        <w:tc>
          <w:tcPr>
            <w:tcW w:w="3498" w:type="dxa"/>
            <w:tcBorders>
              <w:top w:val="single" w:sz="8" w:space="0" w:color="auto"/>
              <w:left w:val="outset" w:sz="6" w:space="0" w:color="F0F0F0"/>
              <w:bottom w:val="dotted" w:sz="8" w:space="0" w:color="auto"/>
              <w:right w:val="single" w:sz="8" w:space="0" w:color="auto"/>
            </w:tcBorders>
            <w:shd w:val="clear" w:color="auto" w:fill="606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83667" w:rsidP="00583667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修改内容简述</w:t>
            </w:r>
          </w:p>
        </w:tc>
      </w:tr>
      <w:tr w:rsidR="00583667" w:rsidRPr="00583667" w:rsidTr="00AF6D85">
        <w:tc>
          <w:tcPr>
            <w:tcW w:w="1140" w:type="dxa"/>
            <w:tcBorders>
              <w:top w:val="outset" w:sz="6" w:space="0" w:color="F0F0F0"/>
              <w:left w:val="single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83667" w:rsidP="005A5D2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V0.1</w:t>
            </w:r>
          </w:p>
        </w:tc>
        <w:tc>
          <w:tcPr>
            <w:tcW w:w="1340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A5D25" w:rsidP="005A5D2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2014-12-15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A5D25" w:rsidP="005A5D2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雒根雄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83667" w:rsidP="00583667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83667" w:rsidP="00583667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3498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83667" w:rsidRPr="00583667" w:rsidRDefault="00583667" w:rsidP="00583667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新建</w:t>
            </w:r>
          </w:p>
        </w:tc>
      </w:tr>
      <w:tr w:rsidR="00700305" w:rsidRPr="00583667" w:rsidTr="00AF6D85">
        <w:tc>
          <w:tcPr>
            <w:tcW w:w="1140" w:type="dxa"/>
            <w:tcBorders>
              <w:top w:val="outset" w:sz="6" w:space="0" w:color="F0F0F0"/>
              <w:left w:val="single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0305" w:rsidRPr="00583667" w:rsidRDefault="00700305" w:rsidP="0005417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V0.2</w:t>
            </w:r>
          </w:p>
        </w:tc>
        <w:tc>
          <w:tcPr>
            <w:tcW w:w="1340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0305" w:rsidRPr="00583667" w:rsidRDefault="00700305" w:rsidP="007003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2015-01-28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0305" w:rsidRPr="00583667" w:rsidRDefault="00700305" w:rsidP="0070030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柳刘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0305" w:rsidRPr="00583667" w:rsidRDefault="00700305" w:rsidP="00054176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0305" w:rsidRPr="00583667" w:rsidRDefault="00700305" w:rsidP="00054176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3498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0305" w:rsidRPr="00583667" w:rsidRDefault="00700305" w:rsidP="00700305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1.6版本新需求</w:t>
            </w:r>
          </w:p>
        </w:tc>
      </w:tr>
      <w:tr w:rsidR="0099087F" w:rsidRPr="00583667" w:rsidTr="00AF6D85">
        <w:tc>
          <w:tcPr>
            <w:tcW w:w="1140" w:type="dxa"/>
            <w:tcBorders>
              <w:top w:val="outset" w:sz="6" w:space="0" w:color="F0F0F0"/>
              <w:left w:val="single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87F" w:rsidRPr="0099087F" w:rsidRDefault="0099087F" w:rsidP="0099087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V0.3</w:t>
            </w: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87F" w:rsidRPr="0099087F" w:rsidRDefault="0099087F" w:rsidP="0099087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2015-03-18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87F" w:rsidRPr="0099087F" w:rsidRDefault="0099087F" w:rsidP="0099087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柳刘</w:t>
            </w: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87F" w:rsidRPr="0099087F" w:rsidRDefault="0099087F" w:rsidP="0099087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87F" w:rsidRPr="0099087F" w:rsidRDefault="0099087F" w:rsidP="0099087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3498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87F" w:rsidRDefault="0099087F" w:rsidP="003A7009">
            <w:pPr>
              <w:widowControl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2.0新需求变更</w:t>
            </w:r>
          </w:p>
          <w:p w:rsidR="005763BD" w:rsidRDefault="005763BD" w:rsidP="003A7009">
            <w:pPr>
              <w:widowControl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新增接口《</w:t>
            </w:r>
            <w:r w:rsidRPr="005763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语音模式会话管理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》</w:t>
            </w:r>
          </w:p>
          <w:p w:rsidR="00705F02" w:rsidRPr="0099087F" w:rsidRDefault="00705F02" w:rsidP="003A7009">
            <w:pPr>
              <w:widowControl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原接口数据增加</w:t>
            </w:r>
          </w:p>
        </w:tc>
      </w:tr>
      <w:tr w:rsidR="0016658F" w:rsidRPr="00583667" w:rsidTr="00AF6D85">
        <w:tc>
          <w:tcPr>
            <w:tcW w:w="1140" w:type="dxa"/>
            <w:tcBorders>
              <w:top w:val="outset" w:sz="6" w:space="0" w:color="F0F0F0"/>
              <w:left w:val="single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658F" w:rsidRPr="00F15D5B" w:rsidRDefault="0016658F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V0.3.1</w:t>
            </w: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658F" w:rsidRPr="00F15D5B" w:rsidRDefault="0016658F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2015-03-20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658F" w:rsidRPr="00F15D5B" w:rsidRDefault="0016658F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柳刘</w:t>
            </w: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658F" w:rsidRPr="00F15D5B" w:rsidRDefault="0016658F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658F" w:rsidRPr="00F15D5B" w:rsidRDefault="0016658F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3498" w:type="dxa"/>
            <w:tcBorders>
              <w:top w:val="outset" w:sz="6" w:space="0" w:color="F0F0F0"/>
              <w:left w:val="outset" w:sz="6" w:space="0" w:color="F0F0F0"/>
              <w:bottom w:val="dotted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658F" w:rsidRDefault="0016658F" w:rsidP="0016658F">
            <w:pPr>
              <w:widowControl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删除接口《</w:t>
            </w:r>
            <w:r w:rsidRPr="005763B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语音模式会话管理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》</w:t>
            </w:r>
          </w:p>
          <w:p w:rsidR="0016658F" w:rsidRPr="003A7009" w:rsidRDefault="0016658F">
            <w:pPr>
              <w:widowControl/>
              <w:ind w:firstLine="420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F6D85" w:rsidRPr="00583667" w:rsidTr="00C65272">
        <w:tc>
          <w:tcPr>
            <w:tcW w:w="1140" w:type="dxa"/>
            <w:tcBorders>
              <w:top w:val="outset" w:sz="6" w:space="0" w:color="F0F0F0"/>
              <w:left w:val="single" w:sz="8" w:space="0" w:color="auto"/>
              <w:bottom w:val="outset" w:sz="6" w:space="0" w:color="F0F0F0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F6D85" w:rsidRPr="00F15D5B" w:rsidRDefault="00AF6D85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V0.3.2</w:t>
            </w: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F6D85" w:rsidRPr="00F15D5B" w:rsidRDefault="00AF6D85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2015-03-23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F6D85" w:rsidRPr="00F15D5B" w:rsidRDefault="00AF6D85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柳刘</w:t>
            </w: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F6D85" w:rsidRPr="00F15D5B" w:rsidRDefault="00AF6D85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F6D85" w:rsidRPr="00F15D5B" w:rsidRDefault="00AF6D85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3498" w:type="dxa"/>
            <w:tcBorders>
              <w:top w:val="outset" w:sz="6" w:space="0" w:color="F0F0F0"/>
              <w:left w:val="outset" w:sz="6" w:space="0" w:color="F0F0F0"/>
              <w:bottom w:val="outset" w:sz="6" w:space="0" w:color="F0F0F0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F6D85" w:rsidRDefault="00AF6D85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修复示例的错误，code和desc应该在result区域</w:t>
            </w:r>
          </w:p>
          <w:p w:rsidR="00AF6D85" w:rsidRPr="003A7009" w:rsidRDefault="00AF6D85" w:rsidP="00F15D5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B35C3E" w:rsidRPr="00583667" w:rsidTr="00AF6D85">
        <w:tc>
          <w:tcPr>
            <w:tcW w:w="1140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5C3E" w:rsidRPr="00F15D5B" w:rsidRDefault="00B35C3E" w:rsidP="00B35C3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V0.3.3</w:t>
            </w: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5C3E" w:rsidRPr="00F15D5B" w:rsidRDefault="00B35C3E" w:rsidP="00B35C3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2015-03-</w:t>
            </w:r>
            <w:del w:id="0" w:author="柳刘" w:date="2015-03-26T14:10:00Z">
              <w:r w:rsidDel="00B35C3E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delText>23</w:delText>
              </w:r>
            </w:del>
            <w:ins w:id="1" w:author="柳刘" w:date="2015-03-26T14:10:00Z">
              <w:r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t>26</w:t>
              </w:r>
            </w:ins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5C3E" w:rsidRPr="00F15D5B" w:rsidRDefault="00B35C3E" w:rsidP="005062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柳刘</w:t>
            </w: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5C3E" w:rsidRPr="00F15D5B" w:rsidRDefault="00B35C3E" w:rsidP="005062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29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dotted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5C3E" w:rsidRPr="00F15D5B" w:rsidRDefault="00B35C3E" w:rsidP="005062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8366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349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5C3E" w:rsidRDefault="00B35C3E" w:rsidP="005062DC">
            <w:pPr>
              <w:widowControl/>
              <w:jc w:val="left"/>
              <w:rPr>
                <w:ins w:id="2" w:author="柳刘" w:date="2015-03-26T14:10:00Z"/>
                <w:rFonts w:ascii="宋体" w:eastAsia="宋体" w:hAnsi="宋体" w:cs="宋体"/>
                <w:kern w:val="0"/>
                <w:sz w:val="20"/>
                <w:szCs w:val="20"/>
              </w:rPr>
            </w:pPr>
            <w:ins w:id="3" w:author="柳刘" w:date="2015-03-26T14:10:00Z">
              <w:r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t>同名设备提示用户重命名</w:t>
              </w:r>
            </w:ins>
          </w:p>
          <w:p w:rsidR="00B35C3E" w:rsidRDefault="00B35C3E" w:rsidP="005062DC">
            <w:pPr>
              <w:widowControl/>
              <w:jc w:val="left"/>
              <w:rPr>
                <w:ins w:id="4" w:author="柳刘" w:date="2015-03-26T14:10:00Z"/>
                <w:rFonts w:ascii="宋体" w:eastAsia="宋体" w:hAnsi="宋体" w:cs="宋体"/>
                <w:kern w:val="0"/>
                <w:sz w:val="20"/>
                <w:szCs w:val="20"/>
              </w:rPr>
            </w:pPr>
            <w:ins w:id="5" w:author="柳刘" w:date="2015-03-26T14:10:00Z">
              <w:r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t>对话场景</w:t>
              </w:r>
            </w:ins>
          </w:p>
          <w:p w:rsidR="00B35C3E" w:rsidDel="00B35C3E" w:rsidRDefault="00B35C3E" w:rsidP="005062DC">
            <w:pPr>
              <w:widowControl/>
              <w:jc w:val="left"/>
              <w:rPr>
                <w:del w:id="6" w:author="柳刘" w:date="2015-03-26T14:10:00Z"/>
                <w:rFonts w:ascii="宋体" w:eastAsia="宋体" w:hAnsi="宋体" w:cs="宋体"/>
                <w:kern w:val="0"/>
                <w:sz w:val="20"/>
                <w:szCs w:val="20"/>
              </w:rPr>
            </w:pPr>
            <w:ins w:id="7" w:author="柳刘" w:date="2015-03-26T14:10:00Z">
              <w:r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t>为以上两情况增加两种code</w:t>
              </w:r>
            </w:ins>
            <w:del w:id="8" w:author="柳刘" w:date="2015-03-26T14:10:00Z">
              <w:r w:rsidDel="00B35C3E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delText>修复示例的错误，code和desc应该在result区域</w:delText>
              </w:r>
            </w:del>
          </w:p>
          <w:p w:rsidR="00B35C3E" w:rsidRPr="003A7009" w:rsidRDefault="00B35C3E" w:rsidP="005062D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583667" w:rsidRDefault="00583667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Pr="00EB18AC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Default="00A32830"/>
    <w:p w:rsidR="00A32830" w:rsidRPr="00813DA1" w:rsidRDefault="00A32830" w:rsidP="00813DA1">
      <w:pPr>
        <w:jc w:val="center"/>
        <w:rPr>
          <w:b/>
          <w:sz w:val="30"/>
          <w:szCs w:val="30"/>
        </w:rPr>
      </w:pPr>
      <w:r w:rsidRPr="00813DA1">
        <w:rPr>
          <w:rFonts w:hint="eastAsia"/>
          <w:b/>
          <w:sz w:val="30"/>
          <w:szCs w:val="30"/>
        </w:rPr>
        <w:t>语音控制服务端与客户端交互接口</w:t>
      </w:r>
    </w:p>
    <w:p w:rsidR="00DE6C3A" w:rsidRDefault="00DE6C3A"/>
    <w:p w:rsidR="00DE6C3A" w:rsidRPr="00813DA1" w:rsidRDefault="00DE6C3A" w:rsidP="0099087F">
      <w:pPr>
        <w:pStyle w:val="2"/>
      </w:pPr>
      <w:r w:rsidRPr="00813DA1">
        <w:rPr>
          <w:rFonts w:hint="eastAsia"/>
        </w:rPr>
        <w:t>语音文本转换为控制命令</w:t>
      </w:r>
    </w:p>
    <w:p w:rsidR="00A32830" w:rsidRDefault="00FB6BB7" w:rsidP="00F4519B">
      <w:pPr>
        <w:pStyle w:val="aa"/>
        <w:numPr>
          <w:ilvl w:val="0"/>
          <w:numId w:val="2"/>
        </w:numPr>
        <w:ind w:firstLineChars="0"/>
      </w:pPr>
      <w:r w:rsidRPr="00F4519B">
        <w:rPr>
          <w:rFonts w:hint="eastAsia"/>
          <w:b/>
        </w:rPr>
        <w:t>请求接口</w:t>
      </w:r>
      <w:r w:rsidR="00BB5CE9" w:rsidRPr="00F4519B">
        <w:rPr>
          <w:rFonts w:hint="eastAsia"/>
          <w:b/>
        </w:rPr>
        <w:t>：</w:t>
      </w:r>
      <w:hyperlink r:id="rId9" w:history="1">
        <w:r w:rsidR="00BB5CE9" w:rsidRPr="00D628BA">
          <w:rPr>
            <w:rStyle w:val="a5"/>
            <w:rFonts w:hint="eastAsia"/>
          </w:rPr>
          <w:t>http://gw.smart.jd.com/f/service/voiceText2Command</w:t>
        </w:r>
      </w:hyperlink>
    </w:p>
    <w:p w:rsidR="00A9551E" w:rsidRDefault="00A9551E">
      <w:pPr>
        <w:rPr>
          <w:b/>
        </w:rPr>
      </w:pPr>
    </w:p>
    <w:p w:rsidR="00BB5CE9" w:rsidRPr="001D0821" w:rsidRDefault="00FB6BB7" w:rsidP="00F4519B">
      <w:pPr>
        <w:pStyle w:val="aa"/>
        <w:numPr>
          <w:ilvl w:val="0"/>
          <w:numId w:val="2"/>
        </w:numPr>
        <w:ind w:firstLineChars="0"/>
        <w:rPr>
          <w:b/>
        </w:rPr>
      </w:pPr>
      <w:r w:rsidRPr="001D0821">
        <w:rPr>
          <w:rFonts w:hint="eastAsia"/>
          <w:b/>
        </w:rPr>
        <w:t>请求内容：</w:t>
      </w:r>
    </w:p>
    <w:tbl>
      <w:tblPr>
        <w:tblW w:w="8439" w:type="dxa"/>
        <w:tblInd w:w="75" w:type="dxa"/>
        <w:tblBorders>
          <w:top w:val="single" w:sz="6" w:space="0" w:color="999999"/>
          <w:lef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954"/>
        <w:gridCol w:w="1711"/>
        <w:gridCol w:w="1418"/>
        <w:gridCol w:w="3402"/>
      </w:tblGrid>
      <w:tr w:rsidR="002F33ED" w:rsidRPr="005B3F71" w:rsidTr="002F33ED">
        <w:tc>
          <w:tcPr>
            <w:tcW w:w="1908" w:type="dxa"/>
            <w:gridSpan w:val="2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2F33ED" w:rsidRPr="002F33ED" w:rsidRDefault="002F33ED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名称</w:t>
            </w:r>
          </w:p>
        </w:tc>
        <w:tc>
          <w:tcPr>
            <w:tcW w:w="171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2F33ED" w:rsidRPr="002F33ED" w:rsidRDefault="002F33ED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2F33ED" w:rsidRPr="002F33ED" w:rsidRDefault="002F33ED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必选</w:t>
            </w:r>
          </w:p>
        </w:tc>
        <w:tc>
          <w:tcPr>
            <w:tcW w:w="340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2F33ED" w:rsidRPr="002F33ED" w:rsidRDefault="002F33ED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描述</w:t>
            </w:r>
          </w:p>
        </w:tc>
      </w:tr>
      <w:tr w:rsidR="008C0429" w:rsidRPr="005B3F71" w:rsidTr="0043584F">
        <w:tc>
          <w:tcPr>
            <w:tcW w:w="1908" w:type="dxa"/>
            <w:gridSpan w:val="2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8C0429" w:rsidRPr="00FB6BB7" w:rsidRDefault="008C0429" w:rsidP="002A7298">
            <w:r>
              <w:rPr>
                <w:rFonts w:hint="eastAsia"/>
              </w:rPr>
              <w:t>text</w:t>
            </w:r>
          </w:p>
        </w:tc>
        <w:tc>
          <w:tcPr>
            <w:tcW w:w="171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C0429" w:rsidRPr="00FB6BB7" w:rsidRDefault="008C0429" w:rsidP="002A729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8C0429" w:rsidRPr="005B3F71" w:rsidRDefault="008C0429" w:rsidP="002A7298">
            <w:r>
              <w:rPr>
                <w:rFonts w:hint="eastAsia"/>
              </w:rPr>
              <w:t>Y</w:t>
            </w:r>
          </w:p>
        </w:tc>
        <w:tc>
          <w:tcPr>
            <w:tcW w:w="340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C0429" w:rsidRPr="00FB6BB7" w:rsidRDefault="008C0429" w:rsidP="002A7298">
            <w:r>
              <w:rPr>
                <w:rFonts w:hint="eastAsia"/>
              </w:rPr>
              <w:t>用户输入文本</w:t>
            </w:r>
          </w:p>
        </w:tc>
      </w:tr>
      <w:tr w:rsidR="00AB2595" w:rsidRPr="005B3F71" w:rsidTr="00AB2595">
        <w:trPr>
          <w:trHeight w:val="312"/>
        </w:trPr>
        <w:tc>
          <w:tcPr>
            <w:tcW w:w="954" w:type="dxa"/>
            <w:vMerge w:val="restart"/>
            <w:tcBorders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AB2595" w:rsidRPr="00FB6BB7" w:rsidRDefault="00AB2595" w:rsidP="002A7298">
            <w:r>
              <w:rPr>
                <w:rFonts w:hint="eastAsia"/>
              </w:rPr>
              <w:t>source</w:t>
            </w:r>
          </w:p>
        </w:tc>
        <w:tc>
          <w:tcPr>
            <w:tcW w:w="954" w:type="dxa"/>
            <w:tcBorders>
              <w:right w:val="single" w:sz="6" w:space="0" w:color="999999"/>
            </w:tcBorders>
          </w:tcPr>
          <w:p w:rsidR="00AB2595" w:rsidRPr="00FB6BB7" w:rsidRDefault="00AB2595" w:rsidP="002A7298">
            <w:r>
              <w:rPr>
                <w:rFonts w:hint="eastAsia"/>
              </w:rPr>
              <w:t>src</w:t>
            </w:r>
          </w:p>
        </w:tc>
        <w:tc>
          <w:tcPr>
            <w:tcW w:w="1711" w:type="dxa"/>
            <w:tcBorders>
              <w:bottom w:val="single" w:sz="4" w:space="0" w:color="BFBFBF" w:themeColor="background1" w:themeShade="BF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B2595" w:rsidRPr="00FB6BB7" w:rsidRDefault="00AB2595" w:rsidP="002A729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AB2595" w:rsidRPr="00FB6BB7" w:rsidRDefault="00AB2595" w:rsidP="002A7298">
            <w:r>
              <w:rPr>
                <w:rFonts w:hint="eastAsia"/>
              </w:rPr>
              <w:t>N</w:t>
            </w:r>
          </w:p>
        </w:tc>
        <w:tc>
          <w:tcPr>
            <w:tcW w:w="3402" w:type="dxa"/>
            <w:tcBorders>
              <w:bottom w:val="single" w:sz="4" w:space="0" w:color="BFBFBF" w:themeColor="background1" w:themeShade="BF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AB2595" w:rsidRPr="005B3F71" w:rsidRDefault="00AB2595" w:rsidP="00AB2595">
            <w:r>
              <w:rPr>
                <w:rFonts w:hint="eastAsia"/>
              </w:rPr>
              <w:t>请求具体来源，客户端入口、场景等，</w:t>
            </w:r>
          </w:p>
        </w:tc>
      </w:tr>
      <w:tr w:rsidR="00AB2595" w:rsidRPr="005B3F71" w:rsidTr="00AB2595">
        <w:trPr>
          <w:trHeight w:val="312"/>
        </w:trPr>
        <w:tc>
          <w:tcPr>
            <w:tcW w:w="954" w:type="dxa"/>
            <w:vMerge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AB2595" w:rsidRDefault="00AB2595" w:rsidP="002A7298"/>
        </w:tc>
        <w:tc>
          <w:tcPr>
            <w:tcW w:w="954" w:type="dxa"/>
            <w:tcBorders>
              <w:top w:val="single" w:sz="4" w:space="0" w:color="BFBFBF" w:themeColor="background1" w:themeShade="BF"/>
              <w:bottom w:val="single" w:sz="6" w:space="0" w:color="999999"/>
              <w:right w:val="single" w:sz="6" w:space="0" w:color="999999"/>
            </w:tcBorders>
          </w:tcPr>
          <w:p w:rsidR="00AB2595" w:rsidRDefault="00AB2595" w:rsidP="002A7298">
            <w:r>
              <w:rPr>
                <w:rFonts w:hint="eastAsia"/>
              </w:rPr>
              <w:t>v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B2595" w:rsidRDefault="00AB2595" w:rsidP="002A729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AB2595" w:rsidRDefault="00AB2595" w:rsidP="002A7298">
            <w:r>
              <w:rPr>
                <w:rFonts w:hint="eastAsia"/>
              </w:rPr>
              <w:t>Y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AB2595" w:rsidRDefault="00AB2595" w:rsidP="00AB2595">
            <w:r>
              <w:rPr>
                <w:rFonts w:hint="eastAsia"/>
              </w:rPr>
              <w:t>版本信息，当前为</w:t>
            </w:r>
            <w:r>
              <w:rPr>
                <w:rFonts w:hint="eastAsia"/>
              </w:rPr>
              <w:t>2</w:t>
            </w:r>
            <w:r w:rsidR="00406FF5">
              <w:rPr>
                <w:rFonts w:hint="eastAsia"/>
              </w:rPr>
              <w:t>.0</w:t>
            </w:r>
          </w:p>
        </w:tc>
      </w:tr>
    </w:tbl>
    <w:p w:rsidR="00A9551E" w:rsidRDefault="00A9551E">
      <w:pPr>
        <w:rPr>
          <w:b/>
        </w:rPr>
      </w:pPr>
    </w:p>
    <w:p w:rsidR="00FB6BB7" w:rsidRPr="00890FD3" w:rsidRDefault="00890FD3" w:rsidP="00F4519B">
      <w:pPr>
        <w:pStyle w:val="aa"/>
        <w:numPr>
          <w:ilvl w:val="0"/>
          <w:numId w:val="2"/>
        </w:numPr>
        <w:ind w:firstLineChars="0"/>
        <w:rPr>
          <w:b/>
        </w:rPr>
      </w:pPr>
      <w:r w:rsidRPr="00890FD3">
        <w:rPr>
          <w:rFonts w:hint="eastAsia"/>
          <w:b/>
        </w:rPr>
        <w:t>返回结果：</w:t>
      </w:r>
      <w:r w:rsidR="002F33ED" w:rsidRPr="00F4519B">
        <w:rPr>
          <w:rFonts w:hint="eastAsia"/>
        </w:rPr>
        <w:t>格式为</w:t>
      </w:r>
      <w:r w:rsidR="002F33ED" w:rsidRPr="00F4519B">
        <w:rPr>
          <w:rFonts w:hint="eastAsia"/>
        </w:rPr>
        <w:t>JSON</w:t>
      </w:r>
    </w:p>
    <w:tbl>
      <w:tblPr>
        <w:tblStyle w:val="a8"/>
        <w:tblW w:w="8414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135"/>
        <w:gridCol w:w="1162"/>
        <w:gridCol w:w="1389"/>
        <w:gridCol w:w="426"/>
        <w:gridCol w:w="2885"/>
      </w:tblGrid>
      <w:tr w:rsidR="002F33ED" w:rsidRPr="002F33ED" w:rsidTr="00EF6683">
        <w:tc>
          <w:tcPr>
            <w:tcW w:w="1417" w:type="dxa"/>
          </w:tcPr>
          <w:p w:rsidR="002F33ED" w:rsidRPr="002F33ED" w:rsidRDefault="00274416" w:rsidP="002F33ED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gridSpan w:val="3"/>
          </w:tcPr>
          <w:p w:rsidR="002F33ED" w:rsidRPr="002F33ED" w:rsidRDefault="002F33ED" w:rsidP="002F33ED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数据</w:t>
            </w:r>
          </w:p>
        </w:tc>
        <w:tc>
          <w:tcPr>
            <w:tcW w:w="426" w:type="dxa"/>
          </w:tcPr>
          <w:p w:rsidR="002F33ED" w:rsidRPr="002F33ED" w:rsidRDefault="002F33ED" w:rsidP="002F33ED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必选</w:t>
            </w:r>
          </w:p>
        </w:tc>
        <w:tc>
          <w:tcPr>
            <w:tcW w:w="2885" w:type="dxa"/>
          </w:tcPr>
          <w:p w:rsidR="002F33ED" w:rsidRPr="002F33ED" w:rsidRDefault="002F33ED" w:rsidP="002F33ED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说明</w:t>
            </w:r>
          </w:p>
        </w:tc>
      </w:tr>
      <w:tr w:rsidR="002F33ED" w:rsidRPr="002F33ED" w:rsidTr="00EF6683">
        <w:tc>
          <w:tcPr>
            <w:tcW w:w="1417" w:type="dxa"/>
          </w:tcPr>
          <w:p w:rsidR="002F33ED" w:rsidRPr="002F33ED" w:rsidRDefault="00274416" w:rsidP="002F33ED">
            <w:r>
              <w:rPr>
                <w:rFonts w:hint="eastAsia"/>
              </w:rPr>
              <w:t>status</w:t>
            </w:r>
          </w:p>
        </w:tc>
        <w:tc>
          <w:tcPr>
            <w:tcW w:w="3686" w:type="dxa"/>
            <w:gridSpan w:val="3"/>
          </w:tcPr>
          <w:p w:rsidR="002F33ED" w:rsidRPr="002F33ED" w:rsidRDefault="00AA7419" w:rsidP="002F33ED">
            <w:r>
              <w:rPr>
                <w:rFonts w:hint="eastAsia"/>
              </w:rPr>
              <w:t>状态码</w:t>
            </w:r>
          </w:p>
        </w:tc>
        <w:tc>
          <w:tcPr>
            <w:tcW w:w="426" w:type="dxa"/>
          </w:tcPr>
          <w:p w:rsidR="002F33ED" w:rsidRPr="002F33ED" w:rsidRDefault="00F4519B" w:rsidP="002F33ED">
            <w:r>
              <w:rPr>
                <w:rFonts w:hint="eastAsia"/>
              </w:rPr>
              <w:t>Y</w:t>
            </w:r>
          </w:p>
        </w:tc>
        <w:tc>
          <w:tcPr>
            <w:tcW w:w="2885" w:type="dxa"/>
          </w:tcPr>
          <w:p w:rsidR="002F33ED" w:rsidRPr="002F33ED" w:rsidRDefault="00AA7419" w:rsidP="00AA7419">
            <w:r>
              <w:rPr>
                <w:rFonts w:hint="eastAsia"/>
              </w:rPr>
              <w:t>系统状态码</w:t>
            </w:r>
          </w:p>
        </w:tc>
      </w:tr>
      <w:tr w:rsidR="00AA7419" w:rsidRPr="002F33ED" w:rsidTr="00EF6683">
        <w:tc>
          <w:tcPr>
            <w:tcW w:w="1417" w:type="dxa"/>
            <w:vMerge w:val="restart"/>
          </w:tcPr>
          <w:p w:rsidR="00AA7419" w:rsidRPr="002F33ED" w:rsidRDefault="00AA7419" w:rsidP="00AA7419">
            <w:r>
              <w:t>error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时必选）</w:t>
            </w:r>
          </w:p>
        </w:tc>
        <w:tc>
          <w:tcPr>
            <w:tcW w:w="3686" w:type="dxa"/>
            <w:gridSpan w:val="3"/>
          </w:tcPr>
          <w:p w:rsidR="00AA7419" w:rsidRPr="002F33ED" w:rsidRDefault="00AA7419" w:rsidP="002F33ED">
            <w:r w:rsidRPr="00AA7419">
              <w:t>errorCode</w:t>
            </w:r>
          </w:p>
        </w:tc>
        <w:tc>
          <w:tcPr>
            <w:tcW w:w="426" w:type="dxa"/>
          </w:tcPr>
          <w:p w:rsidR="00AA7419" w:rsidRPr="002F33ED" w:rsidRDefault="00AA7419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AA7419" w:rsidRDefault="00AA7419" w:rsidP="002F33ED">
            <w:r>
              <w:rPr>
                <w:rFonts w:hint="eastAsia"/>
              </w:rPr>
              <w:t>错误码</w:t>
            </w:r>
            <w:r w:rsidR="00F32D25">
              <w:rPr>
                <w:rFonts w:hint="eastAsia"/>
              </w:rPr>
              <w:t>，可选值：</w:t>
            </w:r>
          </w:p>
          <w:p w:rsidR="00F32D25" w:rsidRDefault="00F32D25" w:rsidP="00F32D25">
            <w:r>
              <w:rPr>
                <w:rFonts w:hint="eastAsia"/>
              </w:rPr>
              <w:t>可选值：</w:t>
            </w:r>
          </w:p>
          <w:p w:rsidR="00F32D25" w:rsidRPr="00F32D25" w:rsidRDefault="00F32D25" w:rsidP="00B77740">
            <w:r w:rsidRPr="00071E7A">
              <w:t>7001</w:t>
            </w:r>
            <w:r>
              <w:rPr>
                <w:rFonts w:hint="eastAsia"/>
              </w:rPr>
              <w:t>：</w:t>
            </w:r>
            <w:r w:rsidR="00B77740">
              <w:rPr>
                <w:rFonts w:hint="eastAsia"/>
              </w:rPr>
              <w:t>未能</w:t>
            </w:r>
            <w:r w:rsidRPr="00071E7A">
              <w:t>找到</w:t>
            </w:r>
            <w:r w:rsidR="00B77740">
              <w:rPr>
                <w:rFonts w:hint="eastAsia"/>
              </w:rPr>
              <w:t>适当</w:t>
            </w:r>
            <w:r>
              <w:rPr>
                <w:rFonts w:hint="eastAsia"/>
              </w:rPr>
              <w:t>处理</w:t>
            </w:r>
            <w:r w:rsidR="00B77740">
              <w:rPr>
                <w:rFonts w:hint="eastAsia"/>
              </w:rPr>
              <w:t>逻辑</w:t>
            </w:r>
          </w:p>
        </w:tc>
      </w:tr>
      <w:tr w:rsidR="00AA7419" w:rsidRPr="002F33ED" w:rsidTr="00EF6683">
        <w:tc>
          <w:tcPr>
            <w:tcW w:w="1417" w:type="dxa"/>
            <w:vMerge/>
          </w:tcPr>
          <w:p w:rsidR="00AA7419" w:rsidRDefault="00AA7419" w:rsidP="002F33ED"/>
        </w:tc>
        <w:tc>
          <w:tcPr>
            <w:tcW w:w="3686" w:type="dxa"/>
            <w:gridSpan w:val="3"/>
          </w:tcPr>
          <w:p w:rsidR="00AA7419" w:rsidRPr="002F33ED" w:rsidRDefault="00AA7419" w:rsidP="002F33ED">
            <w:r w:rsidRPr="00AA7419">
              <w:t>errorInfo</w:t>
            </w:r>
          </w:p>
        </w:tc>
        <w:tc>
          <w:tcPr>
            <w:tcW w:w="426" w:type="dxa"/>
          </w:tcPr>
          <w:p w:rsidR="00AA7419" w:rsidRPr="002F33ED" w:rsidRDefault="00AA7419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AA7419" w:rsidRPr="002F33ED" w:rsidRDefault="00AA7419" w:rsidP="002F33ED">
            <w:r>
              <w:rPr>
                <w:rFonts w:hint="eastAsia"/>
              </w:rPr>
              <w:t>错误描述</w:t>
            </w:r>
          </w:p>
        </w:tc>
      </w:tr>
      <w:tr w:rsidR="002F33ED" w:rsidRPr="002F33ED" w:rsidTr="00EF6683">
        <w:tc>
          <w:tcPr>
            <w:tcW w:w="1417" w:type="dxa"/>
            <w:vMerge w:val="restart"/>
          </w:tcPr>
          <w:p w:rsidR="002F33ED" w:rsidRDefault="00026AED" w:rsidP="002F33ED">
            <w:r>
              <w:rPr>
                <w:rFonts w:hint="eastAsia"/>
              </w:rPr>
              <w:t>result</w:t>
            </w:r>
          </w:p>
          <w:p w:rsidR="00F976E2" w:rsidRPr="002F33ED" w:rsidRDefault="00E07FC8" w:rsidP="00A44114">
            <w:r>
              <w:rPr>
                <w:rFonts w:hint="eastAsia"/>
              </w:rPr>
              <w:t>（</w:t>
            </w:r>
            <w:r w:rsidR="00F976E2">
              <w:rPr>
                <w:rFonts w:hint="eastAsia"/>
              </w:rPr>
              <w:t>status</w:t>
            </w:r>
            <w:r w:rsidR="00F976E2">
              <w:rPr>
                <w:rFonts w:hint="eastAsia"/>
              </w:rPr>
              <w:t>为</w:t>
            </w:r>
            <w:r w:rsidR="00F976E2">
              <w:rPr>
                <w:rFonts w:hint="eastAsia"/>
              </w:rPr>
              <w:t>200</w:t>
            </w:r>
            <w:r w:rsidR="00F976E2">
              <w:rPr>
                <w:rFonts w:hint="eastAsia"/>
              </w:rPr>
              <w:t>时必选</w:t>
            </w:r>
            <w:r w:rsidR="00A44114">
              <w:rPr>
                <w:rFonts w:hint="eastAsia"/>
              </w:rPr>
              <w:t>）</w:t>
            </w:r>
          </w:p>
        </w:tc>
        <w:tc>
          <w:tcPr>
            <w:tcW w:w="3686" w:type="dxa"/>
            <w:gridSpan w:val="3"/>
          </w:tcPr>
          <w:p w:rsidR="002F33ED" w:rsidRPr="002F33ED" w:rsidRDefault="00F4519B" w:rsidP="002F33ED">
            <w:r>
              <w:rPr>
                <w:rFonts w:hint="eastAsia"/>
              </w:rPr>
              <w:t>text</w:t>
            </w:r>
          </w:p>
        </w:tc>
        <w:tc>
          <w:tcPr>
            <w:tcW w:w="426" w:type="dxa"/>
          </w:tcPr>
          <w:p w:rsidR="002F33ED" w:rsidRPr="002F33ED" w:rsidRDefault="00F976E2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F976E2" w:rsidRPr="002F33ED" w:rsidRDefault="00F4519B" w:rsidP="00F976E2">
            <w:r>
              <w:rPr>
                <w:rFonts w:hint="eastAsia"/>
              </w:rPr>
              <w:t>用户输入文本</w:t>
            </w:r>
          </w:p>
        </w:tc>
      </w:tr>
      <w:tr w:rsidR="00071E7A" w:rsidRPr="002F33ED" w:rsidTr="00EF6683">
        <w:tc>
          <w:tcPr>
            <w:tcW w:w="1417" w:type="dxa"/>
            <w:vMerge/>
          </w:tcPr>
          <w:p w:rsidR="00071E7A" w:rsidRDefault="00071E7A" w:rsidP="002F33ED"/>
        </w:tc>
        <w:tc>
          <w:tcPr>
            <w:tcW w:w="3686" w:type="dxa"/>
            <w:gridSpan w:val="3"/>
          </w:tcPr>
          <w:p w:rsidR="00071E7A" w:rsidRDefault="00071E7A" w:rsidP="002F33ED">
            <w:r>
              <w:rPr>
                <w:rFonts w:hint="eastAsia"/>
              </w:rPr>
              <w:t>code</w:t>
            </w:r>
          </w:p>
        </w:tc>
        <w:tc>
          <w:tcPr>
            <w:tcW w:w="426" w:type="dxa"/>
          </w:tcPr>
          <w:p w:rsidR="00071E7A" w:rsidRDefault="00071E7A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F32D25" w:rsidRDefault="00F32D25" w:rsidP="00F32D25">
            <w:r>
              <w:rPr>
                <w:rFonts w:hint="eastAsia"/>
              </w:rPr>
              <w:t>可选值：</w:t>
            </w:r>
          </w:p>
          <w:p w:rsidR="00F32D25" w:rsidRDefault="00F32D25" w:rsidP="00F32D25">
            <w:r>
              <w:rPr>
                <w:rFonts w:hint="eastAsia"/>
              </w:rPr>
              <w:t>7002</w:t>
            </w:r>
            <w:r>
              <w:rPr>
                <w:rFonts w:hint="eastAsia"/>
              </w:rPr>
              <w:t>：识别到准确控制指令</w:t>
            </w:r>
          </w:p>
          <w:p w:rsidR="00071E7A" w:rsidRDefault="00F32D25" w:rsidP="00F32D25">
            <w:r>
              <w:rPr>
                <w:rFonts w:hint="eastAsia"/>
              </w:rPr>
              <w:t>7003</w:t>
            </w:r>
            <w:r w:rsidR="00392821">
              <w:rPr>
                <w:rFonts w:hint="eastAsia"/>
              </w:rPr>
              <w:t>：</w:t>
            </w:r>
            <w:r>
              <w:rPr>
                <w:rFonts w:hint="eastAsia"/>
              </w:rPr>
              <w:t>存在</w:t>
            </w:r>
            <w:del w:id="9" w:author="柳刘" w:date="2015-03-26T14:14:00Z">
              <w:r w:rsidDel="00EB18AC">
                <w:rPr>
                  <w:rFonts w:hint="eastAsia"/>
                </w:rPr>
                <w:delText>同名或</w:delText>
              </w:r>
            </w:del>
            <w:r>
              <w:rPr>
                <w:rFonts w:hint="eastAsia"/>
              </w:rPr>
              <w:t>同类型设备</w:t>
            </w:r>
          </w:p>
          <w:p w:rsidR="00F32D25" w:rsidRDefault="00F32D25" w:rsidP="00F32D25">
            <w:r>
              <w:rPr>
                <w:rFonts w:hint="eastAsia"/>
              </w:rPr>
              <w:t>7004</w:t>
            </w:r>
            <w:r>
              <w:rPr>
                <w:rFonts w:hint="eastAsia"/>
              </w:rPr>
              <w:t>：识别到查询结果</w:t>
            </w:r>
          </w:p>
          <w:p w:rsidR="00EB18AC" w:rsidRDefault="00EB18AC" w:rsidP="00EB18AC">
            <w:pPr>
              <w:rPr>
                <w:ins w:id="10" w:author="柳刘" w:date="2015-03-26T14:23:00Z"/>
              </w:rPr>
            </w:pPr>
            <w:ins w:id="11" w:author="柳刘" w:date="2015-03-26T14:14:00Z">
              <w:r>
                <w:rPr>
                  <w:rFonts w:hint="eastAsia"/>
                </w:rPr>
                <w:t>700</w:t>
              </w:r>
            </w:ins>
            <w:ins w:id="12" w:author="柳刘" w:date="2015-03-26T14:23:00Z">
              <w:r w:rsidR="008D71F9">
                <w:rPr>
                  <w:rFonts w:hint="eastAsia"/>
                </w:rPr>
                <w:t>5</w:t>
              </w:r>
            </w:ins>
            <w:ins w:id="13" w:author="柳刘" w:date="2015-03-26T14:14:00Z">
              <w:r>
                <w:rPr>
                  <w:rFonts w:hint="eastAsia"/>
                </w:rPr>
                <w:t>：存在同名设备</w:t>
              </w:r>
            </w:ins>
          </w:p>
          <w:p w:rsidR="008D71F9" w:rsidRPr="008D71F9" w:rsidRDefault="008D71F9" w:rsidP="008D71F9">
            <w:ins w:id="14" w:author="柳刘" w:date="2015-03-26T14:23:00Z">
              <w:r>
                <w:rPr>
                  <w:rFonts w:hint="eastAsia"/>
                </w:rPr>
                <w:t>7006</w:t>
              </w:r>
              <w:r>
                <w:rPr>
                  <w:rFonts w:hint="eastAsia"/>
                </w:rPr>
                <w:t>：找到日常对话</w:t>
              </w:r>
            </w:ins>
          </w:p>
        </w:tc>
      </w:tr>
      <w:tr w:rsidR="00345669" w:rsidRPr="002F33ED" w:rsidTr="001042BC">
        <w:tc>
          <w:tcPr>
            <w:tcW w:w="1417" w:type="dxa"/>
            <w:vMerge/>
          </w:tcPr>
          <w:p w:rsidR="00345669" w:rsidRDefault="00345669" w:rsidP="002F33ED"/>
        </w:tc>
        <w:tc>
          <w:tcPr>
            <w:tcW w:w="3686" w:type="dxa"/>
            <w:gridSpan w:val="3"/>
          </w:tcPr>
          <w:p w:rsidR="00345669" w:rsidRDefault="00345669" w:rsidP="002F33ED">
            <w:r>
              <w:rPr>
                <w:rFonts w:hint="eastAsia"/>
              </w:rPr>
              <w:t>des</w:t>
            </w:r>
            <w:r w:rsidR="001E5BA7">
              <w:rPr>
                <w:rFonts w:hint="eastAsia"/>
              </w:rPr>
              <w:t>c</w:t>
            </w:r>
          </w:p>
        </w:tc>
        <w:tc>
          <w:tcPr>
            <w:tcW w:w="426" w:type="dxa"/>
          </w:tcPr>
          <w:p w:rsidR="00345669" w:rsidRDefault="00345669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345669" w:rsidRDefault="00345669" w:rsidP="00F32D25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不为空时，必选</w:t>
            </w:r>
          </w:p>
        </w:tc>
      </w:tr>
      <w:tr w:rsidR="001042BC" w:rsidRPr="002F33ED" w:rsidTr="00DB24D8">
        <w:tc>
          <w:tcPr>
            <w:tcW w:w="1417" w:type="dxa"/>
            <w:vMerge/>
          </w:tcPr>
          <w:p w:rsidR="001042BC" w:rsidRPr="002F33ED" w:rsidRDefault="001042BC" w:rsidP="002F33ED"/>
        </w:tc>
        <w:tc>
          <w:tcPr>
            <w:tcW w:w="1135" w:type="dxa"/>
            <w:vMerge w:val="restart"/>
          </w:tcPr>
          <w:p w:rsidR="001042BC" w:rsidRDefault="001042BC" w:rsidP="002F33ED">
            <w:r>
              <w:t>commands</w:t>
            </w:r>
          </w:p>
          <w:p w:rsidR="001042BC" w:rsidRPr="002F33ED" w:rsidRDefault="001042BC" w:rsidP="003A1F72">
            <w:r>
              <w:rPr>
                <w:rFonts w:hint="eastAsia"/>
              </w:rPr>
              <w:t>（格式为队列）</w:t>
            </w:r>
          </w:p>
        </w:tc>
        <w:tc>
          <w:tcPr>
            <w:tcW w:w="2551" w:type="dxa"/>
            <w:gridSpan w:val="2"/>
          </w:tcPr>
          <w:p w:rsidR="001042BC" w:rsidRPr="002F33ED" w:rsidRDefault="001042BC" w:rsidP="002F33ED">
            <w:r w:rsidRPr="002F33ED">
              <w:t>feed_id</w:t>
            </w:r>
          </w:p>
        </w:tc>
        <w:tc>
          <w:tcPr>
            <w:tcW w:w="426" w:type="dxa"/>
          </w:tcPr>
          <w:p w:rsidR="001042BC" w:rsidRPr="002F33ED" w:rsidRDefault="001042BC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1042BC" w:rsidRPr="002F33ED" w:rsidRDefault="001042BC" w:rsidP="002F33ED">
            <w:r w:rsidRPr="002F33ED">
              <w:rPr>
                <w:rFonts w:hint="eastAsia"/>
              </w:rPr>
              <w:t>JD</w:t>
            </w:r>
            <w:r w:rsidRPr="002F33ED">
              <w:rPr>
                <w:rFonts w:hint="eastAsia"/>
              </w:rPr>
              <w:t>设备唯一标示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code=7002</w:t>
            </w:r>
          </w:p>
        </w:tc>
      </w:tr>
      <w:tr w:rsidR="001042BC" w:rsidRPr="002F33ED" w:rsidTr="00DB24D8">
        <w:tc>
          <w:tcPr>
            <w:tcW w:w="1417" w:type="dxa"/>
            <w:vMerge/>
          </w:tcPr>
          <w:p w:rsidR="001042BC" w:rsidRPr="002F33ED" w:rsidRDefault="001042BC" w:rsidP="002F33ED"/>
        </w:tc>
        <w:tc>
          <w:tcPr>
            <w:tcW w:w="1135" w:type="dxa"/>
            <w:vMerge/>
          </w:tcPr>
          <w:p w:rsidR="001042BC" w:rsidRPr="002F33ED" w:rsidRDefault="001042BC" w:rsidP="002F33ED"/>
        </w:tc>
        <w:tc>
          <w:tcPr>
            <w:tcW w:w="2551" w:type="dxa"/>
            <w:gridSpan w:val="2"/>
          </w:tcPr>
          <w:p w:rsidR="001042BC" w:rsidRPr="002F33ED" w:rsidRDefault="001042BC" w:rsidP="002F33ED">
            <w:r>
              <w:rPr>
                <w:rFonts w:hint="eastAsia"/>
              </w:rPr>
              <w:t>command_des</w:t>
            </w:r>
          </w:p>
        </w:tc>
        <w:tc>
          <w:tcPr>
            <w:tcW w:w="426" w:type="dxa"/>
          </w:tcPr>
          <w:p w:rsidR="001042BC" w:rsidRPr="002F33ED" w:rsidRDefault="001042BC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1042BC" w:rsidRPr="002F33ED" w:rsidRDefault="001042BC" w:rsidP="002F33ED">
            <w:r>
              <w:rPr>
                <w:rFonts w:hint="eastAsia"/>
              </w:rPr>
              <w:t>识别结果描述，当</w:t>
            </w:r>
            <w:r>
              <w:rPr>
                <w:rFonts w:hint="eastAsia"/>
              </w:rPr>
              <w:t>code=7002</w:t>
            </w:r>
          </w:p>
        </w:tc>
      </w:tr>
      <w:tr w:rsidR="001042BC" w:rsidRPr="002F33ED" w:rsidTr="00DB24D8">
        <w:tc>
          <w:tcPr>
            <w:tcW w:w="1417" w:type="dxa"/>
            <w:vMerge/>
          </w:tcPr>
          <w:p w:rsidR="001042BC" w:rsidRPr="002F33ED" w:rsidRDefault="001042BC" w:rsidP="002F33ED"/>
        </w:tc>
        <w:tc>
          <w:tcPr>
            <w:tcW w:w="1135" w:type="dxa"/>
            <w:vMerge/>
          </w:tcPr>
          <w:p w:rsidR="001042BC" w:rsidRPr="002F33ED" w:rsidRDefault="001042BC" w:rsidP="002F33ED"/>
        </w:tc>
        <w:tc>
          <w:tcPr>
            <w:tcW w:w="2551" w:type="dxa"/>
            <w:gridSpan w:val="2"/>
          </w:tcPr>
          <w:p w:rsidR="001042BC" w:rsidRPr="002F33ED" w:rsidRDefault="001042BC" w:rsidP="002F33ED">
            <w:r>
              <w:t>at</w:t>
            </w:r>
          </w:p>
        </w:tc>
        <w:tc>
          <w:tcPr>
            <w:tcW w:w="426" w:type="dxa"/>
          </w:tcPr>
          <w:p w:rsidR="001042BC" w:rsidRPr="002F33ED" w:rsidRDefault="001042BC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1042BC" w:rsidRPr="002F33ED" w:rsidRDefault="001042BC" w:rsidP="002F33ED">
            <w:r>
              <w:rPr>
                <w:rFonts w:hint="eastAsia"/>
              </w:rPr>
              <w:t>时间，当</w:t>
            </w:r>
            <w:r>
              <w:rPr>
                <w:rFonts w:hint="eastAsia"/>
              </w:rPr>
              <w:t>code=7002</w:t>
            </w:r>
          </w:p>
        </w:tc>
      </w:tr>
      <w:tr w:rsidR="001042BC" w:rsidRPr="002F33ED" w:rsidTr="00DB24D8">
        <w:tc>
          <w:tcPr>
            <w:tcW w:w="1417" w:type="dxa"/>
          </w:tcPr>
          <w:p w:rsidR="001042BC" w:rsidRPr="002F33ED" w:rsidRDefault="001042BC" w:rsidP="002F33ED"/>
        </w:tc>
        <w:tc>
          <w:tcPr>
            <w:tcW w:w="1135" w:type="dxa"/>
            <w:vMerge/>
          </w:tcPr>
          <w:p w:rsidR="001042BC" w:rsidRPr="002F33ED" w:rsidRDefault="001042BC" w:rsidP="002F33ED"/>
        </w:tc>
        <w:tc>
          <w:tcPr>
            <w:tcW w:w="1162" w:type="dxa"/>
            <w:tcBorders>
              <w:right w:val="single" w:sz="6" w:space="0" w:color="BFBFBF" w:themeColor="background1" w:themeShade="BF"/>
            </w:tcBorders>
          </w:tcPr>
          <w:p w:rsidR="001042BC" w:rsidRDefault="001042BC" w:rsidP="002F33ED">
            <w:r>
              <w:rPr>
                <w:rFonts w:hint="eastAsia"/>
              </w:rPr>
              <w:t>json_body</w:t>
            </w:r>
          </w:p>
        </w:tc>
        <w:tc>
          <w:tcPr>
            <w:tcW w:w="1389" w:type="dxa"/>
            <w:tcBorders>
              <w:left w:val="single" w:sz="6" w:space="0" w:color="BFBFBF" w:themeColor="background1" w:themeShade="BF"/>
            </w:tcBorders>
          </w:tcPr>
          <w:p w:rsidR="001042BC" w:rsidRDefault="001042BC" w:rsidP="00B316CB">
            <w:r>
              <w:t>stream_id</w:t>
            </w:r>
          </w:p>
        </w:tc>
        <w:tc>
          <w:tcPr>
            <w:tcW w:w="426" w:type="dxa"/>
          </w:tcPr>
          <w:p w:rsidR="001042BC" w:rsidRDefault="001042BC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1042BC" w:rsidRDefault="001042BC" w:rsidP="002F33E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code=7002</w:t>
            </w:r>
          </w:p>
        </w:tc>
      </w:tr>
      <w:tr w:rsidR="001042BC" w:rsidRPr="002F33ED" w:rsidTr="00DB24D8">
        <w:tc>
          <w:tcPr>
            <w:tcW w:w="1417" w:type="dxa"/>
          </w:tcPr>
          <w:p w:rsidR="001042BC" w:rsidRPr="002F33ED" w:rsidRDefault="001042BC" w:rsidP="002F33ED"/>
        </w:tc>
        <w:tc>
          <w:tcPr>
            <w:tcW w:w="1135" w:type="dxa"/>
            <w:vMerge/>
          </w:tcPr>
          <w:p w:rsidR="001042BC" w:rsidRPr="002F33ED" w:rsidRDefault="001042BC" w:rsidP="002F33ED"/>
        </w:tc>
        <w:tc>
          <w:tcPr>
            <w:tcW w:w="1162" w:type="dxa"/>
            <w:tcBorders>
              <w:right w:val="single" w:sz="6" w:space="0" w:color="BFBFBF" w:themeColor="background1" w:themeShade="BF"/>
            </w:tcBorders>
          </w:tcPr>
          <w:p w:rsidR="001042BC" w:rsidRDefault="001042BC" w:rsidP="002F33ED"/>
        </w:tc>
        <w:tc>
          <w:tcPr>
            <w:tcW w:w="1389" w:type="dxa"/>
            <w:tcBorders>
              <w:left w:val="single" w:sz="6" w:space="0" w:color="BFBFBF" w:themeColor="background1" w:themeShade="BF"/>
            </w:tcBorders>
          </w:tcPr>
          <w:p w:rsidR="001042BC" w:rsidRDefault="001042BC" w:rsidP="002F33ED">
            <w:r>
              <w:t>current_value</w:t>
            </w:r>
          </w:p>
        </w:tc>
        <w:tc>
          <w:tcPr>
            <w:tcW w:w="426" w:type="dxa"/>
          </w:tcPr>
          <w:p w:rsidR="001042BC" w:rsidRDefault="001042BC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1042BC" w:rsidRDefault="001042BC" w:rsidP="002F33E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code=7002</w:t>
            </w:r>
          </w:p>
        </w:tc>
      </w:tr>
      <w:tr w:rsidR="00083A01" w:rsidRPr="002F33ED" w:rsidTr="00520290">
        <w:tc>
          <w:tcPr>
            <w:tcW w:w="1417" w:type="dxa"/>
          </w:tcPr>
          <w:p w:rsidR="00083A01" w:rsidRPr="002F33ED" w:rsidRDefault="00083A01" w:rsidP="002F33ED"/>
        </w:tc>
        <w:tc>
          <w:tcPr>
            <w:tcW w:w="1135" w:type="dxa"/>
          </w:tcPr>
          <w:p w:rsidR="00083A01" w:rsidRDefault="00083A01" w:rsidP="001042BC">
            <w:r>
              <w:rPr>
                <w:rFonts w:hint="eastAsia"/>
              </w:rPr>
              <w:t>devices</w:t>
            </w:r>
          </w:p>
          <w:p w:rsidR="00083A01" w:rsidRPr="002F33ED" w:rsidRDefault="00083A01" w:rsidP="001042BC">
            <w:r>
              <w:rPr>
                <w:rFonts w:hint="eastAsia"/>
              </w:rPr>
              <w:t>（格式为队列）</w:t>
            </w:r>
          </w:p>
        </w:tc>
        <w:tc>
          <w:tcPr>
            <w:tcW w:w="2551" w:type="dxa"/>
            <w:gridSpan w:val="2"/>
          </w:tcPr>
          <w:p w:rsidR="00083A01" w:rsidRDefault="00083A01" w:rsidP="002F33ED">
            <w:r>
              <w:rPr>
                <w:rFonts w:hint="eastAsia"/>
              </w:rPr>
              <w:t>name</w:t>
            </w:r>
          </w:p>
        </w:tc>
        <w:tc>
          <w:tcPr>
            <w:tcW w:w="426" w:type="dxa"/>
          </w:tcPr>
          <w:p w:rsidR="00083A01" w:rsidRDefault="00083A01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083A01" w:rsidRDefault="002B1543" w:rsidP="002B1543">
            <w:r>
              <w:rPr>
                <w:rFonts w:hint="eastAsia"/>
              </w:rPr>
              <w:t>设备名称</w:t>
            </w:r>
            <w:r w:rsidR="00083A01">
              <w:rPr>
                <w:rFonts w:hint="eastAsia"/>
              </w:rPr>
              <w:t>，当</w:t>
            </w:r>
            <w:r w:rsidR="00083A01">
              <w:rPr>
                <w:rFonts w:hint="eastAsia"/>
              </w:rPr>
              <w:t>code=700</w:t>
            </w:r>
            <w:r>
              <w:rPr>
                <w:rFonts w:hint="eastAsia"/>
              </w:rPr>
              <w:t>3</w:t>
            </w:r>
          </w:p>
        </w:tc>
      </w:tr>
      <w:tr w:rsidR="00605C01" w:rsidRPr="002F33ED" w:rsidTr="009172DB">
        <w:tc>
          <w:tcPr>
            <w:tcW w:w="1417" w:type="dxa"/>
          </w:tcPr>
          <w:p w:rsidR="00605C01" w:rsidRPr="002F33ED" w:rsidRDefault="00605C01" w:rsidP="002F33ED"/>
        </w:tc>
        <w:tc>
          <w:tcPr>
            <w:tcW w:w="3686" w:type="dxa"/>
            <w:gridSpan w:val="3"/>
          </w:tcPr>
          <w:p w:rsidR="00605C01" w:rsidRDefault="00605C01" w:rsidP="002F33ED">
            <w:r>
              <w:rPr>
                <w:rFonts w:hint="eastAsia"/>
              </w:rPr>
              <w:t>query_result</w:t>
            </w:r>
            <w:r w:rsidR="004A7FE6">
              <w:rPr>
                <w:rFonts w:hint="eastAsia"/>
              </w:rPr>
              <w:t>（格式为队列）</w:t>
            </w:r>
          </w:p>
        </w:tc>
        <w:tc>
          <w:tcPr>
            <w:tcW w:w="426" w:type="dxa"/>
          </w:tcPr>
          <w:p w:rsidR="00605C01" w:rsidRDefault="00605C01" w:rsidP="002F33ED">
            <w:r>
              <w:rPr>
                <w:rFonts w:hint="eastAsia"/>
              </w:rPr>
              <w:t>N</w:t>
            </w:r>
          </w:p>
        </w:tc>
        <w:tc>
          <w:tcPr>
            <w:tcW w:w="2885" w:type="dxa"/>
          </w:tcPr>
          <w:p w:rsidR="00605C01" w:rsidRDefault="00605C01" w:rsidP="002F33ED">
            <w:r>
              <w:rPr>
                <w:rFonts w:hint="eastAsia"/>
              </w:rPr>
              <w:t>查询结果数据，当</w:t>
            </w:r>
            <w:r>
              <w:rPr>
                <w:rFonts w:hint="eastAsia"/>
              </w:rPr>
              <w:t>code=7004</w:t>
            </w:r>
          </w:p>
        </w:tc>
      </w:tr>
    </w:tbl>
    <w:p w:rsidR="00890FD3" w:rsidRPr="001D0821" w:rsidRDefault="00890FD3"/>
    <w:p w:rsidR="00FB6BB7" w:rsidRDefault="00FB6BB7" w:rsidP="00E72125">
      <w:pPr>
        <w:pStyle w:val="aa"/>
        <w:numPr>
          <w:ilvl w:val="0"/>
          <w:numId w:val="2"/>
        </w:numPr>
        <w:ind w:firstLineChars="0"/>
        <w:rPr>
          <w:b/>
        </w:rPr>
      </w:pPr>
      <w:r w:rsidRPr="00E72125">
        <w:rPr>
          <w:rFonts w:hint="eastAsia"/>
          <w:b/>
        </w:rPr>
        <w:t>示例：</w:t>
      </w:r>
    </w:p>
    <w:p w:rsidR="008171BB" w:rsidRPr="00F15D5B" w:rsidRDefault="008171BB" w:rsidP="00F15D5B">
      <w:pPr>
        <w:pStyle w:val="aa"/>
        <w:numPr>
          <w:ilvl w:val="1"/>
          <w:numId w:val="2"/>
        </w:numPr>
        <w:ind w:left="-284" w:firstLineChars="0" w:firstLine="278"/>
      </w:pPr>
      <w:r>
        <w:rPr>
          <w:rFonts w:hint="eastAsia"/>
        </w:rPr>
        <w:t>输入为控制</w:t>
      </w:r>
    </w:p>
    <w:p w:rsidR="00FB6BB7" w:rsidRPr="00FB6BB7" w:rsidRDefault="00FB6BB7" w:rsidP="00F15D5B">
      <w:pPr>
        <w:ind w:left="-284"/>
      </w:pPr>
      <w:r w:rsidRPr="008171BB">
        <w:rPr>
          <w:rFonts w:hint="eastAsia"/>
          <w:b/>
        </w:rPr>
        <w:t>请</w:t>
      </w:r>
      <w:r w:rsidRPr="00F15D5B">
        <w:rPr>
          <w:rFonts w:hint="eastAsia"/>
          <w:b/>
        </w:rPr>
        <w:t>求内容：</w:t>
      </w:r>
      <w:r>
        <w:rPr>
          <w:rFonts w:hint="eastAsia"/>
        </w:rPr>
        <w:t>{source:</w:t>
      </w:r>
      <w:r w:rsidR="008B44D7">
        <w:rPr>
          <w:rFonts w:hint="eastAsia"/>
        </w:rPr>
        <w:t>{src:</w:t>
      </w:r>
      <w:r w:rsidR="008B44D7">
        <w:t>””</w:t>
      </w:r>
      <w:r w:rsidR="008B44D7">
        <w:rPr>
          <w:rFonts w:hint="eastAsia"/>
        </w:rPr>
        <w:t>,v:</w:t>
      </w:r>
      <w:r w:rsidR="008B44D7">
        <w:t>”</w:t>
      </w:r>
      <w:r w:rsidR="008B44D7">
        <w:rPr>
          <w:rFonts w:hint="eastAsia"/>
        </w:rPr>
        <w:t>2.0</w:t>
      </w:r>
      <w:r w:rsidR="008B44D7">
        <w:t>”</w:t>
      </w:r>
      <w:r w:rsidR="008B44D7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打开空调</w:t>
      </w:r>
      <w:r>
        <w:t>”</w:t>
      </w:r>
      <w:r>
        <w:rPr>
          <w:rFonts w:hint="eastAsia"/>
        </w:rPr>
        <w:t>}</w:t>
      </w:r>
    </w:p>
    <w:p w:rsidR="00BB5CE9" w:rsidRPr="00813DA1" w:rsidRDefault="00FB6BB7">
      <w:pPr>
        <w:rPr>
          <w:b/>
        </w:rPr>
      </w:pPr>
      <w:r>
        <w:rPr>
          <w:rFonts w:hint="eastAsia"/>
          <w:b/>
        </w:rPr>
        <w:t>返回结果：</w:t>
      </w:r>
    </w:p>
    <w:p w:rsidR="002356F7" w:rsidRDefault="002356F7" w:rsidP="002356F7">
      <w:r>
        <w:t>{</w:t>
      </w:r>
    </w:p>
    <w:p w:rsidR="002356F7" w:rsidRDefault="002356F7" w:rsidP="002356F7">
      <w:r>
        <w:t xml:space="preserve">    "status": </w:t>
      </w:r>
      <w:r w:rsidR="00AD748D">
        <w:rPr>
          <w:rFonts w:hint="eastAsia"/>
          <w:color w:val="FF0000"/>
        </w:rPr>
        <w:t>200</w:t>
      </w:r>
      <w:r>
        <w:t>,</w:t>
      </w:r>
    </w:p>
    <w:p w:rsidR="00AD748D" w:rsidRDefault="00A03255" w:rsidP="002356F7">
      <w:pPr>
        <w:rPr>
          <w:color w:val="FF0000"/>
        </w:rPr>
      </w:pPr>
      <w:r>
        <w:t xml:space="preserve">    "error": </w:t>
      </w:r>
      <w:r w:rsidR="00AD748D">
        <w:rPr>
          <w:rFonts w:hint="eastAsia"/>
          <w:color w:val="FF0000"/>
        </w:rPr>
        <w:t>{</w:t>
      </w:r>
    </w:p>
    <w:p w:rsidR="002356F7" w:rsidRDefault="00B77740" w:rsidP="00F15D5B">
      <w:pPr>
        <w:ind w:left="420" w:firstLineChars="150" w:firstLine="315"/>
      </w:pPr>
      <w:r>
        <w:rPr>
          <w:color w:val="FF0000"/>
        </w:rPr>
        <w:t>“</w:t>
      </w:r>
      <w:r w:rsidR="00AD748D">
        <w:rPr>
          <w:rFonts w:hint="eastAsia"/>
          <w:color w:val="FF0000"/>
        </w:rPr>
        <w:t>errorCode</w:t>
      </w:r>
      <w:r>
        <w:rPr>
          <w:color w:val="FF0000"/>
        </w:rPr>
        <w:t>”</w:t>
      </w:r>
      <w:r w:rsidR="00AD748D">
        <w:rPr>
          <w:rFonts w:hint="eastAsia"/>
          <w:color w:val="FF0000"/>
        </w:rPr>
        <w:t>:null</w:t>
      </w:r>
      <w:r w:rsidR="002356F7">
        <w:t>,</w:t>
      </w:r>
    </w:p>
    <w:p w:rsidR="00AD748D" w:rsidRDefault="00B77740" w:rsidP="00F15D5B">
      <w:pPr>
        <w:ind w:left="420" w:firstLineChars="150" w:firstLine="315"/>
      </w:pPr>
      <w:r>
        <w:rPr>
          <w:color w:val="FF0000"/>
        </w:rPr>
        <w:t>“</w:t>
      </w:r>
      <w:r w:rsidR="00AD748D">
        <w:rPr>
          <w:rFonts w:hint="eastAsia"/>
          <w:color w:val="FF0000"/>
        </w:rPr>
        <w:t>errorInfo</w:t>
      </w:r>
      <w:r>
        <w:rPr>
          <w:color w:val="FF0000"/>
        </w:rPr>
        <w:t>”</w:t>
      </w:r>
      <w:r w:rsidR="00AD748D">
        <w:rPr>
          <w:rFonts w:hint="eastAsia"/>
          <w:color w:val="FF0000"/>
        </w:rPr>
        <w:t>:null</w:t>
      </w:r>
    </w:p>
    <w:p w:rsidR="00B77740" w:rsidRDefault="00AD748D" w:rsidP="00F15D5B">
      <w:pPr>
        <w:ind w:left="420"/>
      </w:pPr>
      <w:r>
        <w:rPr>
          <w:rFonts w:hint="eastAsia"/>
        </w:rPr>
        <w:t>},</w:t>
      </w:r>
    </w:p>
    <w:p w:rsidR="002356F7" w:rsidRDefault="002356F7" w:rsidP="002356F7">
      <w:r>
        <w:t xml:space="preserve">    "result": {</w:t>
      </w:r>
    </w:p>
    <w:p w:rsidR="002356F7" w:rsidRDefault="002356F7" w:rsidP="002356F7">
      <w:r>
        <w:rPr>
          <w:rFonts w:hint="eastAsia"/>
        </w:rPr>
        <w:t xml:space="preserve">        "text": "</w:t>
      </w:r>
      <w:r>
        <w:rPr>
          <w:rFonts w:hint="eastAsia"/>
        </w:rPr>
        <w:t>打开空调</w:t>
      </w:r>
      <w:r>
        <w:rPr>
          <w:rFonts w:hint="eastAsia"/>
        </w:rPr>
        <w:t>",</w:t>
      </w:r>
    </w:p>
    <w:p w:rsidR="002C50E3" w:rsidRDefault="002C50E3" w:rsidP="003F063A">
      <w:pPr>
        <w:ind w:left="420" w:firstLineChars="250" w:firstLine="525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:7002,</w:t>
      </w:r>
    </w:p>
    <w:p w:rsidR="002C50E3" w:rsidRDefault="002C50E3" w:rsidP="003F063A">
      <w:pPr>
        <w:ind w:firstLineChars="450" w:firstLine="945"/>
      </w:pPr>
      <w:r>
        <w:t>“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356F7" w:rsidRDefault="002356F7" w:rsidP="002356F7">
      <w:r>
        <w:t xml:space="preserve">        </w:t>
      </w:r>
      <w:r w:rsidR="003F063A">
        <w:rPr>
          <w:rFonts w:hint="eastAsia"/>
        </w:rPr>
        <w:t xml:space="preserve"> </w:t>
      </w:r>
      <w:r>
        <w:t>"commands": [</w:t>
      </w:r>
    </w:p>
    <w:p w:rsidR="002356F7" w:rsidRDefault="002356F7" w:rsidP="002356F7">
      <w:r>
        <w:t xml:space="preserve">            {</w:t>
      </w:r>
    </w:p>
    <w:p w:rsidR="002356F7" w:rsidRDefault="002356F7" w:rsidP="002356F7">
      <w:r>
        <w:t xml:space="preserve">                "feed_id": 141172879617162000,</w:t>
      </w:r>
    </w:p>
    <w:p w:rsidR="002356F7" w:rsidRDefault="002356F7" w:rsidP="002356F7">
      <w:r>
        <w:rPr>
          <w:rFonts w:hint="eastAsia"/>
        </w:rPr>
        <w:t xml:space="preserve">                "command_des": "</w:t>
      </w:r>
      <w:r>
        <w:rPr>
          <w:rFonts w:hint="eastAsia"/>
        </w:rPr>
        <w:t>您确定要打开空调的开关吗</w:t>
      </w:r>
      <w:r>
        <w:rPr>
          <w:rFonts w:hint="eastAsia"/>
        </w:rPr>
        <w:t>",</w:t>
      </w:r>
    </w:p>
    <w:p w:rsidR="002356F7" w:rsidRDefault="002356F7" w:rsidP="002356F7">
      <w:r>
        <w:t xml:space="preserve">                "json_body": [</w:t>
      </w:r>
    </w:p>
    <w:p w:rsidR="002356F7" w:rsidRDefault="002356F7" w:rsidP="002356F7">
      <w:r>
        <w:t xml:space="preserve">                    {</w:t>
      </w:r>
    </w:p>
    <w:p w:rsidR="002356F7" w:rsidRDefault="002356F7" w:rsidP="002356F7">
      <w:r>
        <w:t xml:space="preserve">                        "stream_id": "switch",</w:t>
      </w:r>
    </w:p>
    <w:p w:rsidR="002356F7" w:rsidRDefault="002356F7" w:rsidP="002356F7">
      <w:r>
        <w:t xml:space="preserve">                        "current_value": "1",</w:t>
      </w:r>
    </w:p>
    <w:p w:rsidR="002356F7" w:rsidRDefault="002356F7" w:rsidP="002356F7">
      <w:r>
        <w:t xml:space="preserve">                    }</w:t>
      </w:r>
    </w:p>
    <w:p w:rsidR="002356F7" w:rsidRDefault="002356F7" w:rsidP="002356F7">
      <w:r>
        <w:t xml:space="preserve">                ]</w:t>
      </w:r>
    </w:p>
    <w:p w:rsidR="002356F7" w:rsidRDefault="002356F7" w:rsidP="002356F7">
      <w:r>
        <w:t xml:space="preserve">            },</w:t>
      </w:r>
    </w:p>
    <w:p w:rsidR="002356F7" w:rsidRDefault="002356F7" w:rsidP="002356F7">
      <w:r>
        <w:t xml:space="preserve">            </w:t>
      </w:r>
      <w:bookmarkStart w:id="15" w:name="OLE_LINK1"/>
      <w:bookmarkStart w:id="16" w:name="OLE_LINK2"/>
      <w:r>
        <w:t>{</w:t>
      </w:r>
    </w:p>
    <w:p w:rsidR="002356F7" w:rsidRDefault="002356F7" w:rsidP="002356F7">
      <w:r>
        <w:t xml:space="preserve">                "feed_id": 141172879617162000,</w:t>
      </w:r>
    </w:p>
    <w:p w:rsidR="002356F7" w:rsidRDefault="002356F7" w:rsidP="002356F7">
      <w:r>
        <w:rPr>
          <w:rFonts w:hint="eastAsia"/>
        </w:rPr>
        <w:t xml:space="preserve">                "command_des": "</w:t>
      </w:r>
      <w:r>
        <w:rPr>
          <w:rFonts w:hint="eastAsia"/>
        </w:rPr>
        <w:t>您确定要打开</w:t>
      </w:r>
      <w:r>
        <w:rPr>
          <w:rFonts w:hint="eastAsia"/>
        </w:rPr>
        <w:t>xx</w:t>
      </w:r>
      <w:r w:rsidR="00F2414C">
        <w:rPr>
          <w:rFonts w:hint="eastAsia"/>
        </w:rPr>
        <w:t>空调</w:t>
      </w:r>
      <w:r w:rsidR="00A479CC">
        <w:rPr>
          <w:rFonts w:hint="eastAsia"/>
        </w:rPr>
        <w:t>电</w:t>
      </w:r>
      <w:r w:rsidR="00F2414C">
        <w:rPr>
          <w:rFonts w:hint="eastAsia"/>
        </w:rPr>
        <w:t>辅</w:t>
      </w:r>
      <w:r w:rsidR="00A479CC">
        <w:rPr>
          <w:rFonts w:hint="eastAsia"/>
        </w:rPr>
        <w:t>开关</w:t>
      </w:r>
      <w:r>
        <w:rPr>
          <w:rFonts w:hint="eastAsia"/>
        </w:rPr>
        <w:t>吗</w:t>
      </w:r>
      <w:r>
        <w:rPr>
          <w:rFonts w:hint="eastAsia"/>
        </w:rPr>
        <w:t>",</w:t>
      </w:r>
    </w:p>
    <w:p w:rsidR="002356F7" w:rsidRDefault="002356F7" w:rsidP="002356F7">
      <w:r>
        <w:t xml:space="preserve">                "json_body": [</w:t>
      </w:r>
    </w:p>
    <w:p w:rsidR="002356F7" w:rsidRDefault="002356F7" w:rsidP="002356F7">
      <w:r>
        <w:t xml:space="preserve">                    {</w:t>
      </w:r>
    </w:p>
    <w:p w:rsidR="002356F7" w:rsidRDefault="002356F7" w:rsidP="002356F7">
      <w:r>
        <w:t xml:space="preserve">                        "stream_id": "</w:t>
      </w:r>
      <w:r w:rsidR="00DC2FB0">
        <w:rPr>
          <w:rFonts w:hint="eastAsia"/>
        </w:rPr>
        <w:t>aless</w:t>
      </w:r>
      <w:r>
        <w:t>",</w:t>
      </w:r>
    </w:p>
    <w:p w:rsidR="002356F7" w:rsidRDefault="002356F7" w:rsidP="002356F7">
      <w:r>
        <w:t xml:space="preserve">                        "current_value": "1",</w:t>
      </w:r>
    </w:p>
    <w:p w:rsidR="002356F7" w:rsidRDefault="002356F7" w:rsidP="002356F7">
      <w:r>
        <w:lastRenderedPageBreak/>
        <w:t xml:space="preserve">                    }</w:t>
      </w:r>
    </w:p>
    <w:p w:rsidR="002356F7" w:rsidRDefault="002356F7" w:rsidP="002356F7">
      <w:r>
        <w:t xml:space="preserve">                ]</w:t>
      </w:r>
    </w:p>
    <w:p w:rsidR="002356F7" w:rsidRDefault="002356F7" w:rsidP="002356F7">
      <w:r>
        <w:t xml:space="preserve">            }</w:t>
      </w:r>
    </w:p>
    <w:bookmarkEnd w:id="15"/>
    <w:bookmarkEnd w:id="16"/>
    <w:p w:rsidR="002356F7" w:rsidRDefault="002356F7" w:rsidP="002356F7">
      <w:r>
        <w:t xml:space="preserve">        ]</w:t>
      </w:r>
    </w:p>
    <w:p w:rsidR="002356F7" w:rsidRDefault="002356F7" w:rsidP="002356F7">
      <w:r>
        <w:t xml:space="preserve">    }</w:t>
      </w:r>
    </w:p>
    <w:p w:rsidR="002356F7" w:rsidRDefault="002356F7" w:rsidP="002356F7">
      <w:r>
        <w:t>}</w:t>
      </w:r>
    </w:p>
    <w:p w:rsidR="00A03255" w:rsidRDefault="00A03255" w:rsidP="002356F7"/>
    <w:p w:rsidR="00A03255" w:rsidRDefault="00A03255" w:rsidP="002356F7"/>
    <w:p w:rsidR="002356F7" w:rsidRDefault="00A479CC" w:rsidP="002356F7">
      <w:r>
        <w:rPr>
          <w:rFonts w:hint="eastAsia"/>
        </w:rPr>
        <w:t>注：一个语音文本有可能服务端会解析出多个控制指令，故</w:t>
      </w:r>
      <w:r>
        <w:rPr>
          <w:rFonts w:hint="eastAsia"/>
        </w:rPr>
        <w:t>commands</w:t>
      </w:r>
      <w:r>
        <w:rPr>
          <w:rFonts w:hint="eastAsia"/>
        </w:rPr>
        <w:t>是个列表，每个列表元素（</w:t>
      </w:r>
      <w:r>
        <w:rPr>
          <w:rFonts w:hint="eastAsia"/>
        </w:rPr>
        <w:t>json</w:t>
      </w:r>
      <w:r>
        <w:rPr>
          <w:rFonts w:hint="eastAsia"/>
        </w:rPr>
        <w:t>）是一个独立的控制指令，服务端会按照可能性大小从高到低排序，这个控制指令与目前的手动发起的控制指令格式基本一致，只是多了一条指令的描述。</w:t>
      </w:r>
    </w:p>
    <w:p w:rsidR="005700F5" w:rsidRPr="002A7298" w:rsidRDefault="005700F5" w:rsidP="005700F5">
      <w:pPr>
        <w:pStyle w:val="aa"/>
        <w:numPr>
          <w:ilvl w:val="1"/>
          <w:numId w:val="2"/>
        </w:numPr>
        <w:ind w:left="-284" w:firstLineChars="0" w:firstLine="278"/>
      </w:pPr>
      <w:r>
        <w:rPr>
          <w:rFonts w:hint="eastAsia"/>
        </w:rPr>
        <w:t>输入为</w:t>
      </w:r>
      <w:del w:id="17" w:author="柳刘" w:date="2015-03-26T14:24:00Z">
        <w:r w:rsidDel="00847FB4">
          <w:rPr>
            <w:rFonts w:hint="eastAsia"/>
          </w:rPr>
          <w:delText>同名或者</w:delText>
        </w:r>
      </w:del>
      <w:r>
        <w:rPr>
          <w:rFonts w:hint="eastAsia"/>
        </w:rPr>
        <w:t>同类型设备</w:t>
      </w:r>
    </w:p>
    <w:p w:rsidR="005700F5" w:rsidRPr="00FB6BB7" w:rsidRDefault="005700F5" w:rsidP="005700F5">
      <w:pPr>
        <w:ind w:left="-284"/>
      </w:pPr>
      <w:r w:rsidRPr="008171BB">
        <w:rPr>
          <w:rFonts w:hint="eastAsia"/>
          <w:b/>
        </w:rPr>
        <w:t>请</w:t>
      </w:r>
      <w:r w:rsidRPr="002A7298">
        <w:rPr>
          <w:rFonts w:hint="eastAsia"/>
          <w:b/>
        </w:rPr>
        <w:t>求内容：</w:t>
      </w:r>
      <w:r>
        <w:rPr>
          <w:rFonts w:hint="eastAsia"/>
        </w:rPr>
        <w:t>{</w:t>
      </w:r>
      <w:r w:rsidR="00FE763B" w:rsidRPr="00FE763B">
        <w:rPr>
          <w:rFonts w:hint="eastAsia"/>
        </w:rPr>
        <w:t xml:space="preserve"> </w:t>
      </w:r>
      <w:r w:rsidR="00FE763B">
        <w:rPr>
          <w:rFonts w:hint="eastAsia"/>
        </w:rPr>
        <w:t>source:{src:</w:t>
      </w:r>
      <w:r w:rsidR="00FE763B">
        <w:t>””</w:t>
      </w:r>
      <w:r w:rsidR="00FE763B">
        <w:rPr>
          <w:rFonts w:hint="eastAsia"/>
        </w:rPr>
        <w:t>,v:</w:t>
      </w:r>
      <w:r w:rsidR="00FE763B">
        <w:t>”</w:t>
      </w:r>
      <w:r w:rsidR="00FE763B">
        <w:rPr>
          <w:rFonts w:hint="eastAsia"/>
        </w:rPr>
        <w:t>2.0</w:t>
      </w:r>
      <w:r w:rsidR="00FE763B">
        <w:t>”</w:t>
      </w:r>
      <w:r w:rsidR="00FE763B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打开空调</w:t>
      </w:r>
      <w:r>
        <w:t>”</w:t>
      </w:r>
      <w:r>
        <w:rPr>
          <w:rFonts w:hint="eastAsia"/>
        </w:rPr>
        <w:t>}</w:t>
      </w:r>
    </w:p>
    <w:p w:rsidR="005700F5" w:rsidRPr="00813DA1" w:rsidRDefault="005700F5" w:rsidP="005700F5">
      <w:pPr>
        <w:rPr>
          <w:b/>
        </w:rPr>
      </w:pPr>
      <w:r>
        <w:rPr>
          <w:rFonts w:hint="eastAsia"/>
          <w:b/>
        </w:rPr>
        <w:t>返回结果：</w:t>
      </w:r>
    </w:p>
    <w:p w:rsidR="005700F5" w:rsidRDefault="005700F5" w:rsidP="005700F5">
      <w:r>
        <w:t>{</w:t>
      </w:r>
    </w:p>
    <w:p w:rsidR="005700F5" w:rsidRDefault="005700F5" w:rsidP="005700F5">
      <w:r>
        <w:t xml:space="preserve">    "status": </w:t>
      </w:r>
      <w:r>
        <w:rPr>
          <w:rFonts w:hint="eastAsia"/>
          <w:color w:val="FF0000"/>
        </w:rPr>
        <w:t>200</w:t>
      </w:r>
      <w:r>
        <w:t>,</w:t>
      </w:r>
    </w:p>
    <w:p w:rsidR="00FF07B5" w:rsidRDefault="005700F5" w:rsidP="00FF07B5">
      <w:pPr>
        <w:rPr>
          <w:color w:val="FF0000"/>
        </w:rPr>
      </w:pPr>
      <w:r>
        <w:t xml:space="preserve">    </w:t>
      </w:r>
      <w:r w:rsidR="00FF07B5">
        <w:t xml:space="preserve">"error": </w:t>
      </w:r>
      <w:r w:rsidR="00FF07B5">
        <w:rPr>
          <w:rFonts w:hint="eastAsia"/>
          <w:color w:val="FF0000"/>
        </w:rPr>
        <w:t>{</w:t>
      </w:r>
    </w:p>
    <w:p w:rsidR="00FF07B5" w:rsidRDefault="00FF07B5" w:rsidP="00FF07B5">
      <w:pPr>
        <w:ind w:left="420" w:firstLineChars="150" w:firstLine="315"/>
      </w:pPr>
      <w:r>
        <w:rPr>
          <w:color w:val="FF0000"/>
        </w:rPr>
        <w:t>“</w:t>
      </w:r>
      <w:r>
        <w:rPr>
          <w:rFonts w:hint="eastAsia"/>
          <w:color w:val="FF0000"/>
        </w:rPr>
        <w:t>errorCode</w:t>
      </w:r>
      <w:r>
        <w:rPr>
          <w:color w:val="FF0000"/>
        </w:rPr>
        <w:t>”</w:t>
      </w:r>
      <w:r>
        <w:rPr>
          <w:rFonts w:hint="eastAsia"/>
          <w:color w:val="FF0000"/>
        </w:rPr>
        <w:t>:null</w:t>
      </w:r>
      <w:r>
        <w:t>,</w:t>
      </w:r>
    </w:p>
    <w:p w:rsidR="00FF07B5" w:rsidRDefault="00FF07B5" w:rsidP="00FF07B5">
      <w:pPr>
        <w:ind w:left="420" w:firstLineChars="150" w:firstLine="315"/>
      </w:pPr>
      <w:r>
        <w:rPr>
          <w:color w:val="FF0000"/>
        </w:rPr>
        <w:t>“</w:t>
      </w:r>
      <w:r>
        <w:rPr>
          <w:rFonts w:hint="eastAsia"/>
          <w:color w:val="FF0000"/>
        </w:rPr>
        <w:t>errorInfo</w:t>
      </w:r>
      <w:r>
        <w:rPr>
          <w:color w:val="FF0000"/>
        </w:rPr>
        <w:t>”</w:t>
      </w:r>
      <w:r>
        <w:rPr>
          <w:rFonts w:hint="eastAsia"/>
          <w:color w:val="FF0000"/>
        </w:rPr>
        <w:t>:null</w:t>
      </w:r>
    </w:p>
    <w:p w:rsidR="00FF07B5" w:rsidRDefault="00FF07B5" w:rsidP="003F063A">
      <w:pPr>
        <w:ind w:left="420"/>
      </w:pPr>
      <w:r>
        <w:rPr>
          <w:rFonts w:hint="eastAsia"/>
        </w:rPr>
        <w:t>},</w:t>
      </w:r>
    </w:p>
    <w:p w:rsidR="005700F5" w:rsidRDefault="005700F5" w:rsidP="00FF07B5">
      <w:r>
        <w:t xml:space="preserve">    "result": {</w:t>
      </w:r>
    </w:p>
    <w:p w:rsidR="002C50E3" w:rsidRDefault="005700F5" w:rsidP="003F063A">
      <w:r>
        <w:rPr>
          <w:rFonts w:hint="eastAsia"/>
        </w:rPr>
        <w:t xml:space="preserve">        "text": "</w:t>
      </w:r>
      <w:r>
        <w:rPr>
          <w:rFonts w:hint="eastAsia"/>
        </w:rPr>
        <w:t>打开空调</w:t>
      </w:r>
      <w:r>
        <w:rPr>
          <w:rFonts w:hint="eastAsia"/>
        </w:rPr>
        <w:t>",</w:t>
      </w:r>
    </w:p>
    <w:p w:rsidR="002C50E3" w:rsidRDefault="002C50E3" w:rsidP="003F063A">
      <w:pPr>
        <w:ind w:left="420" w:firstLineChars="200" w:firstLine="42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:7003,</w:t>
      </w:r>
    </w:p>
    <w:p w:rsidR="002C50E3" w:rsidRDefault="002C50E3" w:rsidP="003F063A">
      <w:pPr>
        <w:ind w:firstLineChars="400" w:firstLine="840"/>
      </w:pPr>
      <w:r>
        <w:t>“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FC5801">
        <w:t>识别到多个设备，您想操作哪一个？</w:t>
      </w:r>
      <w:r>
        <w:t>”</w:t>
      </w:r>
      <w:r>
        <w:rPr>
          <w:rFonts w:hint="eastAsia"/>
        </w:rPr>
        <w:t>,</w:t>
      </w:r>
    </w:p>
    <w:p w:rsidR="005700F5" w:rsidRDefault="005700F5" w:rsidP="005700F5">
      <w:r>
        <w:t xml:space="preserve">        "</w:t>
      </w:r>
      <w:r w:rsidRPr="005700F5">
        <w:rPr>
          <w:rFonts w:hint="eastAsia"/>
        </w:rPr>
        <w:t xml:space="preserve"> </w:t>
      </w:r>
      <w:r>
        <w:rPr>
          <w:rFonts w:hint="eastAsia"/>
        </w:rPr>
        <w:t>devices</w:t>
      </w:r>
      <w:r>
        <w:t>": [</w:t>
      </w:r>
    </w:p>
    <w:p w:rsidR="005700F5" w:rsidRDefault="005700F5" w:rsidP="005700F5">
      <w:r>
        <w:t xml:space="preserve">            {</w:t>
      </w:r>
    </w:p>
    <w:p w:rsidR="005700F5" w:rsidRDefault="005700F5" w:rsidP="005700F5">
      <w:r>
        <w:t xml:space="preserve">                </w:t>
      </w:r>
      <w:r>
        <w:rPr>
          <w:rFonts w:hint="eastAsia"/>
        </w:rPr>
        <w:t>name</w:t>
      </w:r>
      <w:r w:rsidR="00B56627">
        <w:rPr>
          <w:rFonts w:hint="eastAsia"/>
        </w:rPr>
        <w:t>:</w:t>
      </w:r>
      <w:r w:rsidR="00B56627">
        <w:t>”</w:t>
      </w:r>
      <w:r w:rsidR="00B56627">
        <w:rPr>
          <w:rFonts w:hint="eastAsia"/>
        </w:rPr>
        <w:t>古北空调</w:t>
      </w:r>
      <w:r w:rsidR="00B56627">
        <w:t>”</w:t>
      </w:r>
    </w:p>
    <w:p w:rsidR="005700F5" w:rsidRDefault="005700F5" w:rsidP="005700F5">
      <w:r>
        <w:t xml:space="preserve">            },</w:t>
      </w:r>
    </w:p>
    <w:p w:rsidR="005700F5" w:rsidRDefault="005700F5" w:rsidP="005700F5">
      <w:r>
        <w:t xml:space="preserve">            {</w:t>
      </w:r>
    </w:p>
    <w:p w:rsidR="005700F5" w:rsidRDefault="005700F5" w:rsidP="00B56627">
      <w:r>
        <w:t xml:space="preserve">                </w:t>
      </w:r>
      <w:r w:rsidR="00B56627">
        <w:rPr>
          <w:rFonts w:hint="eastAsia"/>
        </w:rPr>
        <w:t>name:</w:t>
      </w:r>
      <w:r w:rsidR="00B56627">
        <w:t>”</w:t>
      </w:r>
      <w:r w:rsidR="00B56627">
        <w:rPr>
          <w:rFonts w:hint="eastAsia"/>
        </w:rPr>
        <w:t>古北空调</w:t>
      </w:r>
      <w:r w:rsidR="00B56627">
        <w:rPr>
          <w:rFonts w:hint="eastAsia"/>
        </w:rPr>
        <w:t>2</w:t>
      </w:r>
      <w:r w:rsidR="00B56627">
        <w:t>”</w:t>
      </w:r>
    </w:p>
    <w:p w:rsidR="005700F5" w:rsidRDefault="005700F5" w:rsidP="005700F5">
      <w:r>
        <w:t xml:space="preserve">            }</w:t>
      </w:r>
    </w:p>
    <w:p w:rsidR="005700F5" w:rsidRDefault="005700F5" w:rsidP="005700F5">
      <w:r>
        <w:t xml:space="preserve">        ]</w:t>
      </w:r>
    </w:p>
    <w:p w:rsidR="005700F5" w:rsidRDefault="005700F5" w:rsidP="005700F5">
      <w:r>
        <w:t xml:space="preserve">    }</w:t>
      </w:r>
    </w:p>
    <w:p w:rsidR="005700F5" w:rsidRDefault="005700F5" w:rsidP="005700F5">
      <w:r>
        <w:t>}</w:t>
      </w:r>
    </w:p>
    <w:p w:rsidR="005700F5" w:rsidRDefault="005700F5" w:rsidP="005700F5"/>
    <w:p w:rsidR="005700F5" w:rsidRDefault="005700F5" w:rsidP="005700F5"/>
    <w:p w:rsidR="005700F5" w:rsidRPr="002A7298" w:rsidRDefault="005700F5" w:rsidP="005700F5">
      <w:pPr>
        <w:pStyle w:val="aa"/>
        <w:numPr>
          <w:ilvl w:val="1"/>
          <w:numId w:val="2"/>
        </w:numPr>
        <w:ind w:left="-284" w:firstLineChars="0" w:firstLine="278"/>
      </w:pPr>
      <w:r>
        <w:rPr>
          <w:rFonts w:hint="eastAsia"/>
        </w:rPr>
        <w:t>输入为</w:t>
      </w:r>
      <w:r w:rsidR="00C66969">
        <w:rPr>
          <w:rFonts w:hint="eastAsia"/>
        </w:rPr>
        <w:t>查询</w:t>
      </w:r>
    </w:p>
    <w:p w:rsidR="005700F5" w:rsidRPr="00FB6BB7" w:rsidRDefault="005700F5" w:rsidP="005700F5">
      <w:pPr>
        <w:ind w:left="-284"/>
      </w:pPr>
      <w:r w:rsidRPr="008171BB">
        <w:rPr>
          <w:rFonts w:hint="eastAsia"/>
          <w:b/>
        </w:rPr>
        <w:t>请</w:t>
      </w:r>
      <w:r w:rsidRPr="002A7298">
        <w:rPr>
          <w:rFonts w:hint="eastAsia"/>
          <w:b/>
        </w:rPr>
        <w:t>求内容：</w:t>
      </w:r>
      <w:r>
        <w:rPr>
          <w:rFonts w:hint="eastAsia"/>
        </w:rPr>
        <w:t>{</w:t>
      </w:r>
      <w:r w:rsidR="00FE763B" w:rsidRPr="00FE763B">
        <w:rPr>
          <w:rFonts w:hint="eastAsia"/>
        </w:rPr>
        <w:t xml:space="preserve"> </w:t>
      </w:r>
      <w:r w:rsidR="00FE763B">
        <w:rPr>
          <w:rFonts w:hint="eastAsia"/>
        </w:rPr>
        <w:t>source:{src:</w:t>
      </w:r>
      <w:r w:rsidR="00FE763B">
        <w:t>””</w:t>
      </w:r>
      <w:r w:rsidR="00FE763B">
        <w:rPr>
          <w:rFonts w:hint="eastAsia"/>
        </w:rPr>
        <w:t>,v:</w:t>
      </w:r>
      <w:r w:rsidR="00FE763B">
        <w:t>”</w:t>
      </w:r>
      <w:r w:rsidR="00FE763B">
        <w:rPr>
          <w:rFonts w:hint="eastAsia"/>
        </w:rPr>
        <w:t>2.0</w:t>
      </w:r>
      <w:r w:rsidR="00FE763B">
        <w:t>”</w:t>
      </w:r>
      <w:r w:rsidR="00FE763B">
        <w:rPr>
          <w:rFonts w:hint="eastAsia"/>
        </w:rPr>
        <w:t>}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空调</w:t>
      </w:r>
      <w:r w:rsidR="00C66969">
        <w:rPr>
          <w:rFonts w:hint="eastAsia"/>
        </w:rPr>
        <w:t>当前温度</w:t>
      </w:r>
      <w:r>
        <w:t>”</w:t>
      </w:r>
      <w:r>
        <w:rPr>
          <w:rFonts w:hint="eastAsia"/>
        </w:rPr>
        <w:t>}</w:t>
      </w:r>
    </w:p>
    <w:p w:rsidR="005700F5" w:rsidRPr="00813DA1" w:rsidRDefault="005700F5" w:rsidP="005700F5">
      <w:pPr>
        <w:rPr>
          <w:b/>
        </w:rPr>
      </w:pPr>
      <w:r>
        <w:rPr>
          <w:rFonts w:hint="eastAsia"/>
          <w:b/>
        </w:rPr>
        <w:t>返回结果：</w:t>
      </w:r>
    </w:p>
    <w:p w:rsidR="005700F5" w:rsidRDefault="005700F5" w:rsidP="005700F5">
      <w:r>
        <w:t>{</w:t>
      </w:r>
    </w:p>
    <w:p w:rsidR="00192C73" w:rsidRDefault="005700F5" w:rsidP="00192C73">
      <w:r>
        <w:t xml:space="preserve">    "status": </w:t>
      </w:r>
      <w:r>
        <w:rPr>
          <w:rFonts w:hint="eastAsia"/>
          <w:color w:val="FF0000"/>
        </w:rPr>
        <w:t>200</w:t>
      </w:r>
      <w:r>
        <w:t>,</w:t>
      </w:r>
    </w:p>
    <w:p w:rsidR="00192C73" w:rsidRDefault="00192C73" w:rsidP="00192C73">
      <w:pPr>
        <w:rPr>
          <w:color w:val="FF0000"/>
        </w:rPr>
      </w:pPr>
      <w:r>
        <w:t xml:space="preserve">    "error": </w:t>
      </w:r>
      <w:r>
        <w:rPr>
          <w:rFonts w:hint="eastAsia"/>
          <w:color w:val="FF0000"/>
        </w:rPr>
        <w:t>{</w:t>
      </w:r>
    </w:p>
    <w:p w:rsidR="00192C73" w:rsidRDefault="00192C73" w:rsidP="00192C73">
      <w:pPr>
        <w:ind w:left="420" w:firstLineChars="150" w:firstLine="315"/>
      </w:pPr>
      <w:r>
        <w:rPr>
          <w:color w:val="FF0000"/>
        </w:rPr>
        <w:t>“</w:t>
      </w:r>
      <w:r>
        <w:rPr>
          <w:rFonts w:hint="eastAsia"/>
          <w:color w:val="FF0000"/>
        </w:rPr>
        <w:t>errorCode</w:t>
      </w:r>
      <w:r>
        <w:rPr>
          <w:color w:val="FF0000"/>
        </w:rPr>
        <w:t>”</w:t>
      </w:r>
      <w:r>
        <w:rPr>
          <w:rFonts w:hint="eastAsia"/>
          <w:color w:val="FF0000"/>
        </w:rPr>
        <w:t>:null</w:t>
      </w:r>
      <w:r>
        <w:t>,</w:t>
      </w:r>
    </w:p>
    <w:p w:rsidR="00192C73" w:rsidRDefault="00192C73" w:rsidP="00192C73">
      <w:pPr>
        <w:ind w:left="420" w:firstLineChars="150" w:firstLine="315"/>
      </w:pPr>
      <w:r>
        <w:rPr>
          <w:color w:val="FF0000"/>
        </w:rPr>
        <w:t>“</w:t>
      </w:r>
      <w:r>
        <w:rPr>
          <w:rFonts w:hint="eastAsia"/>
          <w:color w:val="FF0000"/>
        </w:rPr>
        <w:t>errorInfo</w:t>
      </w:r>
      <w:r>
        <w:rPr>
          <w:color w:val="FF0000"/>
        </w:rPr>
        <w:t>”</w:t>
      </w:r>
      <w:r>
        <w:rPr>
          <w:rFonts w:hint="eastAsia"/>
          <w:color w:val="FF0000"/>
        </w:rPr>
        <w:t>:null</w:t>
      </w:r>
    </w:p>
    <w:p w:rsidR="00192C73" w:rsidRDefault="00192C73" w:rsidP="003F063A">
      <w:pPr>
        <w:ind w:left="420"/>
      </w:pPr>
      <w:r>
        <w:rPr>
          <w:rFonts w:hint="eastAsia"/>
        </w:rPr>
        <w:lastRenderedPageBreak/>
        <w:t>},</w:t>
      </w:r>
    </w:p>
    <w:p w:rsidR="005700F5" w:rsidRDefault="005700F5" w:rsidP="00192C73">
      <w:r>
        <w:t xml:space="preserve">    "result": {</w:t>
      </w:r>
    </w:p>
    <w:p w:rsidR="003F063A" w:rsidRDefault="005700F5" w:rsidP="003F063A">
      <w:pPr>
        <w:ind w:left="420" w:firstLineChars="200" w:firstLine="420"/>
      </w:pPr>
      <w:r>
        <w:rPr>
          <w:rFonts w:hint="eastAsia"/>
        </w:rPr>
        <w:t>"text": "</w:t>
      </w:r>
      <w:r w:rsidR="00C66969">
        <w:rPr>
          <w:rFonts w:hint="eastAsia"/>
        </w:rPr>
        <w:t>空调当前温度</w:t>
      </w:r>
      <w:r>
        <w:rPr>
          <w:rFonts w:hint="eastAsia"/>
        </w:rPr>
        <w:t>",</w:t>
      </w:r>
      <w:r>
        <w:t xml:space="preserve"> </w:t>
      </w:r>
    </w:p>
    <w:p w:rsidR="002C50E3" w:rsidRDefault="002C50E3" w:rsidP="003F063A">
      <w:pPr>
        <w:ind w:left="420" w:firstLineChars="200" w:firstLine="42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:7004,</w:t>
      </w:r>
    </w:p>
    <w:p w:rsidR="002C50E3" w:rsidRDefault="002C50E3" w:rsidP="003F063A">
      <w:pPr>
        <w:ind w:left="420" w:firstLineChars="200" w:firstLine="420"/>
      </w:pPr>
      <w:r>
        <w:t>“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07AC7" w:rsidRDefault="005700F5" w:rsidP="003F063A">
      <w:pPr>
        <w:ind w:firstLineChars="400" w:firstLine="840"/>
      </w:pPr>
      <w:r>
        <w:t>"</w:t>
      </w:r>
      <w:r w:rsidR="00C66969">
        <w:rPr>
          <w:rFonts w:hint="eastAsia"/>
        </w:rPr>
        <w:t>query_result</w:t>
      </w:r>
      <w:r>
        <w:t xml:space="preserve">": </w:t>
      </w:r>
      <w:r w:rsidR="00F05988">
        <w:rPr>
          <w:rFonts w:hint="eastAsia"/>
        </w:rPr>
        <w:t>[</w:t>
      </w:r>
    </w:p>
    <w:p w:rsidR="005700F5" w:rsidRDefault="00C66969" w:rsidP="00F15D5B">
      <w:pPr>
        <w:ind w:leftChars="300" w:left="630" w:firstLineChars="250" w:firstLine="525"/>
      </w:pPr>
      <w:r>
        <w:t>“</w:t>
      </w:r>
      <w:r>
        <w:rPr>
          <w:rFonts w:hint="eastAsia"/>
        </w:rPr>
        <w:t>海尔空调当前温度为</w:t>
      </w:r>
      <w:r>
        <w:rPr>
          <w:rFonts w:hint="eastAsia"/>
        </w:rPr>
        <w:t>23</w:t>
      </w:r>
      <w:r>
        <w:rPr>
          <w:rFonts w:hint="eastAsia"/>
        </w:rPr>
        <w:t>摄氏度</w:t>
      </w:r>
      <w:r>
        <w:t>”</w:t>
      </w:r>
      <w:r w:rsidR="00F05988">
        <w:rPr>
          <w:rFonts w:hint="eastAsia"/>
        </w:rPr>
        <w:t>,</w:t>
      </w:r>
    </w:p>
    <w:p w:rsidR="00F05988" w:rsidRDefault="00F05988" w:rsidP="00F15D5B">
      <w:pPr>
        <w:ind w:leftChars="300" w:left="630" w:firstLineChars="250" w:firstLine="525"/>
      </w:pPr>
      <w:r>
        <w:t>“</w:t>
      </w:r>
      <w:r>
        <w:rPr>
          <w:rFonts w:hint="eastAsia"/>
        </w:rPr>
        <w:t>海尔空调当前温度为</w:t>
      </w:r>
      <w:r>
        <w:rPr>
          <w:rFonts w:hint="eastAsia"/>
        </w:rPr>
        <w:t>23</w:t>
      </w:r>
      <w:r>
        <w:rPr>
          <w:rFonts w:hint="eastAsia"/>
        </w:rPr>
        <w:t>摄氏度</w:t>
      </w:r>
      <w:r>
        <w:t>”</w:t>
      </w:r>
    </w:p>
    <w:p w:rsidR="00FF13C2" w:rsidRDefault="00FF13C2" w:rsidP="00F15D5B">
      <w:pPr>
        <w:ind w:firstLineChars="250" w:firstLine="525"/>
      </w:pPr>
      <w:r>
        <w:rPr>
          <w:rFonts w:hint="eastAsia"/>
        </w:rPr>
        <w:t>]</w:t>
      </w:r>
    </w:p>
    <w:p w:rsidR="005700F5" w:rsidRDefault="005700F5" w:rsidP="005700F5">
      <w:r>
        <w:t xml:space="preserve">    }</w:t>
      </w:r>
    </w:p>
    <w:p w:rsidR="005700F5" w:rsidRDefault="005700F5" w:rsidP="005700F5">
      <w:pPr>
        <w:rPr>
          <w:ins w:id="18" w:author="柳刘" w:date="2015-03-26T14:24:00Z"/>
        </w:rPr>
      </w:pPr>
      <w:r>
        <w:t>}</w:t>
      </w:r>
    </w:p>
    <w:p w:rsidR="005B6E1B" w:rsidRDefault="005B6E1B" w:rsidP="005700F5"/>
    <w:p w:rsidR="005B6E1B" w:rsidRPr="002A7298" w:rsidRDefault="005B6E1B" w:rsidP="005B6E1B">
      <w:pPr>
        <w:pStyle w:val="aa"/>
        <w:numPr>
          <w:ilvl w:val="1"/>
          <w:numId w:val="2"/>
        </w:numPr>
        <w:ind w:left="-284" w:firstLineChars="0" w:firstLine="278"/>
        <w:rPr>
          <w:ins w:id="19" w:author="柳刘" w:date="2015-03-26T14:24:00Z"/>
        </w:rPr>
      </w:pPr>
      <w:ins w:id="20" w:author="柳刘" w:date="2015-03-26T14:24:00Z">
        <w:r>
          <w:rPr>
            <w:rFonts w:hint="eastAsia"/>
          </w:rPr>
          <w:t>输入为同名设备</w:t>
        </w:r>
      </w:ins>
    </w:p>
    <w:p w:rsidR="005B6E1B" w:rsidRPr="00FB6BB7" w:rsidRDefault="005B6E1B" w:rsidP="005B6E1B">
      <w:pPr>
        <w:ind w:left="-284"/>
        <w:rPr>
          <w:ins w:id="21" w:author="柳刘" w:date="2015-03-26T14:24:00Z"/>
        </w:rPr>
      </w:pPr>
      <w:ins w:id="22" w:author="柳刘" w:date="2015-03-26T14:24:00Z">
        <w:r w:rsidRPr="008171BB">
          <w:rPr>
            <w:rFonts w:hint="eastAsia"/>
            <w:b/>
          </w:rPr>
          <w:t>请</w:t>
        </w:r>
        <w:r w:rsidRPr="002A7298">
          <w:rPr>
            <w:rFonts w:hint="eastAsia"/>
            <w:b/>
          </w:rPr>
          <w:t>求内容：</w:t>
        </w:r>
        <w:r>
          <w:rPr>
            <w:rFonts w:hint="eastAsia"/>
          </w:rPr>
          <w:t>{</w:t>
        </w:r>
        <w:r w:rsidRPr="00FE763B">
          <w:rPr>
            <w:rFonts w:hint="eastAsia"/>
          </w:rPr>
          <w:t xml:space="preserve"> </w:t>
        </w:r>
        <w:r>
          <w:rPr>
            <w:rFonts w:hint="eastAsia"/>
          </w:rPr>
          <w:t>source:{src:</w:t>
        </w:r>
        <w:r>
          <w:t>””</w:t>
        </w:r>
        <w:r>
          <w:rPr>
            <w:rFonts w:hint="eastAsia"/>
          </w:rPr>
          <w:t>,v:</w:t>
        </w:r>
        <w:r>
          <w:t>”</w:t>
        </w:r>
        <w:r>
          <w:rPr>
            <w:rFonts w:hint="eastAsia"/>
          </w:rPr>
          <w:t>2.0</w:t>
        </w:r>
        <w:r>
          <w:t>”</w:t>
        </w:r>
        <w:r>
          <w:rPr>
            <w:rFonts w:hint="eastAsia"/>
          </w:rPr>
          <w:t xml:space="preserve">}, </w:t>
        </w:r>
        <w:r>
          <w:t>“</w:t>
        </w:r>
        <w:r>
          <w:rPr>
            <w:rFonts w:hint="eastAsia"/>
          </w:rPr>
          <w:t>text</w:t>
        </w:r>
        <w:r>
          <w:t>”</w:t>
        </w:r>
        <w:r>
          <w:rPr>
            <w:rFonts w:hint="eastAsia"/>
          </w:rPr>
          <w:t>:</w:t>
        </w:r>
        <w:r>
          <w:t>”</w:t>
        </w:r>
        <w:r>
          <w:rPr>
            <w:rFonts w:hint="eastAsia"/>
          </w:rPr>
          <w:t>打开空调</w:t>
        </w:r>
        <w:r>
          <w:t>”</w:t>
        </w:r>
        <w:r>
          <w:rPr>
            <w:rFonts w:hint="eastAsia"/>
          </w:rPr>
          <w:t>}</w:t>
        </w:r>
      </w:ins>
    </w:p>
    <w:p w:rsidR="005B6E1B" w:rsidRPr="00813DA1" w:rsidRDefault="005B6E1B" w:rsidP="005B6E1B">
      <w:pPr>
        <w:rPr>
          <w:ins w:id="23" w:author="柳刘" w:date="2015-03-26T14:24:00Z"/>
          <w:b/>
        </w:rPr>
      </w:pPr>
      <w:ins w:id="24" w:author="柳刘" w:date="2015-03-26T14:24:00Z">
        <w:r>
          <w:rPr>
            <w:rFonts w:hint="eastAsia"/>
            <w:b/>
          </w:rPr>
          <w:t>返回结果：</w:t>
        </w:r>
      </w:ins>
    </w:p>
    <w:p w:rsidR="005B6E1B" w:rsidRDefault="005B6E1B" w:rsidP="005B6E1B">
      <w:pPr>
        <w:rPr>
          <w:ins w:id="25" w:author="柳刘" w:date="2015-03-26T14:24:00Z"/>
        </w:rPr>
      </w:pPr>
      <w:ins w:id="26" w:author="柳刘" w:date="2015-03-26T14:24:00Z">
        <w:r>
          <w:t>{</w:t>
        </w:r>
      </w:ins>
    </w:p>
    <w:p w:rsidR="005B6E1B" w:rsidRDefault="005B6E1B" w:rsidP="005B6E1B">
      <w:pPr>
        <w:rPr>
          <w:ins w:id="27" w:author="柳刘" w:date="2015-03-26T14:24:00Z"/>
        </w:rPr>
      </w:pPr>
      <w:ins w:id="28" w:author="柳刘" w:date="2015-03-26T14:24:00Z">
        <w:r>
          <w:t xml:space="preserve">    "status": </w:t>
        </w:r>
        <w:r>
          <w:rPr>
            <w:rFonts w:hint="eastAsia"/>
            <w:color w:val="FF0000"/>
          </w:rPr>
          <w:t>200</w:t>
        </w:r>
        <w:r>
          <w:t>,</w:t>
        </w:r>
      </w:ins>
    </w:p>
    <w:p w:rsidR="005B6E1B" w:rsidRDefault="005B6E1B" w:rsidP="005B6E1B">
      <w:pPr>
        <w:rPr>
          <w:ins w:id="29" w:author="柳刘" w:date="2015-03-26T14:24:00Z"/>
          <w:color w:val="FF0000"/>
        </w:rPr>
      </w:pPr>
      <w:ins w:id="30" w:author="柳刘" w:date="2015-03-26T14:24:00Z">
        <w:r>
          <w:t xml:space="preserve">    "error": </w:t>
        </w:r>
        <w:r>
          <w:rPr>
            <w:rFonts w:hint="eastAsia"/>
            <w:color w:val="FF0000"/>
          </w:rPr>
          <w:t>{</w:t>
        </w:r>
      </w:ins>
    </w:p>
    <w:p w:rsidR="005B6E1B" w:rsidRDefault="005B6E1B" w:rsidP="005B6E1B">
      <w:pPr>
        <w:ind w:left="420" w:firstLineChars="150" w:firstLine="315"/>
        <w:rPr>
          <w:ins w:id="31" w:author="柳刘" w:date="2015-03-26T14:24:00Z"/>
        </w:rPr>
      </w:pPr>
      <w:ins w:id="32" w:author="柳刘" w:date="2015-03-26T14:24:00Z">
        <w:r>
          <w:rPr>
            <w:color w:val="FF0000"/>
          </w:rPr>
          <w:t>“</w:t>
        </w:r>
        <w:r>
          <w:rPr>
            <w:rFonts w:hint="eastAsia"/>
            <w:color w:val="FF0000"/>
          </w:rPr>
          <w:t>errorCode</w:t>
        </w:r>
        <w:r>
          <w:rPr>
            <w:color w:val="FF0000"/>
          </w:rPr>
          <w:t>”</w:t>
        </w:r>
        <w:r>
          <w:rPr>
            <w:rFonts w:hint="eastAsia"/>
            <w:color w:val="FF0000"/>
          </w:rPr>
          <w:t>:null</w:t>
        </w:r>
        <w:r>
          <w:t>,</w:t>
        </w:r>
      </w:ins>
    </w:p>
    <w:p w:rsidR="005B6E1B" w:rsidRDefault="005B6E1B" w:rsidP="005B6E1B">
      <w:pPr>
        <w:ind w:left="420" w:firstLineChars="150" w:firstLine="315"/>
        <w:rPr>
          <w:ins w:id="33" w:author="柳刘" w:date="2015-03-26T14:24:00Z"/>
        </w:rPr>
      </w:pPr>
      <w:ins w:id="34" w:author="柳刘" w:date="2015-03-26T14:24:00Z">
        <w:r>
          <w:rPr>
            <w:color w:val="FF0000"/>
          </w:rPr>
          <w:t>“</w:t>
        </w:r>
        <w:r>
          <w:rPr>
            <w:rFonts w:hint="eastAsia"/>
            <w:color w:val="FF0000"/>
          </w:rPr>
          <w:t>errorInfo</w:t>
        </w:r>
        <w:r>
          <w:rPr>
            <w:color w:val="FF0000"/>
          </w:rPr>
          <w:t>”</w:t>
        </w:r>
        <w:r>
          <w:rPr>
            <w:rFonts w:hint="eastAsia"/>
            <w:color w:val="FF0000"/>
          </w:rPr>
          <w:t>:null</w:t>
        </w:r>
      </w:ins>
    </w:p>
    <w:p w:rsidR="005B6E1B" w:rsidRDefault="005B6E1B" w:rsidP="005B6E1B">
      <w:pPr>
        <w:ind w:left="420"/>
        <w:rPr>
          <w:ins w:id="35" w:author="柳刘" w:date="2015-03-26T14:24:00Z"/>
        </w:rPr>
      </w:pPr>
      <w:ins w:id="36" w:author="柳刘" w:date="2015-03-26T14:24:00Z">
        <w:r>
          <w:rPr>
            <w:rFonts w:hint="eastAsia"/>
          </w:rPr>
          <w:t>},</w:t>
        </w:r>
      </w:ins>
    </w:p>
    <w:p w:rsidR="005B6E1B" w:rsidRDefault="005B6E1B" w:rsidP="005B6E1B">
      <w:pPr>
        <w:rPr>
          <w:ins w:id="37" w:author="柳刘" w:date="2015-03-26T14:24:00Z"/>
        </w:rPr>
      </w:pPr>
      <w:ins w:id="38" w:author="柳刘" w:date="2015-03-26T14:24:00Z">
        <w:r>
          <w:t xml:space="preserve">    "result": {</w:t>
        </w:r>
      </w:ins>
    </w:p>
    <w:p w:rsidR="005B6E1B" w:rsidRDefault="005B6E1B" w:rsidP="005B6E1B">
      <w:pPr>
        <w:rPr>
          <w:ins w:id="39" w:author="柳刘" w:date="2015-03-26T14:24:00Z"/>
        </w:rPr>
      </w:pPr>
      <w:ins w:id="40" w:author="柳刘" w:date="2015-03-26T14:24:00Z">
        <w:r>
          <w:rPr>
            <w:rFonts w:hint="eastAsia"/>
          </w:rPr>
          <w:t xml:space="preserve">        "text": "</w:t>
        </w:r>
        <w:r>
          <w:rPr>
            <w:rFonts w:hint="eastAsia"/>
          </w:rPr>
          <w:t>打开空调</w:t>
        </w:r>
        <w:r>
          <w:rPr>
            <w:rFonts w:hint="eastAsia"/>
          </w:rPr>
          <w:t>",</w:t>
        </w:r>
      </w:ins>
    </w:p>
    <w:p w:rsidR="005B6E1B" w:rsidRDefault="005B6E1B" w:rsidP="005B6E1B">
      <w:pPr>
        <w:ind w:left="420" w:firstLineChars="200" w:firstLine="420"/>
        <w:rPr>
          <w:ins w:id="41" w:author="柳刘" w:date="2015-03-26T14:24:00Z"/>
        </w:rPr>
      </w:pPr>
      <w:ins w:id="42" w:author="柳刘" w:date="2015-03-26T14:24:00Z">
        <w:r>
          <w:t>“</w:t>
        </w:r>
        <w:r>
          <w:rPr>
            <w:rFonts w:hint="eastAsia"/>
          </w:rPr>
          <w:t>code</w:t>
        </w:r>
        <w:r>
          <w:t>”</w:t>
        </w:r>
        <w:r>
          <w:rPr>
            <w:rFonts w:hint="eastAsia"/>
          </w:rPr>
          <w:t>:700</w:t>
        </w:r>
      </w:ins>
      <w:ins w:id="43" w:author="柳刘" w:date="2015-03-26T14:28:00Z">
        <w:r w:rsidR="00F36BD9">
          <w:rPr>
            <w:rFonts w:hint="eastAsia"/>
          </w:rPr>
          <w:t>5</w:t>
        </w:r>
      </w:ins>
      <w:ins w:id="44" w:author="柳刘" w:date="2015-03-26T14:24:00Z">
        <w:r>
          <w:rPr>
            <w:rFonts w:hint="eastAsia"/>
          </w:rPr>
          <w:t>,</w:t>
        </w:r>
      </w:ins>
    </w:p>
    <w:p w:rsidR="005B6E1B" w:rsidRDefault="005B6E1B">
      <w:pPr>
        <w:ind w:firstLineChars="400" w:firstLine="840"/>
        <w:rPr>
          <w:ins w:id="45" w:author="柳刘" w:date="2015-03-26T14:24:00Z"/>
        </w:rPr>
        <w:pPrChange w:id="46" w:author="柳刘" w:date="2015-03-26T14:26:00Z">
          <w:pPr/>
        </w:pPrChange>
      </w:pPr>
      <w:ins w:id="47" w:author="柳刘" w:date="2015-03-26T14:24:00Z">
        <w:r>
          <w:t>“</w:t>
        </w:r>
        <w:r>
          <w:rPr>
            <w:rFonts w:hint="eastAsia"/>
          </w:rPr>
          <w:t>desc</w:t>
        </w:r>
        <w:r>
          <w:t>”</w:t>
        </w:r>
        <w:r>
          <w:rPr>
            <w:rFonts w:hint="eastAsia"/>
          </w:rPr>
          <w:t>:</w:t>
        </w:r>
        <w:r>
          <w:t>”</w:t>
        </w:r>
        <w:r w:rsidRPr="00FC5801">
          <w:t>识别到</w:t>
        </w:r>
      </w:ins>
      <w:ins w:id="48" w:author="柳刘" w:date="2015-03-26T14:25:00Z">
        <w:r w:rsidR="00847FB4">
          <w:rPr>
            <w:rFonts w:hint="eastAsia"/>
          </w:rPr>
          <w:t>同名设备，</w:t>
        </w:r>
      </w:ins>
      <w:ins w:id="49" w:author="柳刘" w:date="2015-03-26T14:26:00Z">
        <w:r w:rsidR="00847FB4" w:rsidRPr="00847FB4">
          <w:t>先去重命名吧：设备详情页</w:t>
        </w:r>
        <w:r w:rsidR="00847FB4" w:rsidRPr="00847FB4">
          <w:t>-</w:t>
        </w:r>
        <w:r w:rsidR="00847FB4" w:rsidRPr="00847FB4">
          <w:t>设置</w:t>
        </w:r>
        <w:r w:rsidR="00847FB4" w:rsidRPr="00847FB4">
          <w:t>-</w:t>
        </w:r>
        <w:r w:rsidR="00847FB4" w:rsidRPr="00847FB4">
          <w:t>修改设备名称</w:t>
        </w:r>
      </w:ins>
      <w:ins w:id="50" w:author="柳刘" w:date="2015-03-26T14:39:00Z">
        <w:r w:rsidR="00ED4A62">
          <w:rPr>
            <w:rFonts w:hint="eastAsia"/>
          </w:rPr>
          <w:t>(</w:t>
        </w:r>
        <w:r w:rsidR="00ED4A62">
          <w:rPr>
            <w:rFonts w:hint="eastAsia"/>
          </w:rPr>
          <w:t>海尔空调</w:t>
        </w:r>
        <w:r w:rsidR="00ED4A62">
          <w:rPr>
            <w:rFonts w:hint="eastAsia"/>
          </w:rPr>
          <w:t>1</w:t>
        </w:r>
        <w:bookmarkStart w:id="51" w:name="_GoBack"/>
        <w:bookmarkEnd w:id="51"/>
        <w:r w:rsidR="00ED4A62">
          <w:rPr>
            <w:rFonts w:hint="eastAsia"/>
          </w:rPr>
          <w:t>)</w:t>
        </w:r>
      </w:ins>
      <w:ins w:id="52" w:author="柳刘" w:date="2015-03-26T14:24:00Z">
        <w:r>
          <w:t xml:space="preserve">”        </w:t>
        </w:r>
      </w:ins>
    </w:p>
    <w:p w:rsidR="005B6E1B" w:rsidRDefault="005B6E1B" w:rsidP="005B6E1B">
      <w:pPr>
        <w:rPr>
          <w:ins w:id="53" w:author="柳刘" w:date="2015-03-26T14:24:00Z"/>
        </w:rPr>
      </w:pPr>
      <w:ins w:id="54" w:author="柳刘" w:date="2015-03-26T14:24:00Z">
        <w:r>
          <w:t xml:space="preserve">    }</w:t>
        </w:r>
      </w:ins>
    </w:p>
    <w:p w:rsidR="005B6E1B" w:rsidRDefault="005B6E1B" w:rsidP="005B6E1B">
      <w:pPr>
        <w:rPr>
          <w:ins w:id="55" w:author="柳刘" w:date="2015-03-26T14:24:00Z"/>
        </w:rPr>
      </w:pPr>
      <w:ins w:id="56" w:author="柳刘" w:date="2015-03-26T14:24:00Z">
        <w:r>
          <w:t>}</w:t>
        </w:r>
      </w:ins>
    </w:p>
    <w:p w:rsidR="005B6E1B" w:rsidRDefault="005B6E1B" w:rsidP="005B6E1B">
      <w:pPr>
        <w:rPr>
          <w:ins w:id="57" w:author="柳刘" w:date="2015-03-26T14:24:00Z"/>
        </w:rPr>
      </w:pPr>
    </w:p>
    <w:p w:rsidR="005B6E1B" w:rsidRPr="002A7298" w:rsidRDefault="00F36BD9" w:rsidP="005B6E1B">
      <w:pPr>
        <w:pStyle w:val="aa"/>
        <w:numPr>
          <w:ilvl w:val="1"/>
          <w:numId w:val="2"/>
        </w:numPr>
        <w:ind w:left="-284" w:firstLineChars="0" w:firstLine="278"/>
        <w:rPr>
          <w:ins w:id="58" w:author="柳刘" w:date="2015-03-26T14:24:00Z"/>
        </w:rPr>
      </w:pPr>
      <w:ins w:id="59" w:author="柳刘" w:date="2015-03-26T14:27:00Z">
        <w:r>
          <w:rPr>
            <w:rFonts w:hint="eastAsia"/>
          </w:rPr>
          <w:t>找到日常对话</w:t>
        </w:r>
      </w:ins>
    </w:p>
    <w:p w:rsidR="005B6E1B" w:rsidRPr="00FB6BB7" w:rsidRDefault="005B6E1B" w:rsidP="005B6E1B">
      <w:pPr>
        <w:ind w:left="-284"/>
        <w:rPr>
          <w:ins w:id="60" w:author="柳刘" w:date="2015-03-26T14:24:00Z"/>
        </w:rPr>
      </w:pPr>
      <w:ins w:id="61" w:author="柳刘" w:date="2015-03-26T14:24:00Z">
        <w:r w:rsidRPr="008171BB">
          <w:rPr>
            <w:rFonts w:hint="eastAsia"/>
            <w:b/>
          </w:rPr>
          <w:t>请</w:t>
        </w:r>
        <w:r w:rsidRPr="002A7298">
          <w:rPr>
            <w:rFonts w:hint="eastAsia"/>
            <w:b/>
          </w:rPr>
          <w:t>求内容：</w:t>
        </w:r>
        <w:r>
          <w:rPr>
            <w:rFonts w:hint="eastAsia"/>
          </w:rPr>
          <w:t>{</w:t>
        </w:r>
        <w:r w:rsidRPr="00FE763B">
          <w:rPr>
            <w:rFonts w:hint="eastAsia"/>
          </w:rPr>
          <w:t xml:space="preserve"> </w:t>
        </w:r>
        <w:r>
          <w:rPr>
            <w:rFonts w:hint="eastAsia"/>
          </w:rPr>
          <w:t>source:{src:</w:t>
        </w:r>
        <w:r>
          <w:t>””</w:t>
        </w:r>
        <w:r>
          <w:rPr>
            <w:rFonts w:hint="eastAsia"/>
          </w:rPr>
          <w:t>,v:</w:t>
        </w:r>
        <w:r>
          <w:t>”</w:t>
        </w:r>
        <w:r>
          <w:rPr>
            <w:rFonts w:hint="eastAsia"/>
          </w:rPr>
          <w:t>2.0</w:t>
        </w:r>
        <w:r>
          <w:t>”</w:t>
        </w:r>
        <w:r>
          <w:rPr>
            <w:rFonts w:hint="eastAsia"/>
          </w:rPr>
          <w:t xml:space="preserve">}, </w:t>
        </w:r>
        <w:r>
          <w:t>“</w:t>
        </w:r>
        <w:r>
          <w:rPr>
            <w:rFonts w:hint="eastAsia"/>
          </w:rPr>
          <w:t>text</w:t>
        </w:r>
        <w:r>
          <w:t>”</w:t>
        </w:r>
        <w:r>
          <w:rPr>
            <w:rFonts w:hint="eastAsia"/>
          </w:rPr>
          <w:t>:</w:t>
        </w:r>
        <w:r>
          <w:t>”</w:t>
        </w:r>
        <w:r>
          <w:rPr>
            <w:rFonts w:hint="eastAsia"/>
          </w:rPr>
          <w:t>打开空调</w:t>
        </w:r>
        <w:r>
          <w:t>”</w:t>
        </w:r>
        <w:r>
          <w:rPr>
            <w:rFonts w:hint="eastAsia"/>
          </w:rPr>
          <w:t>}</w:t>
        </w:r>
      </w:ins>
    </w:p>
    <w:p w:rsidR="005B6E1B" w:rsidRPr="00813DA1" w:rsidRDefault="005B6E1B" w:rsidP="005B6E1B">
      <w:pPr>
        <w:rPr>
          <w:ins w:id="62" w:author="柳刘" w:date="2015-03-26T14:24:00Z"/>
          <w:b/>
        </w:rPr>
      </w:pPr>
      <w:ins w:id="63" w:author="柳刘" w:date="2015-03-26T14:24:00Z">
        <w:r>
          <w:rPr>
            <w:rFonts w:hint="eastAsia"/>
            <w:b/>
          </w:rPr>
          <w:t>返回结果：</w:t>
        </w:r>
      </w:ins>
    </w:p>
    <w:p w:rsidR="005B6E1B" w:rsidRDefault="005B6E1B" w:rsidP="005B6E1B">
      <w:pPr>
        <w:rPr>
          <w:ins w:id="64" w:author="柳刘" w:date="2015-03-26T14:24:00Z"/>
        </w:rPr>
      </w:pPr>
      <w:ins w:id="65" w:author="柳刘" w:date="2015-03-26T14:24:00Z">
        <w:r>
          <w:t>{</w:t>
        </w:r>
      </w:ins>
    </w:p>
    <w:p w:rsidR="005B6E1B" w:rsidRDefault="005B6E1B" w:rsidP="005B6E1B">
      <w:pPr>
        <w:rPr>
          <w:ins w:id="66" w:author="柳刘" w:date="2015-03-26T14:24:00Z"/>
        </w:rPr>
      </w:pPr>
      <w:ins w:id="67" w:author="柳刘" w:date="2015-03-26T14:24:00Z">
        <w:r>
          <w:t xml:space="preserve">    "status": </w:t>
        </w:r>
        <w:r>
          <w:rPr>
            <w:rFonts w:hint="eastAsia"/>
            <w:color w:val="FF0000"/>
          </w:rPr>
          <w:t>200</w:t>
        </w:r>
        <w:r>
          <w:t>,</w:t>
        </w:r>
      </w:ins>
    </w:p>
    <w:p w:rsidR="005B6E1B" w:rsidRDefault="005B6E1B" w:rsidP="005B6E1B">
      <w:pPr>
        <w:rPr>
          <w:ins w:id="68" w:author="柳刘" w:date="2015-03-26T14:24:00Z"/>
          <w:color w:val="FF0000"/>
        </w:rPr>
      </w:pPr>
      <w:ins w:id="69" w:author="柳刘" w:date="2015-03-26T14:24:00Z">
        <w:r>
          <w:t xml:space="preserve">    "error": </w:t>
        </w:r>
        <w:r>
          <w:rPr>
            <w:rFonts w:hint="eastAsia"/>
            <w:color w:val="FF0000"/>
          </w:rPr>
          <w:t>{</w:t>
        </w:r>
      </w:ins>
    </w:p>
    <w:p w:rsidR="005B6E1B" w:rsidRDefault="005B6E1B" w:rsidP="005B6E1B">
      <w:pPr>
        <w:ind w:left="420" w:firstLineChars="150" w:firstLine="315"/>
        <w:rPr>
          <w:ins w:id="70" w:author="柳刘" w:date="2015-03-26T14:24:00Z"/>
        </w:rPr>
      </w:pPr>
      <w:ins w:id="71" w:author="柳刘" w:date="2015-03-26T14:24:00Z">
        <w:r>
          <w:rPr>
            <w:color w:val="FF0000"/>
          </w:rPr>
          <w:t>“</w:t>
        </w:r>
        <w:r>
          <w:rPr>
            <w:rFonts w:hint="eastAsia"/>
            <w:color w:val="FF0000"/>
          </w:rPr>
          <w:t>errorCode</w:t>
        </w:r>
        <w:r>
          <w:rPr>
            <w:color w:val="FF0000"/>
          </w:rPr>
          <w:t>”</w:t>
        </w:r>
        <w:r>
          <w:rPr>
            <w:rFonts w:hint="eastAsia"/>
            <w:color w:val="FF0000"/>
          </w:rPr>
          <w:t>:null</w:t>
        </w:r>
        <w:r>
          <w:t>,</w:t>
        </w:r>
      </w:ins>
    </w:p>
    <w:p w:rsidR="005B6E1B" w:rsidRDefault="005B6E1B" w:rsidP="005B6E1B">
      <w:pPr>
        <w:ind w:left="420" w:firstLineChars="150" w:firstLine="315"/>
        <w:rPr>
          <w:ins w:id="72" w:author="柳刘" w:date="2015-03-26T14:24:00Z"/>
        </w:rPr>
      </w:pPr>
      <w:ins w:id="73" w:author="柳刘" w:date="2015-03-26T14:24:00Z">
        <w:r>
          <w:rPr>
            <w:color w:val="FF0000"/>
          </w:rPr>
          <w:t>“</w:t>
        </w:r>
        <w:r>
          <w:rPr>
            <w:rFonts w:hint="eastAsia"/>
            <w:color w:val="FF0000"/>
          </w:rPr>
          <w:t>errorInfo</w:t>
        </w:r>
        <w:r>
          <w:rPr>
            <w:color w:val="FF0000"/>
          </w:rPr>
          <w:t>”</w:t>
        </w:r>
        <w:r>
          <w:rPr>
            <w:rFonts w:hint="eastAsia"/>
            <w:color w:val="FF0000"/>
          </w:rPr>
          <w:t>:null</w:t>
        </w:r>
      </w:ins>
    </w:p>
    <w:p w:rsidR="005B6E1B" w:rsidRDefault="005B6E1B" w:rsidP="005B6E1B">
      <w:pPr>
        <w:ind w:left="420"/>
        <w:rPr>
          <w:ins w:id="74" w:author="柳刘" w:date="2015-03-26T14:24:00Z"/>
        </w:rPr>
      </w:pPr>
      <w:ins w:id="75" w:author="柳刘" w:date="2015-03-26T14:24:00Z">
        <w:r>
          <w:rPr>
            <w:rFonts w:hint="eastAsia"/>
          </w:rPr>
          <w:t>},</w:t>
        </w:r>
      </w:ins>
    </w:p>
    <w:p w:rsidR="005B6E1B" w:rsidRDefault="005B6E1B" w:rsidP="005B6E1B">
      <w:pPr>
        <w:rPr>
          <w:ins w:id="76" w:author="柳刘" w:date="2015-03-26T14:24:00Z"/>
        </w:rPr>
      </w:pPr>
      <w:ins w:id="77" w:author="柳刘" w:date="2015-03-26T14:24:00Z">
        <w:r>
          <w:t xml:space="preserve">    "result": {</w:t>
        </w:r>
      </w:ins>
    </w:p>
    <w:p w:rsidR="005B6E1B" w:rsidRDefault="005B6E1B" w:rsidP="005B6E1B">
      <w:pPr>
        <w:rPr>
          <w:ins w:id="78" w:author="柳刘" w:date="2015-03-26T14:24:00Z"/>
        </w:rPr>
      </w:pPr>
      <w:ins w:id="79" w:author="柳刘" w:date="2015-03-26T14:24:00Z">
        <w:r>
          <w:rPr>
            <w:rFonts w:hint="eastAsia"/>
          </w:rPr>
          <w:t xml:space="preserve">        "text": "</w:t>
        </w:r>
        <w:r>
          <w:rPr>
            <w:rFonts w:hint="eastAsia"/>
          </w:rPr>
          <w:t>打开空调</w:t>
        </w:r>
        <w:r>
          <w:rPr>
            <w:rFonts w:hint="eastAsia"/>
          </w:rPr>
          <w:t>",</w:t>
        </w:r>
      </w:ins>
    </w:p>
    <w:p w:rsidR="005B6E1B" w:rsidRDefault="005B6E1B" w:rsidP="005B6E1B">
      <w:pPr>
        <w:ind w:left="420" w:firstLineChars="200" w:firstLine="420"/>
        <w:rPr>
          <w:ins w:id="80" w:author="柳刘" w:date="2015-03-26T14:24:00Z"/>
        </w:rPr>
      </w:pPr>
      <w:ins w:id="81" w:author="柳刘" w:date="2015-03-26T14:24:00Z">
        <w:r>
          <w:t>“</w:t>
        </w:r>
        <w:r>
          <w:rPr>
            <w:rFonts w:hint="eastAsia"/>
          </w:rPr>
          <w:t>code</w:t>
        </w:r>
        <w:r>
          <w:t>”</w:t>
        </w:r>
        <w:r>
          <w:rPr>
            <w:rFonts w:hint="eastAsia"/>
          </w:rPr>
          <w:t>:700</w:t>
        </w:r>
      </w:ins>
      <w:ins w:id="82" w:author="柳刘" w:date="2015-03-26T14:28:00Z">
        <w:r w:rsidR="00F36BD9">
          <w:rPr>
            <w:rFonts w:hint="eastAsia"/>
          </w:rPr>
          <w:t>6</w:t>
        </w:r>
      </w:ins>
      <w:ins w:id="83" w:author="柳刘" w:date="2015-03-26T14:24:00Z">
        <w:r>
          <w:rPr>
            <w:rFonts w:hint="eastAsia"/>
          </w:rPr>
          <w:t>,</w:t>
        </w:r>
      </w:ins>
    </w:p>
    <w:p w:rsidR="005B6E1B" w:rsidRDefault="005B6E1B">
      <w:pPr>
        <w:ind w:firstLineChars="400" w:firstLine="840"/>
        <w:rPr>
          <w:ins w:id="84" w:author="柳刘" w:date="2015-03-26T14:24:00Z"/>
        </w:rPr>
        <w:pPrChange w:id="85" w:author="柳刘" w:date="2015-03-26T14:28:00Z">
          <w:pPr/>
        </w:pPrChange>
      </w:pPr>
      <w:ins w:id="86" w:author="柳刘" w:date="2015-03-26T14:24:00Z">
        <w:r>
          <w:t>“</w:t>
        </w:r>
        <w:r>
          <w:rPr>
            <w:rFonts w:hint="eastAsia"/>
          </w:rPr>
          <w:t>desc</w:t>
        </w:r>
        <w:r>
          <w:t>”</w:t>
        </w:r>
        <w:r>
          <w:rPr>
            <w:rFonts w:hint="eastAsia"/>
          </w:rPr>
          <w:t>:</w:t>
        </w:r>
        <w:r>
          <w:t>”</w:t>
        </w:r>
      </w:ins>
      <w:ins w:id="87" w:author="柳刘" w:date="2015-03-26T14:31:00Z">
        <w:r w:rsidR="00F36BD9">
          <w:rPr>
            <w:rFonts w:hint="eastAsia"/>
          </w:rPr>
          <w:t>&lt;</w:t>
        </w:r>
        <w:r w:rsidR="00F36BD9">
          <w:rPr>
            <w:rFonts w:hint="eastAsia"/>
          </w:rPr>
          <w:t>应答结果</w:t>
        </w:r>
        <w:r w:rsidR="00F36BD9">
          <w:rPr>
            <w:rFonts w:hint="eastAsia"/>
          </w:rPr>
          <w:t>&gt;</w:t>
        </w:r>
      </w:ins>
      <w:ins w:id="88" w:author="柳刘" w:date="2015-03-26T14:24:00Z">
        <w:r>
          <w:t>”</w:t>
        </w:r>
      </w:ins>
    </w:p>
    <w:p w:rsidR="005B6E1B" w:rsidRDefault="005B6E1B" w:rsidP="005B6E1B">
      <w:pPr>
        <w:rPr>
          <w:ins w:id="89" w:author="柳刘" w:date="2015-03-26T14:24:00Z"/>
        </w:rPr>
      </w:pPr>
      <w:ins w:id="90" w:author="柳刘" w:date="2015-03-26T14:24:00Z">
        <w:r>
          <w:t xml:space="preserve">        ]</w:t>
        </w:r>
      </w:ins>
    </w:p>
    <w:p w:rsidR="005B6E1B" w:rsidRDefault="005B6E1B" w:rsidP="005B6E1B">
      <w:pPr>
        <w:rPr>
          <w:ins w:id="91" w:author="柳刘" w:date="2015-03-26T14:24:00Z"/>
        </w:rPr>
      </w:pPr>
      <w:ins w:id="92" w:author="柳刘" w:date="2015-03-26T14:24:00Z">
        <w:r>
          <w:t xml:space="preserve">    }</w:t>
        </w:r>
      </w:ins>
    </w:p>
    <w:p w:rsidR="005B6E1B" w:rsidRDefault="005B6E1B" w:rsidP="005B6E1B">
      <w:pPr>
        <w:rPr>
          <w:ins w:id="93" w:author="柳刘" w:date="2015-03-26T14:24:00Z"/>
        </w:rPr>
      </w:pPr>
      <w:ins w:id="94" w:author="柳刘" w:date="2015-03-26T14:24:00Z">
        <w:r>
          <w:lastRenderedPageBreak/>
          <w:t>}</w:t>
        </w:r>
      </w:ins>
    </w:p>
    <w:p w:rsidR="005B6E1B" w:rsidRDefault="005B6E1B" w:rsidP="005B6E1B">
      <w:pPr>
        <w:rPr>
          <w:ins w:id="95" w:author="柳刘" w:date="2015-03-26T14:24:00Z"/>
        </w:rPr>
      </w:pPr>
    </w:p>
    <w:p w:rsidR="00A479CC" w:rsidRPr="005700F5" w:rsidRDefault="00A479CC" w:rsidP="002356F7"/>
    <w:p w:rsidR="002356F7" w:rsidRPr="00813DA1" w:rsidRDefault="002356F7" w:rsidP="0099087F">
      <w:pPr>
        <w:pStyle w:val="2"/>
      </w:pPr>
      <w:r w:rsidRPr="00813DA1">
        <w:rPr>
          <w:rFonts w:hint="eastAsia"/>
        </w:rPr>
        <w:t>语音控制命令确认</w:t>
      </w:r>
    </w:p>
    <w:p w:rsidR="002356F7" w:rsidRPr="00A448DC" w:rsidRDefault="00A448DC" w:rsidP="00A448DC">
      <w:pPr>
        <w:pStyle w:val="aa"/>
        <w:numPr>
          <w:ilvl w:val="0"/>
          <w:numId w:val="4"/>
        </w:numPr>
        <w:ind w:firstLineChars="0"/>
        <w:rPr>
          <w:b/>
        </w:rPr>
      </w:pPr>
      <w:r w:rsidRPr="00F4519B">
        <w:rPr>
          <w:rFonts w:hint="eastAsia"/>
          <w:b/>
        </w:rPr>
        <w:t>请求接口：</w:t>
      </w:r>
      <w:r w:rsidR="002356F7" w:rsidRPr="00A448DC">
        <w:rPr>
          <w:rFonts w:hint="eastAsia"/>
        </w:rPr>
        <w:t>http://gw.smart.jd.com/f/service/voiceCommand</w:t>
      </w:r>
      <w:r w:rsidR="00706F9C" w:rsidRPr="00A448DC">
        <w:rPr>
          <w:rFonts w:hint="eastAsia"/>
        </w:rPr>
        <w:t>Confirm</w:t>
      </w:r>
    </w:p>
    <w:p w:rsidR="002356F7" w:rsidRDefault="002356F7" w:rsidP="002356F7"/>
    <w:p w:rsidR="00A448DC" w:rsidRPr="001D0821" w:rsidRDefault="00A448DC" w:rsidP="00A448DC">
      <w:pPr>
        <w:pStyle w:val="aa"/>
        <w:numPr>
          <w:ilvl w:val="0"/>
          <w:numId w:val="4"/>
        </w:numPr>
        <w:ind w:firstLineChars="0"/>
        <w:rPr>
          <w:b/>
        </w:rPr>
      </w:pPr>
      <w:r w:rsidRPr="001D0821">
        <w:rPr>
          <w:rFonts w:hint="eastAsia"/>
          <w:b/>
        </w:rPr>
        <w:t>请求内容：</w:t>
      </w:r>
    </w:p>
    <w:tbl>
      <w:tblPr>
        <w:tblW w:w="8439" w:type="dxa"/>
        <w:tblInd w:w="75" w:type="dxa"/>
        <w:tblBorders>
          <w:top w:val="single" w:sz="6" w:space="0" w:color="999999"/>
          <w:lef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1711"/>
        <w:gridCol w:w="1418"/>
        <w:gridCol w:w="3402"/>
      </w:tblGrid>
      <w:tr w:rsidR="00A448DC" w:rsidRPr="005B3F71" w:rsidTr="002A7298">
        <w:tc>
          <w:tcPr>
            <w:tcW w:w="1908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A448DC" w:rsidRPr="002F33ED" w:rsidRDefault="00A448DC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名称</w:t>
            </w:r>
          </w:p>
        </w:tc>
        <w:tc>
          <w:tcPr>
            <w:tcW w:w="171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A448DC" w:rsidRPr="002F33ED" w:rsidRDefault="00A448DC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A448DC" w:rsidRPr="002F33ED" w:rsidRDefault="00A448DC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必选</w:t>
            </w:r>
          </w:p>
        </w:tc>
        <w:tc>
          <w:tcPr>
            <w:tcW w:w="340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A448DC" w:rsidRPr="002F33ED" w:rsidRDefault="00A448DC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描述</w:t>
            </w:r>
          </w:p>
        </w:tc>
      </w:tr>
      <w:tr w:rsidR="008C0429" w:rsidRPr="005B3F71" w:rsidTr="001C325A">
        <w:tc>
          <w:tcPr>
            <w:tcW w:w="1908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8C0429" w:rsidRPr="00FB6BB7" w:rsidRDefault="008C0429" w:rsidP="002A7298">
            <w:r>
              <w:t>feed_id</w:t>
            </w:r>
          </w:p>
        </w:tc>
        <w:tc>
          <w:tcPr>
            <w:tcW w:w="171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C0429" w:rsidRPr="00FB6BB7" w:rsidRDefault="00143C95" w:rsidP="002A7298">
            <w:r>
              <w:rPr>
                <w:rFonts w:hint="eastAsia"/>
              </w:rPr>
              <w:t>long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8C0429" w:rsidRPr="005B3F71" w:rsidRDefault="008C0429" w:rsidP="002A7298">
            <w:r>
              <w:rPr>
                <w:rFonts w:hint="eastAsia"/>
              </w:rPr>
              <w:t>Y</w:t>
            </w:r>
          </w:p>
        </w:tc>
        <w:tc>
          <w:tcPr>
            <w:tcW w:w="340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8C0429" w:rsidRPr="005B3F71" w:rsidRDefault="00143C95" w:rsidP="002A729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feedId</w:t>
            </w:r>
          </w:p>
        </w:tc>
      </w:tr>
      <w:tr w:rsidR="008C0429" w:rsidRPr="005B3F71" w:rsidTr="00143C95">
        <w:tc>
          <w:tcPr>
            <w:tcW w:w="1908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8C0429" w:rsidRPr="00FB6BB7" w:rsidRDefault="008C0429" w:rsidP="002A7298">
            <w:r>
              <w:rPr>
                <w:rFonts w:hint="eastAsia"/>
              </w:rPr>
              <w:t>text</w:t>
            </w:r>
          </w:p>
        </w:tc>
        <w:tc>
          <w:tcPr>
            <w:tcW w:w="171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8C0429" w:rsidRPr="00FB6BB7" w:rsidRDefault="00143C95" w:rsidP="002A729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8C0429" w:rsidRPr="005B3F71" w:rsidRDefault="008C0429" w:rsidP="002A7298">
            <w:r>
              <w:rPr>
                <w:rFonts w:hint="eastAsia"/>
              </w:rPr>
              <w:t>Y</w:t>
            </w:r>
          </w:p>
        </w:tc>
        <w:tc>
          <w:tcPr>
            <w:tcW w:w="340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8C0429" w:rsidRPr="005B3F71" w:rsidRDefault="00143C95" w:rsidP="002A7298">
            <w:r>
              <w:rPr>
                <w:rFonts w:hint="eastAsia"/>
              </w:rPr>
              <w:t>相关输入文本</w:t>
            </w:r>
          </w:p>
        </w:tc>
      </w:tr>
      <w:tr w:rsidR="00143C95" w:rsidRPr="005B3F71" w:rsidTr="00595737">
        <w:tc>
          <w:tcPr>
            <w:tcW w:w="190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143C95" w:rsidRDefault="00143C95" w:rsidP="002A7298">
            <w:r>
              <w:t>json_body</w:t>
            </w:r>
          </w:p>
          <w:p w:rsidR="00143C95" w:rsidRPr="00FB6BB7" w:rsidRDefault="00143C95" w:rsidP="002A7298">
            <w:r>
              <w:rPr>
                <w:rFonts w:hint="eastAsia"/>
              </w:rPr>
              <w:t>(</w:t>
            </w:r>
            <w:r w:rsidR="008D77C8">
              <w:rPr>
                <w:rFonts w:hint="eastAsia"/>
              </w:rPr>
              <w:t>格式为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)</w:t>
            </w:r>
          </w:p>
        </w:tc>
        <w:tc>
          <w:tcPr>
            <w:tcW w:w="171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143C95" w:rsidRPr="00143C95" w:rsidRDefault="00143C95" w:rsidP="002A7298">
            <w:r>
              <w:t>stream_id</w:t>
            </w:r>
          </w:p>
        </w:tc>
        <w:tc>
          <w:tcPr>
            <w:tcW w:w="141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143C95" w:rsidRPr="00FB6BB7" w:rsidRDefault="00143C95" w:rsidP="002A7298">
            <w:r>
              <w:rPr>
                <w:rFonts w:hint="eastAsia"/>
              </w:rPr>
              <w:t>Y</w:t>
            </w:r>
          </w:p>
        </w:tc>
        <w:tc>
          <w:tcPr>
            <w:tcW w:w="34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143C95" w:rsidRPr="005B3F71" w:rsidRDefault="008D77C8" w:rsidP="002A7298">
            <w:r>
              <w:rPr>
                <w:rFonts w:hint="eastAsia"/>
              </w:rPr>
              <w:t>控制的</w:t>
            </w:r>
            <w:r>
              <w:rPr>
                <w:rFonts w:hint="eastAsia"/>
              </w:rPr>
              <w:t>stream</w:t>
            </w:r>
          </w:p>
        </w:tc>
      </w:tr>
      <w:tr w:rsidR="00143C95" w:rsidRPr="005B3F71" w:rsidTr="00595737">
        <w:tc>
          <w:tcPr>
            <w:tcW w:w="1908" w:type="dxa"/>
            <w:vMerge/>
            <w:tcBorders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143C95" w:rsidRDefault="00143C95" w:rsidP="002A7298"/>
        </w:tc>
        <w:tc>
          <w:tcPr>
            <w:tcW w:w="171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143C95" w:rsidRPr="00143C95" w:rsidRDefault="00143C95" w:rsidP="002A7298">
            <w:r>
              <w:t>current_value</w:t>
            </w:r>
          </w:p>
        </w:tc>
        <w:tc>
          <w:tcPr>
            <w:tcW w:w="141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143C95" w:rsidRPr="00FB6BB7" w:rsidRDefault="00143C95" w:rsidP="002A7298">
            <w:r>
              <w:rPr>
                <w:rFonts w:hint="eastAsia"/>
              </w:rPr>
              <w:t>Y</w:t>
            </w:r>
          </w:p>
        </w:tc>
        <w:tc>
          <w:tcPr>
            <w:tcW w:w="34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143C95" w:rsidRPr="005B3F71" w:rsidRDefault="008D77C8" w:rsidP="002A7298">
            <w:r>
              <w:rPr>
                <w:rFonts w:hint="eastAsia"/>
              </w:rPr>
              <w:t>需要设置的值</w:t>
            </w:r>
          </w:p>
        </w:tc>
      </w:tr>
      <w:tr w:rsidR="00143C95" w:rsidRPr="005B3F71" w:rsidTr="00595737">
        <w:tc>
          <w:tcPr>
            <w:tcW w:w="1908" w:type="dxa"/>
            <w:vMerge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143C95" w:rsidRDefault="00143C95" w:rsidP="002A7298"/>
        </w:tc>
        <w:tc>
          <w:tcPr>
            <w:tcW w:w="171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143C95" w:rsidRPr="00143C95" w:rsidRDefault="00143C95" w:rsidP="002A7298">
            <w:r>
              <w:rPr>
                <w:rFonts w:hint="eastAsia"/>
              </w:rPr>
              <w:t>at</w:t>
            </w:r>
          </w:p>
        </w:tc>
        <w:tc>
          <w:tcPr>
            <w:tcW w:w="141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143C95" w:rsidRPr="00FB6BB7" w:rsidRDefault="00143C95" w:rsidP="002A7298">
            <w:r>
              <w:rPr>
                <w:rFonts w:hint="eastAsia"/>
              </w:rPr>
              <w:t>Y</w:t>
            </w:r>
          </w:p>
        </w:tc>
        <w:tc>
          <w:tcPr>
            <w:tcW w:w="34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143C95" w:rsidRPr="005B3F71" w:rsidRDefault="008D77C8" w:rsidP="002A7298">
            <w:r>
              <w:rPr>
                <w:rFonts w:hint="eastAsia"/>
              </w:rPr>
              <w:t>时间</w:t>
            </w:r>
          </w:p>
        </w:tc>
      </w:tr>
    </w:tbl>
    <w:p w:rsidR="00A448DC" w:rsidRDefault="00A448DC" w:rsidP="00A448DC">
      <w:pPr>
        <w:rPr>
          <w:b/>
        </w:rPr>
      </w:pPr>
    </w:p>
    <w:p w:rsidR="00A448DC" w:rsidRPr="00890FD3" w:rsidRDefault="00A448DC" w:rsidP="00A448DC">
      <w:pPr>
        <w:pStyle w:val="aa"/>
        <w:numPr>
          <w:ilvl w:val="0"/>
          <w:numId w:val="4"/>
        </w:numPr>
        <w:ind w:firstLineChars="0"/>
        <w:rPr>
          <w:b/>
        </w:rPr>
      </w:pPr>
      <w:r w:rsidRPr="00890FD3">
        <w:rPr>
          <w:rFonts w:hint="eastAsia"/>
          <w:b/>
        </w:rPr>
        <w:t>返回结果：</w:t>
      </w:r>
      <w:r w:rsidRPr="00F4519B">
        <w:rPr>
          <w:rFonts w:hint="eastAsia"/>
        </w:rPr>
        <w:t>格式为</w:t>
      </w:r>
      <w:r w:rsidRPr="00F4519B">
        <w:rPr>
          <w:rFonts w:hint="eastAsia"/>
        </w:rPr>
        <w:t>JSON</w:t>
      </w:r>
    </w:p>
    <w:tbl>
      <w:tblPr>
        <w:tblStyle w:val="a8"/>
        <w:tblW w:w="8414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836"/>
        <w:gridCol w:w="850"/>
        <w:gridCol w:w="3311"/>
      </w:tblGrid>
      <w:tr w:rsidR="00A448DC" w:rsidRPr="002F33ED" w:rsidTr="002A7298">
        <w:tc>
          <w:tcPr>
            <w:tcW w:w="1417" w:type="dxa"/>
          </w:tcPr>
          <w:p w:rsidR="00A448DC" w:rsidRPr="002F33ED" w:rsidRDefault="00A448DC" w:rsidP="002A7298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36" w:type="dxa"/>
          </w:tcPr>
          <w:p w:rsidR="00A448DC" w:rsidRPr="002F33ED" w:rsidRDefault="00A448DC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数据</w:t>
            </w:r>
          </w:p>
        </w:tc>
        <w:tc>
          <w:tcPr>
            <w:tcW w:w="850" w:type="dxa"/>
          </w:tcPr>
          <w:p w:rsidR="00A448DC" w:rsidRPr="002F33ED" w:rsidRDefault="00A448DC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必选</w:t>
            </w:r>
          </w:p>
        </w:tc>
        <w:tc>
          <w:tcPr>
            <w:tcW w:w="3311" w:type="dxa"/>
          </w:tcPr>
          <w:p w:rsidR="00A448DC" w:rsidRPr="002F33ED" w:rsidRDefault="00A448DC" w:rsidP="002A7298">
            <w:pPr>
              <w:rPr>
                <w:b/>
              </w:rPr>
            </w:pPr>
            <w:r w:rsidRPr="002F33ED">
              <w:rPr>
                <w:rFonts w:hint="eastAsia"/>
                <w:b/>
              </w:rPr>
              <w:t>说明</w:t>
            </w:r>
          </w:p>
        </w:tc>
      </w:tr>
      <w:tr w:rsidR="00A448DC" w:rsidRPr="002F33ED" w:rsidTr="002A7298">
        <w:tc>
          <w:tcPr>
            <w:tcW w:w="1417" w:type="dxa"/>
          </w:tcPr>
          <w:p w:rsidR="00A448DC" w:rsidRPr="002F33ED" w:rsidRDefault="00A448DC" w:rsidP="002A7298">
            <w:r>
              <w:rPr>
                <w:rFonts w:hint="eastAsia"/>
              </w:rPr>
              <w:t>status</w:t>
            </w:r>
          </w:p>
        </w:tc>
        <w:tc>
          <w:tcPr>
            <w:tcW w:w="2836" w:type="dxa"/>
          </w:tcPr>
          <w:p w:rsidR="00A448DC" w:rsidRPr="002F33ED" w:rsidRDefault="00A448DC" w:rsidP="002A7298"/>
        </w:tc>
        <w:tc>
          <w:tcPr>
            <w:tcW w:w="850" w:type="dxa"/>
          </w:tcPr>
          <w:p w:rsidR="00A448DC" w:rsidRPr="002F33ED" w:rsidRDefault="00A448DC" w:rsidP="002A7298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</w:tcPr>
          <w:p w:rsidR="00A448DC" w:rsidRPr="002F33ED" w:rsidRDefault="00A448DC" w:rsidP="00B137DD">
            <w:r>
              <w:rPr>
                <w:rFonts w:hint="eastAsia"/>
              </w:rPr>
              <w:t>系统状态码</w:t>
            </w:r>
          </w:p>
        </w:tc>
      </w:tr>
      <w:tr w:rsidR="007A159A" w:rsidRPr="002F33ED" w:rsidTr="002A7298">
        <w:tc>
          <w:tcPr>
            <w:tcW w:w="1417" w:type="dxa"/>
            <w:vMerge w:val="restart"/>
          </w:tcPr>
          <w:p w:rsidR="007A159A" w:rsidRPr="002F33ED" w:rsidRDefault="007A159A" w:rsidP="002A7298">
            <w:r>
              <w:t>error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时必选）</w:t>
            </w:r>
          </w:p>
        </w:tc>
        <w:tc>
          <w:tcPr>
            <w:tcW w:w="2836" w:type="dxa"/>
          </w:tcPr>
          <w:p w:rsidR="007A159A" w:rsidRPr="002F33ED" w:rsidRDefault="007A159A" w:rsidP="002A7298">
            <w:r w:rsidRPr="00AA7419">
              <w:t>errorCode</w:t>
            </w:r>
          </w:p>
        </w:tc>
        <w:tc>
          <w:tcPr>
            <w:tcW w:w="850" w:type="dxa"/>
          </w:tcPr>
          <w:p w:rsidR="007A159A" w:rsidRPr="002F33ED" w:rsidRDefault="007A159A" w:rsidP="002A7298">
            <w:r>
              <w:rPr>
                <w:rFonts w:hint="eastAsia"/>
              </w:rPr>
              <w:t>N</w:t>
            </w:r>
          </w:p>
        </w:tc>
        <w:tc>
          <w:tcPr>
            <w:tcW w:w="3311" w:type="dxa"/>
          </w:tcPr>
          <w:p w:rsidR="007A159A" w:rsidRPr="002F33ED" w:rsidRDefault="007A159A" w:rsidP="002A7298">
            <w:r>
              <w:rPr>
                <w:rFonts w:hint="eastAsia"/>
              </w:rPr>
              <w:t>错误码</w:t>
            </w:r>
          </w:p>
        </w:tc>
      </w:tr>
      <w:tr w:rsidR="007A159A" w:rsidRPr="002F33ED" w:rsidTr="002A7298">
        <w:tc>
          <w:tcPr>
            <w:tcW w:w="1417" w:type="dxa"/>
            <w:vMerge/>
          </w:tcPr>
          <w:p w:rsidR="007A159A" w:rsidRDefault="007A159A" w:rsidP="002A7298"/>
        </w:tc>
        <w:tc>
          <w:tcPr>
            <w:tcW w:w="2836" w:type="dxa"/>
          </w:tcPr>
          <w:p w:rsidR="007A159A" w:rsidRPr="002F33ED" w:rsidRDefault="007A159A" w:rsidP="002A7298">
            <w:r w:rsidRPr="00AA7419">
              <w:t>errorInfo</w:t>
            </w:r>
          </w:p>
        </w:tc>
        <w:tc>
          <w:tcPr>
            <w:tcW w:w="850" w:type="dxa"/>
          </w:tcPr>
          <w:p w:rsidR="007A159A" w:rsidRPr="002F33ED" w:rsidRDefault="007A159A" w:rsidP="002A7298">
            <w:r>
              <w:rPr>
                <w:rFonts w:hint="eastAsia"/>
              </w:rPr>
              <w:t>N</w:t>
            </w:r>
          </w:p>
        </w:tc>
        <w:tc>
          <w:tcPr>
            <w:tcW w:w="3311" w:type="dxa"/>
          </w:tcPr>
          <w:p w:rsidR="007A159A" w:rsidRPr="002F33ED" w:rsidRDefault="007A159A" w:rsidP="002A7298">
            <w:r>
              <w:rPr>
                <w:rFonts w:hint="eastAsia"/>
              </w:rPr>
              <w:t>错误描述</w:t>
            </w:r>
          </w:p>
        </w:tc>
      </w:tr>
      <w:tr w:rsidR="007A159A" w:rsidRPr="002F33ED" w:rsidTr="002A7298">
        <w:tc>
          <w:tcPr>
            <w:tcW w:w="1417" w:type="dxa"/>
          </w:tcPr>
          <w:p w:rsidR="007A159A" w:rsidRPr="002F33ED" w:rsidRDefault="007A159A" w:rsidP="002A7298">
            <w:r>
              <w:t>result</w:t>
            </w:r>
          </w:p>
        </w:tc>
        <w:tc>
          <w:tcPr>
            <w:tcW w:w="2836" w:type="dxa"/>
          </w:tcPr>
          <w:p w:rsidR="007A159A" w:rsidRPr="002F33ED" w:rsidRDefault="007A159A" w:rsidP="002A7298">
            <w:r>
              <w:rPr>
                <w:rFonts w:hint="eastAsia"/>
              </w:rPr>
              <w:t>空</w:t>
            </w:r>
          </w:p>
        </w:tc>
        <w:tc>
          <w:tcPr>
            <w:tcW w:w="850" w:type="dxa"/>
          </w:tcPr>
          <w:p w:rsidR="007A159A" w:rsidRPr="002F33ED" w:rsidRDefault="00F00BBA" w:rsidP="002A7298">
            <w:r>
              <w:rPr>
                <w:rFonts w:hint="eastAsia"/>
              </w:rPr>
              <w:t>N</w:t>
            </w:r>
          </w:p>
        </w:tc>
        <w:tc>
          <w:tcPr>
            <w:tcW w:w="3311" w:type="dxa"/>
          </w:tcPr>
          <w:p w:rsidR="007A159A" w:rsidRPr="002F33ED" w:rsidRDefault="007A159A" w:rsidP="001D3706">
            <w:pPr>
              <w:jc w:val="left"/>
            </w:pPr>
            <w:r>
              <w:rPr>
                <w:rFonts w:hint="eastAsia"/>
              </w:rPr>
              <w:t>与手动发起的控制保持一致</w:t>
            </w:r>
          </w:p>
        </w:tc>
      </w:tr>
    </w:tbl>
    <w:p w:rsidR="00A448DC" w:rsidRPr="001D0821" w:rsidRDefault="00A448DC" w:rsidP="00A448DC"/>
    <w:p w:rsidR="00A448DC" w:rsidRPr="00E72125" w:rsidRDefault="00A448DC" w:rsidP="00A448DC">
      <w:pPr>
        <w:pStyle w:val="aa"/>
        <w:numPr>
          <w:ilvl w:val="0"/>
          <w:numId w:val="4"/>
        </w:numPr>
        <w:ind w:firstLineChars="0"/>
        <w:rPr>
          <w:b/>
        </w:rPr>
      </w:pPr>
      <w:r w:rsidRPr="00E72125">
        <w:rPr>
          <w:rFonts w:hint="eastAsia"/>
          <w:b/>
        </w:rPr>
        <w:t>示例：</w:t>
      </w:r>
    </w:p>
    <w:p w:rsidR="00A448DC" w:rsidRDefault="00A448DC" w:rsidP="002356F7"/>
    <w:p w:rsidR="00A448DC" w:rsidRDefault="00A448DC" w:rsidP="002356F7"/>
    <w:p w:rsidR="00706F9C" w:rsidRDefault="00706F9C" w:rsidP="00706F9C">
      <w:r>
        <w:t>{</w:t>
      </w:r>
    </w:p>
    <w:p w:rsidR="00706F9C" w:rsidRDefault="00706F9C" w:rsidP="00706F9C">
      <w:r>
        <w:t xml:space="preserve">    "feed_id": 141172879617162000,</w:t>
      </w:r>
    </w:p>
    <w:p w:rsidR="00706F9C" w:rsidRDefault="00706F9C" w:rsidP="00706F9C">
      <w:r>
        <w:rPr>
          <w:rFonts w:hint="eastAsia"/>
        </w:rPr>
        <w:t xml:space="preserve">    "text": "</w:t>
      </w:r>
      <w:r>
        <w:rPr>
          <w:rFonts w:hint="eastAsia"/>
        </w:rPr>
        <w:t>打开空调</w:t>
      </w:r>
      <w:r>
        <w:rPr>
          <w:rFonts w:hint="eastAsia"/>
        </w:rPr>
        <w:t>",</w:t>
      </w:r>
    </w:p>
    <w:p w:rsidR="00706F9C" w:rsidRDefault="00706F9C" w:rsidP="00706F9C">
      <w:r>
        <w:t xml:space="preserve">    "json_body": [</w:t>
      </w:r>
    </w:p>
    <w:p w:rsidR="00706F9C" w:rsidRDefault="00706F9C" w:rsidP="00706F9C">
      <w:r>
        <w:t xml:space="preserve">        {</w:t>
      </w:r>
    </w:p>
    <w:p w:rsidR="00706F9C" w:rsidRDefault="00706F9C" w:rsidP="00706F9C">
      <w:r>
        <w:t xml:space="preserve">            "stream_id": "switch",</w:t>
      </w:r>
    </w:p>
    <w:p w:rsidR="00706F9C" w:rsidRDefault="00706F9C" w:rsidP="00706F9C">
      <w:r>
        <w:t xml:space="preserve">            "current_value": "1",</w:t>
      </w:r>
    </w:p>
    <w:p w:rsidR="00706F9C" w:rsidRDefault="00706F9C" w:rsidP="00706F9C">
      <w:r>
        <w:t xml:space="preserve">            "at": "2014-09-02T19:35:43+0800"</w:t>
      </w:r>
    </w:p>
    <w:p w:rsidR="00706F9C" w:rsidRDefault="00706F9C" w:rsidP="00706F9C">
      <w:r>
        <w:t xml:space="preserve">        }</w:t>
      </w:r>
    </w:p>
    <w:p w:rsidR="00706F9C" w:rsidRDefault="00706F9C" w:rsidP="00706F9C">
      <w:r>
        <w:t xml:space="preserve">    ]</w:t>
      </w:r>
    </w:p>
    <w:p w:rsidR="00706F9C" w:rsidRDefault="00706F9C" w:rsidP="00706F9C">
      <w:r>
        <w:t>}</w:t>
      </w:r>
    </w:p>
    <w:p w:rsidR="00706F9C" w:rsidRPr="00813DA1" w:rsidRDefault="00706F9C" w:rsidP="00706F9C">
      <w:pPr>
        <w:rPr>
          <w:b/>
        </w:rPr>
      </w:pPr>
      <w:r w:rsidRPr="00813DA1">
        <w:rPr>
          <w:rFonts w:hint="eastAsia"/>
          <w:b/>
        </w:rPr>
        <w:t>Response</w:t>
      </w:r>
    </w:p>
    <w:p w:rsidR="00706F9C" w:rsidRDefault="00706F9C" w:rsidP="00706F9C">
      <w:r>
        <w:t>{</w:t>
      </w:r>
    </w:p>
    <w:p w:rsidR="00706F9C" w:rsidRDefault="00706F9C" w:rsidP="00706F9C">
      <w:r>
        <w:t xml:space="preserve">    "status": </w:t>
      </w:r>
      <w:r w:rsidR="00AD748D">
        <w:rPr>
          <w:rFonts w:hint="eastAsia"/>
        </w:rPr>
        <w:t>200</w:t>
      </w:r>
      <w:r>
        <w:t>,</w:t>
      </w:r>
    </w:p>
    <w:p w:rsidR="00706F9C" w:rsidRDefault="00706F9C" w:rsidP="00706F9C">
      <w:r>
        <w:t xml:space="preserve">    "error": null,</w:t>
      </w:r>
    </w:p>
    <w:p w:rsidR="00706F9C" w:rsidRDefault="00706F9C" w:rsidP="00706F9C">
      <w:r>
        <w:lastRenderedPageBreak/>
        <w:t xml:space="preserve">    "result": {</w:t>
      </w:r>
    </w:p>
    <w:p w:rsidR="00706F9C" w:rsidRDefault="00706F9C" w:rsidP="00706F9C"/>
    <w:p w:rsidR="00706F9C" w:rsidRDefault="00706F9C" w:rsidP="00706F9C">
      <w:r>
        <w:t xml:space="preserve">    }</w:t>
      </w:r>
    </w:p>
    <w:p w:rsidR="00706F9C" w:rsidRDefault="00706F9C" w:rsidP="00706F9C">
      <w:r>
        <w:t>}</w:t>
      </w:r>
    </w:p>
    <w:p w:rsidR="00A43366" w:rsidRPr="00A43366" w:rsidRDefault="00A43366" w:rsidP="00706F9C"/>
    <w:sectPr w:rsidR="00A43366" w:rsidRPr="00A4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3CC" w:rsidRDefault="00B973CC" w:rsidP="00DC2FB0">
      <w:r>
        <w:separator/>
      </w:r>
    </w:p>
  </w:endnote>
  <w:endnote w:type="continuationSeparator" w:id="0">
    <w:p w:rsidR="00B973CC" w:rsidRDefault="00B973CC" w:rsidP="00DC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3CC" w:rsidRDefault="00B973CC" w:rsidP="00DC2FB0">
      <w:r>
        <w:separator/>
      </w:r>
    </w:p>
  </w:footnote>
  <w:footnote w:type="continuationSeparator" w:id="0">
    <w:p w:rsidR="00B973CC" w:rsidRDefault="00B973CC" w:rsidP="00DC2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63D"/>
    <w:multiLevelType w:val="hybridMultilevel"/>
    <w:tmpl w:val="FDEAC3FA"/>
    <w:lvl w:ilvl="0" w:tplc="B39271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CD3C92"/>
    <w:multiLevelType w:val="hybridMultilevel"/>
    <w:tmpl w:val="FDEAC3FA"/>
    <w:lvl w:ilvl="0" w:tplc="B39271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1B3BDB"/>
    <w:multiLevelType w:val="hybridMultilevel"/>
    <w:tmpl w:val="F014E1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AFE7094"/>
    <w:multiLevelType w:val="hybridMultilevel"/>
    <w:tmpl w:val="D5E407DC"/>
    <w:lvl w:ilvl="0" w:tplc="B39271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97A1466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9427A2"/>
    <w:multiLevelType w:val="hybridMultilevel"/>
    <w:tmpl w:val="FDEAC3FA"/>
    <w:lvl w:ilvl="0" w:tplc="B39271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7"/>
    <w:rsid w:val="00003872"/>
    <w:rsid w:val="000069B7"/>
    <w:rsid w:val="00010457"/>
    <w:rsid w:val="00024FAB"/>
    <w:rsid w:val="00026AED"/>
    <w:rsid w:val="00071E7A"/>
    <w:rsid w:val="00083A01"/>
    <w:rsid w:val="0009341C"/>
    <w:rsid w:val="001042BC"/>
    <w:rsid w:val="00120438"/>
    <w:rsid w:val="00130D44"/>
    <w:rsid w:val="00143C95"/>
    <w:rsid w:val="001607E2"/>
    <w:rsid w:val="0016658F"/>
    <w:rsid w:val="00171365"/>
    <w:rsid w:val="00186115"/>
    <w:rsid w:val="00192C73"/>
    <w:rsid w:val="001D0821"/>
    <w:rsid w:val="001D3706"/>
    <w:rsid w:val="001E5BA7"/>
    <w:rsid w:val="002356F7"/>
    <w:rsid w:val="002478E9"/>
    <w:rsid w:val="00274416"/>
    <w:rsid w:val="002B1543"/>
    <w:rsid w:val="002C50E3"/>
    <w:rsid w:val="002F33ED"/>
    <w:rsid w:val="00345669"/>
    <w:rsid w:val="00366592"/>
    <w:rsid w:val="00385FF7"/>
    <w:rsid w:val="00392821"/>
    <w:rsid w:val="003A1F72"/>
    <w:rsid w:val="003A7009"/>
    <w:rsid w:val="003F063A"/>
    <w:rsid w:val="00406FF5"/>
    <w:rsid w:val="00447869"/>
    <w:rsid w:val="004A7FE6"/>
    <w:rsid w:val="004B1CE9"/>
    <w:rsid w:val="00521F47"/>
    <w:rsid w:val="00543DCF"/>
    <w:rsid w:val="005700F5"/>
    <w:rsid w:val="005763BD"/>
    <w:rsid w:val="00583667"/>
    <w:rsid w:val="005A5D25"/>
    <w:rsid w:val="005B6E1B"/>
    <w:rsid w:val="005D2E3A"/>
    <w:rsid w:val="00605C01"/>
    <w:rsid w:val="00676BCF"/>
    <w:rsid w:val="006825EF"/>
    <w:rsid w:val="006C07ED"/>
    <w:rsid w:val="006C29DE"/>
    <w:rsid w:val="00700305"/>
    <w:rsid w:val="00705F02"/>
    <w:rsid w:val="00706F9C"/>
    <w:rsid w:val="00707AC7"/>
    <w:rsid w:val="0073672A"/>
    <w:rsid w:val="007451F8"/>
    <w:rsid w:val="00763095"/>
    <w:rsid w:val="007A159A"/>
    <w:rsid w:val="007C68B4"/>
    <w:rsid w:val="007F01C5"/>
    <w:rsid w:val="00813DA1"/>
    <w:rsid w:val="008171BB"/>
    <w:rsid w:val="00847FB4"/>
    <w:rsid w:val="00890FD3"/>
    <w:rsid w:val="008916DE"/>
    <w:rsid w:val="00896126"/>
    <w:rsid w:val="008B3A6E"/>
    <w:rsid w:val="008B44D7"/>
    <w:rsid w:val="008C0429"/>
    <w:rsid w:val="008D71F9"/>
    <w:rsid w:val="008D77C8"/>
    <w:rsid w:val="008F072E"/>
    <w:rsid w:val="00911C89"/>
    <w:rsid w:val="0099087F"/>
    <w:rsid w:val="009946B7"/>
    <w:rsid w:val="009E4103"/>
    <w:rsid w:val="00A03255"/>
    <w:rsid w:val="00A32830"/>
    <w:rsid w:val="00A43366"/>
    <w:rsid w:val="00A44114"/>
    <w:rsid w:val="00A448DC"/>
    <w:rsid w:val="00A479CC"/>
    <w:rsid w:val="00A9551E"/>
    <w:rsid w:val="00AA7419"/>
    <w:rsid w:val="00AB2595"/>
    <w:rsid w:val="00AD663B"/>
    <w:rsid w:val="00AD748D"/>
    <w:rsid w:val="00AF6D85"/>
    <w:rsid w:val="00B0156C"/>
    <w:rsid w:val="00B137DD"/>
    <w:rsid w:val="00B316CB"/>
    <w:rsid w:val="00B35C3E"/>
    <w:rsid w:val="00B56627"/>
    <w:rsid w:val="00B77740"/>
    <w:rsid w:val="00B973CC"/>
    <w:rsid w:val="00BB5CE9"/>
    <w:rsid w:val="00BE155A"/>
    <w:rsid w:val="00C65272"/>
    <w:rsid w:val="00C66969"/>
    <w:rsid w:val="00D06FAE"/>
    <w:rsid w:val="00DA09DA"/>
    <w:rsid w:val="00DC2FB0"/>
    <w:rsid w:val="00DE48E1"/>
    <w:rsid w:val="00DE6C3A"/>
    <w:rsid w:val="00E07FC8"/>
    <w:rsid w:val="00E13923"/>
    <w:rsid w:val="00E4068A"/>
    <w:rsid w:val="00E72125"/>
    <w:rsid w:val="00EB18AC"/>
    <w:rsid w:val="00EC3B35"/>
    <w:rsid w:val="00ED4A62"/>
    <w:rsid w:val="00EF6683"/>
    <w:rsid w:val="00F00BBA"/>
    <w:rsid w:val="00F05988"/>
    <w:rsid w:val="00F125C1"/>
    <w:rsid w:val="00F15D5B"/>
    <w:rsid w:val="00F2038C"/>
    <w:rsid w:val="00F21E67"/>
    <w:rsid w:val="00F2414C"/>
    <w:rsid w:val="00F32D25"/>
    <w:rsid w:val="00F36BD9"/>
    <w:rsid w:val="00F4519B"/>
    <w:rsid w:val="00F51C91"/>
    <w:rsid w:val="00F6448E"/>
    <w:rsid w:val="00F66798"/>
    <w:rsid w:val="00F976E2"/>
    <w:rsid w:val="00FB6BB7"/>
    <w:rsid w:val="00FC5801"/>
    <w:rsid w:val="00FE763B"/>
    <w:rsid w:val="00FF07B5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08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4B1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583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3667"/>
    <w:rPr>
      <w:b/>
      <w:bCs/>
    </w:rPr>
  </w:style>
  <w:style w:type="character" w:styleId="a5">
    <w:name w:val="Hyperlink"/>
    <w:basedOn w:val="a0"/>
    <w:uiPriority w:val="99"/>
    <w:unhideWhenUsed/>
    <w:rsid w:val="00BB5CE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C2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C2FB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C2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C2FB0"/>
    <w:rPr>
      <w:sz w:val="18"/>
      <w:szCs w:val="18"/>
    </w:rPr>
  </w:style>
  <w:style w:type="table" w:styleId="a8">
    <w:name w:val="Table Grid"/>
    <w:basedOn w:val="a1"/>
    <w:uiPriority w:val="59"/>
    <w:rsid w:val="00A03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99087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08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08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451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08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4B1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583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3667"/>
    <w:rPr>
      <w:b/>
      <w:bCs/>
    </w:rPr>
  </w:style>
  <w:style w:type="character" w:styleId="a5">
    <w:name w:val="Hyperlink"/>
    <w:basedOn w:val="a0"/>
    <w:uiPriority w:val="99"/>
    <w:unhideWhenUsed/>
    <w:rsid w:val="00BB5CE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C2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C2FB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C2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C2FB0"/>
    <w:rPr>
      <w:sz w:val="18"/>
      <w:szCs w:val="18"/>
    </w:rPr>
  </w:style>
  <w:style w:type="table" w:styleId="a8">
    <w:name w:val="Table Grid"/>
    <w:basedOn w:val="a1"/>
    <w:uiPriority w:val="59"/>
    <w:rsid w:val="00A03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99087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08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08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45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w.smart.jd.com/f/service/voiceText2Comma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F0D74-71CF-44B2-810C-0A5C97E6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592</Words>
  <Characters>3376</Characters>
  <Application>Microsoft Office Word</Application>
  <DocSecurity>0</DocSecurity>
  <Lines>28</Lines>
  <Paragraphs>7</Paragraphs>
  <ScaleCrop>false</ScaleCrop>
  <Company>Microsoft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雒根雄</dc:creator>
  <cp:lastModifiedBy>柳刘</cp:lastModifiedBy>
  <cp:revision>94</cp:revision>
  <dcterms:created xsi:type="dcterms:W3CDTF">2015-01-28T03:11:00Z</dcterms:created>
  <dcterms:modified xsi:type="dcterms:W3CDTF">2015-03-26T06:39:00Z</dcterms:modified>
</cp:coreProperties>
</file>